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1525939"/>
        <w:docPartObj>
          <w:docPartGallery w:val="Cover Pages"/>
          <w:docPartUnique/>
        </w:docPartObj>
      </w:sdtPr>
      <w:sdtEndPr/>
      <w:sdtContent>
        <w:p w:rsidR="00B945BB" w:rsidRDefault="00B945BB"/>
        <w:p w:rsidR="00B945BB" w:rsidRDefault="00041FB2" w:rsidP="00041FB2">
          <w:pPr>
            <w:jc w:val="center"/>
            <w:rPr>
              <w:sz w:val="52"/>
            </w:rPr>
          </w:pPr>
          <w:r>
            <w:rPr>
              <w:sz w:val="52"/>
            </w:rPr>
            <w:t>山东科技大学</w:t>
          </w:r>
        </w:p>
        <w:p w:rsidR="00041FB2" w:rsidRDefault="00041FB2" w:rsidP="00041FB2">
          <w:pPr>
            <w:jc w:val="center"/>
            <w:rPr>
              <w:sz w:val="52"/>
            </w:rPr>
          </w:pPr>
        </w:p>
        <w:p w:rsidR="00B945BB" w:rsidRDefault="00041FB2" w:rsidP="00B945BB">
          <w:pPr>
            <w:jc w:val="center"/>
            <w:rPr>
              <w:b/>
              <w:bCs/>
              <w:sz w:val="48"/>
            </w:rPr>
          </w:pPr>
          <w:r>
            <w:rPr>
              <w:rFonts w:hint="eastAsia"/>
              <w:b/>
              <w:bCs/>
              <w:sz w:val="48"/>
            </w:rPr>
            <w:t>计算机学院</w:t>
          </w:r>
          <w:r w:rsidR="00B945BB">
            <w:rPr>
              <w:rFonts w:hint="eastAsia"/>
              <w:b/>
              <w:bCs/>
              <w:sz w:val="48"/>
            </w:rPr>
            <w:t>学院</w:t>
          </w:r>
        </w:p>
        <w:p w:rsidR="00B945BB" w:rsidRDefault="00B945BB" w:rsidP="00B945BB">
          <w:pPr>
            <w:jc w:val="center"/>
            <w:rPr>
              <w:rFonts w:eastAsia="隶书"/>
            </w:rPr>
          </w:pPr>
        </w:p>
        <w:p w:rsidR="00B945BB" w:rsidRDefault="00B945BB" w:rsidP="00B945BB">
          <w:pPr>
            <w:jc w:val="center"/>
            <w:rPr>
              <w:rFonts w:eastAsia="隶书"/>
            </w:rPr>
          </w:pPr>
        </w:p>
        <w:p w:rsidR="00B945BB" w:rsidRDefault="00B945BB" w:rsidP="00B945BB">
          <w:pPr>
            <w:jc w:val="center"/>
            <w:rPr>
              <w:b/>
              <w:bCs/>
              <w:sz w:val="48"/>
            </w:rPr>
          </w:pPr>
          <w:r>
            <w:rPr>
              <w:rFonts w:hint="eastAsia"/>
              <w:b/>
              <w:bCs/>
              <w:sz w:val="48"/>
            </w:rPr>
            <w:t>毕业设</w:t>
          </w:r>
          <w:r w:rsidR="00742A8D">
            <w:rPr>
              <w:rFonts w:hint="eastAsia"/>
              <w:b/>
              <w:bCs/>
              <w:sz w:val="48"/>
            </w:rPr>
            <w:t>计</w:t>
          </w:r>
        </w:p>
        <w:p w:rsidR="00B945BB" w:rsidRDefault="00B945BB" w:rsidP="00B945BB"/>
        <w:p w:rsidR="00B945BB" w:rsidRDefault="00B945BB" w:rsidP="00B945BB"/>
        <w:p w:rsidR="00B945BB" w:rsidRDefault="00B945BB" w:rsidP="00B945BB"/>
        <w:p w:rsidR="00B945BB" w:rsidRDefault="001304F8" w:rsidP="00B945BB">
          <w:pPr>
            <w:rPr>
              <w:ins w:id="0" w:author="Linshiwei" w:date="2018-05-13T19:54:00Z"/>
              <w:sz w:val="44"/>
              <w:szCs w:val="44"/>
            </w:rPr>
          </w:pPr>
          <w:ins w:id="1" w:author="Linshiwei" w:date="2018-05-13T19:49:00Z">
            <w:r w:rsidRPr="001304F8">
              <w:rPr>
                <w:rFonts w:hint="eastAsia"/>
                <w:sz w:val="44"/>
                <w:szCs w:val="44"/>
                <w:rPrChange w:id="2" w:author="Linshiwei" w:date="2018-05-13T19:50:00Z">
                  <w:rPr>
                    <w:rFonts w:hint="eastAsia"/>
                  </w:rPr>
                </w:rPrChange>
              </w:rPr>
              <w:t>你这篇论文是抄的吧。</w:t>
            </w:r>
          </w:ins>
          <w:ins w:id="3" w:author="Linshiwei" w:date="2018-05-13T19:50:00Z">
            <w:r w:rsidRPr="001304F8">
              <w:rPr>
                <w:rFonts w:hint="eastAsia"/>
                <w:sz w:val="44"/>
                <w:szCs w:val="44"/>
                <w:rPrChange w:id="4" w:author="Linshiwei" w:date="2018-05-13T19:50:00Z">
                  <w:rPr>
                    <w:rFonts w:hint="eastAsia"/>
                  </w:rPr>
                </w:rPrChange>
              </w:rPr>
              <w:t>这个怎么能过完成毕设？</w:t>
            </w:r>
            <w:r>
              <w:rPr>
                <w:rFonts w:hint="eastAsia"/>
                <w:sz w:val="44"/>
                <w:szCs w:val="44"/>
              </w:rPr>
              <w:t>所有格式要按照</w:t>
            </w:r>
          </w:ins>
          <w:ins w:id="5" w:author="Linshiwei" w:date="2018-05-13T19:51:00Z">
            <w:r>
              <w:rPr>
                <w:rFonts w:hint="eastAsia"/>
                <w:sz w:val="44"/>
                <w:szCs w:val="44"/>
              </w:rPr>
              <w:t>我发的官方文件格式</w:t>
            </w:r>
          </w:ins>
          <w:ins w:id="6" w:author="Linshiwei" w:date="2018-05-13T19:54:00Z">
            <w:r>
              <w:rPr>
                <w:rFonts w:hint="eastAsia"/>
                <w:sz w:val="44"/>
                <w:szCs w:val="44"/>
              </w:rPr>
              <w:t>。</w:t>
            </w:r>
          </w:ins>
        </w:p>
        <w:p w:rsidR="001304F8" w:rsidRDefault="001304F8" w:rsidP="00B945BB">
          <w:pPr>
            <w:rPr>
              <w:ins w:id="7" w:author="Linshiwei" w:date="2018-05-13T20:04:00Z"/>
              <w:sz w:val="44"/>
              <w:szCs w:val="44"/>
            </w:rPr>
          </w:pPr>
          <w:ins w:id="8" w:author="Linshiwei" w:date="2018-05-13T19:54:00Z">
            <w:r>
              <w:rPr>
                <w:sz w:val="44"/>
                <w:szCs w:val="44"/>
              </w:rPr>
              <w:t>所有代码能讲的清楚吗</w:t>
            </w:r>
            <w:r>
              <w:rPr>
                <w:rFonts w:hint="eastAsia"/>
                <w:sz w:val="44"/>
                <w:szCs w:val="44"/>
              </w:rPr>
              <w:t>？</w:t>
            </w:r>
          </w:ins>
          <w:ins w:id="9" w:author="Linshiwei" w:date="2018-05-13T20:03:00Z">
            <w:r w:rsidR="001A2A8A">
              <w:rPr>
                <w:rFonts w:hint="eastAsia"/>
                <w:sz w:val="44"/>
                <w:szCs w:val="44"/>
              </w:rPr>
              <w:t>论文需要查重</w:t>
            </w:r>
          </w:ins>
          <w:ins w:id="10" w:author="Linshiwei" w:date="2018-05-13T21:32:00Z">
            <w:r w:rsidR="0028085F">
              <w:rPr>
                <w:rFonts w:hint="eastAsia"/>
                <w:sz w:val="44"/>
                <w:szCs w:val="44"/>
              </w:rPr>
              <w:t>，目前论文不及格</w:t>
            </w:r>
          </w:ins>
          <w:ins w:id="11" w:author="Linshiwei" w:date="2018-05-13T20:03:00Z">
            <w:r w:rsidR="001A2A8A">
              <w:rPr>
                <w:rFonts w:hint="eastAsia"/>
                <w:sz w:val="44"/>
                <w:szCs w:val="44"/>
              </w:rPr>
              <w:t>。</w:t>
            </w:r>
          </w:ins>
        </w:p>
        <w:p w:rsidR="001A2A8A" w:rsidRPr="001304F8" w:rsidRDefault="001A2A8A" w:rsidP="00B945BB">
          <w:pPr>
            <w:rPr>
              <w:sz w:val="44"/>
              <w:szCs w:val="44"/>
              <w:rPrChange w:id="12" w:author="Linshiwei" w:date="2018-05-13T19:50:00Z">
                <w:rPr/>
              </w:rPrChange>
            </w:rPr>
          </w:pPr>
        </w:p>
        <w:p w:rsidR="00B945BB" w:rsidRDefault="00B945BB" w:rsidP="00B945BB"/>
        <w:p w:rsidR="00B945BB" w:rsidRDefault="00B945BB" w:rsidP="00B945BB">
          <w:pPr>
            <w:spacing w:line="480" w:lineRule="auto"/>
          </w:pPr>
        </w:p>
        <w:p w:rsidR="00B945BB" w:rsidRDefault="00B945BB" w:rsidP="00247755">
          <w:pPr>
            <w:spacing w:line="480" w:lineRule="auto"/>
            <w:jc w:val="center"/>
            <w:rPr>
              <w:b/>
              <w:bCs/>
              <w:sz w:val="32"/>
              <w:u w:val="single"/>
            </w:rPr>
          </w:pPr>
          <w:r>
            <w:rPr>
              <w:rFonts w:hint="eastAsia"/>
              <w:b/>
              <w:bCs/>
              <w:sz w:val="32"/>
            </w:rPr>
            <w:t>课题</w:t>
          </w:r>
          <w:r w:rsidR="00AE34D6">
            <w:rPr>
              <w:rFonts w:hint="eastAsia"/>
              <w:b/>
              <w:bCs/>
              <w:sz w:val="32"/>
              <w:u w:val="thick"/>
            </w:rPr>
            <w:t>javaweb</w:t>
          </w:r>
          <w:r w:rsidR="00AE34D6">
            <w:rPr>
              <w:rFonts w:hint="eastAsia"/>
              <w:b/>
              <w:bCs/>
              <w:sz w:val="32"/>
              <w:u w:val="thick"/>
            </w:rPr>
            <w:t>项目间对接方式探究</w:t>
          </w:r>
        </w:p>
        <w:p w:rsidR="00B945BB" w:rsidRDefault="00B945BB" w:rsidP="00247755">
          <w:pPr>
            <w:spacing w:line="480" w:lineRule="auto"/>
            <w:jc w:val="center"/>
            <w:rPr>
              <w:b/>
              <w:bCs/>
              <w:sz w:val="32"/>
              <w:u w:val="single"/>
            </w:rPr>
          </w:pPr>
          <w:r>
            <w:rPr>
              <w:rFonts w:hint="eastAsia"/>
              <w:b/>
              <w:bCs/>
              <w:sz w:val="32"/>
            </w:rPr>
            <w:t>专业</w:t>
          </w:r>
          <w:r>
            <w:rPr>
              <w:rFonts w:hint="eastAsia"/>
              <w:b/>
              <w:bCs/>
              <w:sz w:val="32"/>
              <w:u w:val="single"/>
            </w:rPr>
            <w:t>计算机科学与技术</w:t>
          </w:r>
        </w:p>
        <w:p w:rsidR="00B945BB" w:rsidRDefault="00B945BB" w:rsidP="00247755">
          <w:pPr>
            <w:spacing w:line="480" w:lineRule="auto"/>
            <w:jc w:val="center"/>
            <w:rPr>
              <w:b/>
              <w:bCs/>
              <w:sz w:val="32"/>
              <w:u w:val="single"/>
            </w:rPr>
          </w:pPr>
          <w:r>
            <w:rPr>
              <w:rFonts w:hint="eastAsia"/>
              <w:b/>
              <w:bCs/>
              <w:sz w:val="32"/>
            </w:rPr>
            <w:t>学历层次</w:t>
          </w:r>
          <w:r>
            <w:rPr>
              <w:rFonts w:hint="eastAsia"/>
              <w:b/>
              <w:bCs/>
              <w:sz w:val="32"/>
              <w:u w:val="single"/>
            </w:rPr>
            <w:t>本科</w:t>
          </w:r>
        </w:p>
        <w:p w:rsidR="00B945BB" w:rsidRDefault="00B945BB" w:rsidP="00247755">
          <w:pPr>
            <w:spacing w:line="480" w:lineRule="auto"/>
            <w:jc w:val="center"/>
            <w:rPr>
              <w:b/>
              <w:bCs/>
              <w:sz w:val="32"/>
            </w:rPr>
          </w:pPr>
          <w:r>
            <w:rPr>
              <w:rFonts w:hint="eastAsia"/>
              <w:b/>
              <w:bCs/>
              <w:sz w:val="32"/>
            </w:rPr>
            <w:t>学生姓名</w:t>
          </w:r>
          <w:r w:rsidR="003B13B6">
            <w:rPr>
              <w:rFonts w:hint="eastAsia"/>
              <w:b/>
              <w:bCs/>
              <w:sz w:val="32"/>
              <w:u w:val="single"/>
            </w:rPr>
            <w:t>焦晓英</w:t>
          </w:r>
        </w:p>
        <w:p w:rsidR="00B945BB" w:rsidRDefault="00B945BB" w:rsidP="00247755">
          <w:pPr>
            <w:spacing w:line="480" w:lineRule="auto"/>
            <w:jc w:val="center"/>
            <w:rPr>
              <w:b/>
              <w:bCs/>
              <w:sz w:val="32"/>
            </w:rPr>
          </w:pPr>
          <w:r>
            <w:rPr>
              <w:rFonts w:hint="eastAsia"/>
              <w:b/>
              <w:bCs/>
              <w:sz w:val="32"/>
            </w:rPr>
            <w:t>学生学号</w:t>
          </w:r>
          <w:r w:rsidR="00041FB2">
            <w:rPr>
              <w:b/>
              <w:bCs/>
              <w:sz w:val="32"/>
              <w:u w:val="single"/>
            </w:rPr>
            <w:t>12345678</w:t>
          </w:r>
        </w:p>
        <w:p w:rsidR="00B945BB" w:rsidRDefault="00B945BB" w:rsidP="00247755">
          <w:pPr>
            <w:spacing w:line="480" w:lineRule="auto"/>
            <w:jc w:val="center"/>
            <w:rPr>
              <w:sz w:val="28"/>
            </w:rPr>
          </w:pPr>
          <w:r>
            <w:rPr>
              <w:rFonts w:hint="eastAsia"/>
              <w:b/>
              <w:bCs/>
              <w:sz w:val="32"/>
            </w:rPr>
            <w:t>指导教师</w:t>
          </w:r>
          <w:r w:rsidR="00904537">
            <w:rPr>
              <w:b/>
              <w:bCs/>
              <w:sz w:val="32"/>
              <w:u w:val="single"/>
            </w:rPr>
            <w:t>XXX</w:t>
          </w:r>
        </w:p>
        <w:p w:rsidR="00B945BB" w:rsidRDefault="00B945BB" w:rsidP="00B945BB">
          <w:pPr>
            <w:spacing w:line="360" w:lineRule="auto"/>
          </w:pPr>
        </w:p>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B945BB"/>
        <w:p w:rsidR="00B945BB" w:rsidRDefault="00B945BB" w:rsidP="00247755">
          <w:pPr>
            <w:jc w:val="center"/>
            <w:rPr>
              <w:b/>
              <w:bCs/>
              <w:sz w:val="28"/>
            </w:rPr>
          </w:pPr>
          <w:r>
            <w:rPr>
              <w:rFonts w:hint="eastAsia"/>
              <w:b/>
              <w:bCs/>
              <w:sz w:val="28"/>
            </w:rPr>
            <w:t>接受任务日期：</w:t>
          </w:r>
          <w:r>
            <w:rPr>
              <w:rFonts w:hint="eastAsia"/>
              <w:b/>
              <w:bCs/>
              <w:sz w:val="28"/>
            </w:rPr>
            <w:t>20</w:t>
          </w:r>
          <w:r w:rsidR="00904537">
            <w:rPr>
              <w:b/>
              <w:bCs/>
              <w:sz w:val="28"/>
            </w:rPr>
            <w:t>20</w:t>
          </w:r>
          <w:r>
            <w:rPr>
              <w:rFonts w:hint="eastAsia"/>
              <w:b/>
              <w:bCs/>
              <w:sz w:val="28"/>
            </w:rPr>
            <w:t>年</w:t>
          </w:r>
          <w:r>
            <w:rPr>
              <w:rFonts w:hint="eastAsia"/>
              <w:b/>
              <w:bCs/>
              <w:sz w:val="28"/>
            </w:rPr>
            <w:t xml:space="preserve"> 01</w:t>
          </w:r>
          <w:r>
            <w:rPr>
              <w:rFonts w:hint="eastAsia"/>
              <w:b/>
              <w:bCs/>
              <w:sz w:val="28"/>
            </w:rPr>
            <w:t>月</w:t>
          </w:r>
          <w:r w:rsidR="00904537">
            <w:rPr>
              <w:b/>
              <w:bCs/>
              <w:sz w:val="28"/>
            </w:rPr>
            <w:t>10</w:t>
          </w:r>
          <w:r>
            <w:rPr>
              <w:rFonts w:hint="eastAsia"/>
              <w:b/>
              <w:bCs/>
              <w:sz w:val="28"/>
            </w:rPr>
            <w:t>日</w:t>
          </w:r>
        </w:p>
        <w:p w:rsidR="00B55F20" w:rsidRPr="001801EF" w:rsidRDefault="00B945BB" w:rsidP="00247755">
          <w:pPr>
            <w:jc w:val="center"/>
            <w:rPr>
              <w:b/>
              <w:bCs/>
              <w:sz w:val="28"/>
            </w:rPr>
          </w:pPr>
          <w:r>
            <w:rPr>
              <w:rFonts w:hint="eastAsia"/>
              <w:b/>
              <w:bCs/>
              <w:sz w:val="28"/>
            </w:rPr>
            <w:t>完成设计（论文）日期：</w:t>
          </w:r>
          <w:r>
            <w:rPr>
              <w:rFonts w:hint="eastAsia"/>
              <w:b/>
              <w:bCs/>
              <w:sz w:val="28"/>
            </w:rPr>
            <w:t>20</w:t>
          </w:r>
          <w:r w:rsidR="00904537">
            <w:rPr>
              <w:b/>
              <w:bCs/>
              <w:sz w:val="28"/>
            </w:rPr>
            <w:t>20</w:t>
          </w:r>
          <w:r>
            <w:rPr>
              <w:rFonts w:hint="eastAsia"/>
              <w:b/>
              <w:bCs/>
              <w:sz w:val="28"/>
            </w:rPr>
            <w:t>年</w:t>
          </w:r>
          <w:r>
            <w:rPr>
              <w:b/>
              <w:bCs/>
              <w:sz w:val="28"/>
            </w:rPr>
            <w:t>05</w:t>
          </w:r>
          <w:r>
            <w:rPr>
              <w:rFonts w:hint="eastAsia"/>
              <w:b/>
              <w:bCs/>
              <w:sz w:val="28"/>
            </w:rPr>
            <w:t>月</w:t>
          </w:r>
          <w:r>
            <w:rPr>
              <w:b/>
              <w:bCs/>
              <w:sz w:val="28"/>
            </w:rPr>
            <w:t>2</w:t>
          </w:r>
          <w:r w:rsidR="00904537">
            <w:rPr>
              <w:b/>
              <w:bCs/>
              <w:sz w:val="28"/>
            </w:rPr>
            <w:t>8</w:t>
          </w:r>
          <w:r>
            <w:rPr>
              <w:rFonts w:hint="eastAsia"/>
              <w:b/>
              <w:bCs/>
              <w:sz w:val="28"/>
            </w:rPr>
            <w:t>日</w:t>
          </w:r>
        </w:p>
      </w:sdtContent>
    </w:sdt>
    <w:p w:rsidR="00B55F20" w:rsidRDefault="0038754A" w:rsidP="00B55F20">
      <w:pPr>
        <w:pStyle w:val="a7"/>
        <w:spacing w:before="0" w:after="0" w:line="360" w:lineRule="auto"/>
        <w:rPr>
          <w:rFonts w:ascii="黑体" w:eastAsia="黑体" w:hAnsi="黑体"/>
        </w:rPr>
      </w:pPr>
      <w:bookmarkStart w:id="13" w:name="_Toc513566284"/>
      <w:r>
        <w:rPr>
          <w:rFonts w:ascii="黑体" w:eastAsia="黑体" w:hAnsi="黑体" w:hint="eastAsia"/>
        </w:rPr>
        <w:t>javaweb项目间对接方式探究</w:t>
      </w:r>
      <w:bookmarkEnd w:id="13"/>
    </w:p>
    <w:p w:rsidR="00B55F20" w:rsidRPr="00B55F20" w:rsidRDefault="00B55F20" w:rsidP="00F40EF4">
      <w:pPr>
        <w:spacing w:line="360" w:lineRule="auto"/>
        <w:rPr>
          <w:rFonts w:ascii="宋体" w:hAnsi="宋体"/>
          <w:szCs w:val="21"/>
        </w:rPr>
      </w:pPr>
      <w:r w:rsidRPr="00B55F20">
        <w:rPr>
          <w:rFonts w:ascii="宋体" w:hAnsi="宋体" w:hint="eastAsia"/>
          <w:b/>
          <w:color w:val="000000"/>
          <w:szCs w:val="21"/>
        </w:rPr>
        <w:t>摘要：</w:t>
      </w:r>
      <w:r w:rsidR="00186902" w:rsidRPr="00186902">
        <w:rPr>
          <w:rFonts w:ascii="宋体" w:hAnsi="宋体" w:hint="eastAsia"/>
          <w:szCs w:val="21"/>
        </w:rPr>
        <w:t>随着计算机网络技术的普及，分布式应用迅速发展，迫切要求网络中不同的主机相互协作，互相访问对方的服务和数据，远程调用机制逐步成为解决这种问题的主要手段。</w:t>
      </w:r>
      <w:r w:rsidR="0012308D">
        <w:rPr>
          <w:rFonts w:ascii="宋体" w:hAnsi="宋体" w:hint="eastAsia"/>
          <w:szCs w:val="21"/>
        </w:rPr>
        <w:t>本</w:t>
      </w:r>
      <w:r w:rsidR="00F40EF4">
        <w:rPr>
          <w:rFonts w:ascii="宋体" w:hAnsi="宋体" w:hint="eastAsia"/>
          <w:szCs w:val="21"/>
        </w:rPr>
        <w:t>论文主要</w:t>
      </w:r>
      <w:r w:rsidR="00186902">
        <w:rPr>
          <w:rFonts w:ascii="宋体" w:hAnsi="宋体" w:hint="eastAsia"/>
          <w:szCs w:val="21"/>
        </w:rPr>
        <w:t>对比</w:t>
      </w:r>
      <w:r w:rsidR="003B2FB4">
        <w:rPr>
          <w:rFonts w:ascii="宋体" w:hAnsi="宋体" w:hint="eastAsia"/>
          <w:szCs w:val="21"/>
        </w:rPr>
        <w:t>S</w:t>
      </w:r>
      <w:r w:rsidR="00474198" w:rsidRPr="00474198">
        <w:rPr>
          <w:rFonts w:ascii="宋体" w:hAnsi="宋体"/>
          <w:szCs w:val="21"/>
        </w:rPr>
        <w:t>pring实现远程服务调用的</w:t>
      </w:r>
      <w:r w:rsidR="00186902">
        <w:rPr>
          <w:rFonts w:ascii="宋体" w:hAnsi="宋体" w:hint="eastAsia"/>
          <w:szCs w:val="21"/>
        </w:rPr>
        <w:t>实现方式和不足之处</w:t>
      </w:r>
      <w:r w:rsidR="00244C61">
        <w:rPr>
          <w:rFonts w:ascii="宋体" w:hAnsi="宋体" w:hint="eastAsia"/>
          <w:szCs w:val="21"/>
        </w:rPr>
        <w:t>，</w:t>
      </w:r>
      <w:r w:rsidR="00D65AEA">
        <w:rPr>
          <w:rFonts w:ascii="宋体" w:hAnsi="宋体" w:hint="eastAsia"/>
          <w:szCs w:val="21"/>
        </w:rPr>
        <w:t>将服务的接口与实现方法分离，使用“通信代理”来实现对平台差异的封装，根据多个服务进程能提供相同服务的实际情况，实现了客户端和服务进程的动态绑定。</w:t>
      </w:r>
    </w:p>
    <w:p w:rsidR="00B55F20" w:rsidRPr="00B55F20" w:rsidRDefault="00B55F20" w:rsidP="00B55F20">
      <w:pPr>
        <w:spacing w:line="360" w:lineRule="auto"/>
        <w:rPr>
          <w:rFonts w:ascii="黑体" w:eastAsia="黑体" w:hAnsi="黑体"/>
          <w:sz w:val="32"/>
          <w:szCs w:val="32"/>
        </w:rPr>
      </w:pPr>
      <w:r w:rsidRPr="00B55F20">
        <w:rPr>
          <w:rFonts w:ascii="宋体" w:hAnsi="宋体" w:hint="eastAsia"/>
          <w:b/>
          <w:color w:val="000000"/>
          <w:spacing w:val="10"/>
          <w:kern w:val="0"/>
          <w:szCs w:val="21"/>
        </w:rPr>
        <w:t>关键词：</w:t>
      </w:r>
      <w:r w:rsidR="003B2FB4">
        <w:rPr>
          <w:rFonts w:ascii="宋体" w:hAnsi="宋体" w:hint="eastAsia"/>
          <w:szCs w:val="21"/>
        </w:rPr>
        <w:t>S</w:t>
      </w:r>
      <w:r w:rsidR="0039732A" w:rsidRPr="0039732A">
        <w:rPr>
          <w:rFonts w:ascii="宋体" w:hAnsi="宋体" w:hint="eastAsia"/>
          <w:szCs w:val="21"/>
        </w:rPr>
        <w:t>pring；</w:t>
      </w:r>
      <w:r w:rsidR="00D65AEA">
        <w:rPr>
          <w:rFonts w:ascii="宋体" w:hAnsi="宋体" w:hint="eastAsia"/>
          <w:szCs w:val="21"/>
        </w:rPr>
        <w:t>远程调用机制</w:t>
      </w:r>
      <w:r w:rsidR="00A5425B">
        <w:rPr>
          <w:rFonts w:ascii="宋体" w:hAnsi="宋体" w:hint="eastAsia"/>
          <w:szCs w:val="21"/>
        </w:rPr>
        <w:t>；</w:t>
      </w:r>
      <w:r w:rsidR="00D65AEA">
        <w:rPr>
          <w:rFonts w:ascii="宋体" w:hAnsi="宋体" w:hint="eastAsia"/>
          <w:szCs w:val="21"/>
        </w:rPr>
        <w:t>通信代理</w:t>
      </w:r>
      <w:r w:rsidR="00A5425B">
        <w:rPr>
          <w:rFonts w:ascii="宋体" w:hAnsi="宋体" w:hint="eastAsia"/>
          <w:szCs w:val="21"/>
        </w:rPr>
        <w:t>；</w:t>
      </w:r>
      <w:r w:rsidR="00A5425B" w:rsidRPr="00A5425B">
        <w:rPr>
          <w:rFonts w:ascii="Helvetica" w:hAnsi="Helvetica" w:hint="eastAsia"/>
          <w:color w:val="000000"/>
          <w:szCs w:val="21"/>
          <w:shd w:val="clear" w:color="auto" w:fill="FFFFFF"/>
        </w:rPr>
        <w:t xml:space="preserve"> </w:t>
      </w:r>
      <w:r w:rsidR="00D620D5">
        <w:rPr>
          <w:rFonts w:ascii="Helvetica" w:hAnsi="Helvetica" w:hint="eastAsia"/>
          <w:color w:val="000000"/>
          <w:szCs w:val="21"/>
          <w:shd w:val="clear" w:color="auto" w:fill="FFFFFF"/>
        </w:rPr>
        <w:t>异步</w:t>
      </w:r>
      <w:r w:rsidR="00A5425B">
        <w:rPr>
          <w:rFonts w:ascii="Helvetica" w:hAnsi="Helvetica" w:hint="eastAsia"/>
          <w:color w:val="000000"/>
          <w:szCs w:val="21"/>
          <w:shd w:val="clear" w:color="auto" w:fill="FFFFFF"/>
        </w:rPr>
        <w:t>；</w:t>
      </w:r>
      <w:r w:rsidRPr="00B55F20">
        <w:rPr>
          <w:rFonts w:ascii="黑体" w:eastAsia="黑体" w:hAnsi="黑体"/>
          <w:sz w:val="32"/>
          <w:szCs w:val="32"/>
        </w:rPr>
        <w:br w:type="page"/>
      </w:r>
    </w:p>
    <w:p w:rsidR="0028319B" w:rsidRPr="00A20685" w:rsidRDefault="0028319B" w:rsidP="0028319B">
      <w:pPr>
        <w:jc w:val="center"/>
        <w:rPr>
          <w:b/>
          <w:sz w:val="28"/>
          <w:szCs w:val="28"/>
        </w:rPr>
      </w:pPr>
      <w:r w:rsidRPr="00A20685">
        <w:rPr>
          <w:rFonts w:hint="eastAsia"/>
          <w:b/>
          <w:sz w:val="28"/>
          <w:szCs w:val="28"/>
        </w:rPr>
        <w:lastRenderedPageBreak/>
        <w:t>目录</w:t>
      </w:r>
    </w:p>
    <w:p w:rsidR="0014369E" w:rsidRDefault="00C27F38">
      <w:pPr>
        <w:pStyle w:val="10"/>
        <w:rPr>
          <w:rFonts w:asciiTheme="minorHAnsi" w:eastAsiaTheme="minorEastAsia" w:hAnsiTheme="minorHAnsi" w:cstheme="minorBidi"/>
          <w:b w:val="0"/>
          <w:sz w:val="21"/>
          <w:szCs w:val="22"/>
        </w:rPr>
      </w:pPr>
      <w:r w:rsidRPr="00611014">
        <w:rPr>
          <w:rFonts w:hAnsi="宋体"/>
          <w:b w:val="0"/>
          <w:bCs/>
        </w:rPr>
        <w:fldChar w:fldCharType="begin"/>
      </w:r>
      <w:r w:rsidR="0028319B" w:rsidRPr="00611014">
        <w:rPr>
          <w:rFonts w:hAnsi="宋体" w:hint="eastAsia"/>
          <w:b w:val="0"/>
          <w:bCs/>
        </w:rPr>
        <w:instrText>TOC \o "1-4" \h \z \u</w:instrText>
      </w:r>
      <w:r w:rsidRPr="00611014">
        <w:rPr>
          <w:rFonts w:hAnsi="宋体"/>
          <w:b w:val="0"/>
          <w:bCs/>
        </w:rPr>
        <w:fldChar w:fldCharType="separate"/>
      </w:r>
      <w:hyperlink w:anchor="_Toc513566284" w:history="1">
        <w:r w:rsidR="0014369E" w:rsidRPr="00FE6323">
          <w:rPr>
            <w:rStyle w:val="a5"/>
            <w:rFonts w:ascii="黑体" w:eastAsia="黑体" w:hAnsi="黑体"/>
          </w:rPr>
          <w:t>javaweb</w:t>
        </w:r>
        <w:r w:rsidR="0014369E" w:rsidRPr="00FE6323">
          <w:rPr>
            <w:rStyle w:val="a5"/>
            <w:rFonts w:ascii="黑体" w:eastAsia="黑体" w:hAnsi="黑体" w:hint="eastAsia"/>
          </w:rPr>
          <w:t>项目间对接方式探究</w:t>
        </w:r>
        <w:r w:rsidR="0014369E">
          <w:rPr>
            <w:webHidden/>
          </w:rPr>
          <w:tab/>
        </w:r>
        <w:r w:rsidR="0014369E">
          <w:rPr>
            <w:webHidden/>
          </w:rPr>
          <w:fldChar w:fldCharType="begin"/>
        </w:r>
        <w:r w:rsidR="0014369E">
          <w:rPr>
            <w:webHidden/>
          </w:rPr>
          <w:instrText xml:space="preserve"> PAGEREF _Toc513566284 \h </w:instrText>
        </w:r>
        <w:r w:rsidR="0014369E">
          <w:rPr>
            <w:webHidden/>
          </w:rPr>
        </w:r>
        <w:r w:rsidR="0014369E">
          <w:rPr>
            <w:webHidden/>
          </w:rPr>
          <w:fldChar w:fldCharType="separate"/>
        </w:r>
        <w:r w:rsidR="0014369E">
          <w:rPr>
            <w:webHidden/>
          </w:rPr>
          <w:t>1</w:t>
        </w:r>
        <w:r w:rsidR="0014369E">
          <w:rPr>
            <w:webHidden/>
          </w:rPr>
          <w:fldChar w:fldCharType="end"/>
        </w:r>
      </w:hyperlink>
    </w:p>
    <w:p w:rsidR="0014369E" w:rsidRDefault="00525890">
      <w:pPr>
        <w:pStyle w:val="10"/>
        <w:rPr>
          <w:rFonts w:asciiTheme="minorHAnsi" w:eastAsiaTheme="minorEastAsia" w:hAnsiTheme="minorHAnsi" w:cstheme="minorBidi"/>
          <w:b w:val="0"/>
          <w:sz w:val="21"/>
          <w:szCs w:val="22"/>
        </w:rPr>
      </w:pPr>
      <w:hyperlink w:anchor="_Toc513566285" w:history="1">
        <w:r w:rsidR="0014369E" w:rsidRPr="00FE6323">
          <w:rPr>
            <w:rStyle w:val="a5"/>
            <w:rFonts w:hAnsi="宋体" w:hint="eastAsia"/>
          </w:rPr>
          <w:t>一、</w:t>
        </w:r>
        <w:r w:rsidR="0014369E" w:rsidRPr="00FE6323">
          <w:rPr>
            <w:rStyle w:val="a5"/>
            <w:rFonts w:hAnsi="宋体"/>
          </w:rPr>
          <w:t>javaweb</w:t>
        </w:r>
        <w:r w:rsidR="0014369E" w:rsidRPr="00FE6323">
          <w:rPr>
            <w:rStyle w:val="a5"/>
            <w:rFonts w:hAnsi="宋体" w:hint="eastAsia"/>
          </w:rPr>
          <w:t>远程接口调用概述</w:t>
        </w:r>
        <w:r w:rsidR="0014369E">
          <w:rPr>
            <w:webHidden/>
          </w:rPr>
          <w:tab/>
        </w:r>
        <w:r w:rsidR="0014369E">
          <w:rPr>
            <w:webHidden/>
          </w:rPr>
          <w:fldChar w:fldCharType="begin"/>
        </w:r>
        <w:r w:rsidR="0014369E">
          <w:rPr>
            <w:webHidden/>
          </w:rPr>
          <w:instrText xml:space="preserve"> PAGEREF _Toc513566285 \h </w:instrText>
        </w:r>
        <w:r w:rsidR="0014369E">
          <w:rPr>
            <w:webHidden/>
          </w:rPr>
        </w:r>
        <w:r w:rsidR="0014369E">
          <w:rPr>
            <w:webHidden/>
          </w:rPr>
          <w:fldChar w:fldCharType="separate"/>
        </w:r>
        <w:r w:rsidR="0014369E">
          <w:rPr>
            <w:webHidden/>
          </w:rPr>
          <w:t>3</w:t>
        </w:r>
        <w:r w:rsidR="0014369E">
          <w:rPr>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86" w:history="1">
        <w:r w:rsidR="0014369E" w:rsidRPr="00FE6323">
          <w:rPr>
            <w:rStyle w:val="a5"/>
            <w:rFonts w:hint="eastAsia"/>
            <w:noProof/>
          </w:rPr>
          <w:t>（一）</w:t>
        </w:r>
        <w:r w:rsidR="0014369E" w:rsidRPr="00FE6323">
          <w:rPr>
            <w:rStyle w:val="a5"/>
            <w:noProof/>
          </w:rPr>
          <w:t>javaweb</w:t>
        </w:r>
        <w:r w:rsidR="0014369E" w:rsidRPr="00FE6323">
          <w:rPr>
            <w:rStyle w:val="a5"/>
            <w:rFonts w:hint="eastAsia"/>
            <w:noProof/>
          </w:rPr>
          <w:t>远程接口调用的基本原理</w:t>
        </w:r>
        <w:r w:rsidR="0014369E">
          <w:rPr>
            <w:noProof/>
            <w:webHidden/>
          </w:rPr>
          <w:tab/>
        </w:r>
        <w:r w:rsidR="0014369E">
          <w:rPr>
            <w:noProof/>
            <w:webHidden/>
          </w:rPr>
          <w:fldChar w:fldCharType="begin"/>
        </w:r>
        <w:r w:rsidR="0014369E">
          <w:rPr>
            <w:noProof/>
            <w:webHidden/>
          </w:rPr>
          <w:instrText xml:space="preserve"> PAGEREF _Toc513566286 \h </w:instrText>
        </w:r>
        <w:r w:rsidR="0014369E">
          <w:rPr>
            <w:noProof/>
            <w:webHidden/>
          </w:rPr>
        </w:r>
        <w:r w:rsidR="0014369E">
          <w:rPr>
            <w:noProof/>
            <w:webHidden/>
          </w:rPr>
          <w:fldChar w:fldCharType="separate"/>
        </w:r>
        <w:r w:rsidR="0014369E">
          <w:rPr>
            <w:noProof/>
            <w:webHidden/>
          </w:rPr>
          <w:t>3</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87" w:history="1">
        <w:r w:rsidR="0014369E" w:rsidRPr="00FE6323">
          <w:rPr>
            <w:rStyle w:val="a5"/>
            <w:rFonts w:hint="eastAsia"/>
            <w:noProof/>
          </w:rPr>
          <w:t>（二）</w:t>
        </w:r>
        <w:r w:rsidR="0014369E" w:rsidRPr="00FE6323">
          <w:rPr>
            <w:rStyle w:val="a5"/>
            <w:noProof/>
          </w:rPr>
          <w:t>javaweb</w:t>
        </w:r>
        <w:r w:rsidR="0014369E" w:rsidRPr="00FE6323">
          <w:rPr>
            <w:rStyle w:val="a5"/>
            <w:rFonts w:hint="eastAsia"/>
            <w:noProof/>
          </w:rPr>
          <w:t>远程接口调用的现状</w:t>
        </w:r>
        <w:r w:rsidR="0014369E">
          <w:rPr>
            <w:noProof/>
            <w:webHidden/>
          </w:rPr>
          <w:tab/>
        </w:r>
        <w:r w:rsidR="0014369E">
          <w:rPr>
            <w:noProof/>
            <w:webHidden/>
          </w:rPr>
          <w:fldChar w:fldCharType="begin"/>
        </w:r>
        <w:r w:rsidR="0014369E">
          <w:rPr>
            <w:noProof/>
            <w:webHidden/>
          </w:rPr>
          <w:instrText xml:space="preserve"> PAGEREF _Toc513566287 \h </w:instrText>
        </w:r>
        <w:r w:rsidR="0014369E">
          <w:rPr>
            <w:noProof/>
            <w:webHidden/>
          </w:rPr>
        </w:r>
        <w:r w:rsidR="0014369E">
          <w:rPr>
            <w:noProof/>
            <w:webHidden/>
          </w:rPr>
          <w:fldChar w:fldCharType="separate"/>
        </w:r>
        <w:r w:rsidR="0014369E">
          <w:rPr>
            <w:noProof/>
            <w:webHidden/>
          </w:rPr>
          <w:t>4</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88" w:history="1">
        <w:r w:rsidR="0014369E" w:rsidRPr="00FE6323">
          <w:rPr>
            <w:rStyle w:val="a5"/>
            <w:rFonts w:hint="eastAsia"/>
            <w:noProof/>
          </w:rPr>
          <w:t>（三）</w:t>
        </w:r>
        <w:r w:rsidR="0014369E" w:rsidRPr="00FE6323">
          <w:rPr>
            <w:rStyle w:val="a5"/>
            <w:noProof/>
          </w:rPr>
          <w:t>javaweb</w:t>
        </w:r>
        <w:r w:rsidR="0014369E" w:rsidRPr="00FE6323">
          <w:rPr>
            <w:rStyle w:val="a5"/>
            <w:rFonts w:hint="eastAsia"/>
            <w:noProof/>
          </w:rPr>
          <w:t>远程接口调用实现的必要技术</w:t>
        </w:r>
        <w:r w:rsidR="0014369E">
          <w:rPr>
            <w:noProof/>
            <w:webHidden/>
          </w:rPr>
          <w:tab/>
        </w:r>
        <w:r w:rsidR="0014369E">
          <w:rPr>
            <w:noProof/>
            <w:webHidden/>
          </w:rPr>
          <w:fldChar w:fldCharType="begin"/>
        </w:r>
        <w:r w:rsidR="0014369E">
          <w:rPr>
            <w:noProof/>
            <w:webHidden/>
          </w:rPr>
          <w:instrText xml:space="preserve"> PAGEREF _Toc513566288 \h </w:instrText>
        </w:r>
        <w:r w:rsidR="0014369E">
          <w:rPr>
            <w:noProof/>
            <w:webHidden/>
          </w:rPr>
        </w:r>
        <w:r w:rsidR="0014369E">
          <w:rPr>
            <w:noProof/>
            <w:webHidden/>
          </w:rPr>
          <w:fldChar w:fldCharType="separate"/>
        </w:r>
        <w:r w:rsidR="0014369E">
          <w:rPr>
            <w:noProof/>
            <w:webHidden/>
          </w:rPr>
          <w:t>4</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89" w:history="1">
        <w:r w:rsidR="0014369E" w:rsidRPr="00FE6323">
          <w:rPr>
            <w:rStyle w:val="a5"/>
            <w:rFonts w:hint="eastAsia"/>
            <w:noProof/>
            <w:kern w:val="44"/>
          </w:rPr>
          <w:t>（四）</w:t>
        </w:r>
        <w:r w:rsidR="0014369E" w:rsidRPr="00FE6323">
          <w:rPr>
            <w:rStyle w:val="a5"/>
            <w:noProof/>
            <w:kern w:val="44"/>
          </w:rPr>
          <w:t>javaweb</w:t>
        </w:r>
        <w:r w:rsidR="0014369E" w:rsidRPr="00FE6323">
          <w:rPr>
            <w:rStyle w:val="a5"/>
            <w:rFonts w:hint="eastAsia"/>
            <w:noProof/>
            <w:kern w:val="44"/>
          </w:rPr>
          <w:t>几种远程接口调用协议的简单比较</w:t>
        </w:r>
        <w:r w:rsidR="0014369E">
          <w:rPr>
            <w:noProof/>
            <w:webHidden/>
          </w:rPr>
          <w:tab/>
        </w:r>
        <w:r w:rsidR="0014369E">
          <w:rPr>
            <w:noProof/>
            <w:webHidden/>
          </w:rPr>
          <w:fldChar w:fldCharType="begin"/>
        </w:r>
        <w:r w:rsidR="0014369E">
          <w:rPr>
            <w:noProof/>
            <w:webHidden/>
          </w:rPr>
          <w:instrText xml:space="preserve"> PAGEREF _Toc513566289 \h </w:instrText>
        </w:r>
        <w:r w:rsidR="0014369E">
          <w:rPr>
            <w:noProof/>
            <w:webHidden/>
          </w:rPr>
        </w:r>
        <w:r w:rsidR="0014369E">
          <w:rPr>
            <w:noProof/>
            <w:webHidden/>
          </w:rPr>
          <w:fldChar w:fldCharType="separate"/>
        </w:r>
        <w:r w:rsidR="0014369E">
          <w:rPr>
            <w:noProof/>
            <w:webHidden/>
          </w:rPr>
          <w:t>5</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90" w:history="1">
        <w:r w:rsidR="0014369E" w:rsidRPr="00FE6323">
          <w:rPr>
            <w:rStyle w:val="a5"/>
            <w:rFonts w:hint="eastAsia"/>
            <w:noProof/>
            <w:kern w:val="44"/>
          </w:rPr>
          <w:t>（五）总结</w:t>
        </w:r>
        <w:r w:rsidR="0014369E">
          <w:rPr>
            <w:noProof/>
            <w:webHidden/>
          </w:rPr>
          <w:tab/>
        </w:r>
        <w:r w:rsidR="0014369E">
          <w:rPr>
            <w:noProof/>
            <w:webHidden/>
          </w:rPr>
          <w:fldChar w:fldCharType="begin"/>
        </w:r>
        <w:r w:rsidR="0014369E">
          <w:rPr>
            <w:noProof/>
            <w:webHidden/>
          </w:rPr>
          <w:instrText xml:space="preserve"> PAGEREF _Toc513566290 \h </w:instrText>
        </w:r>
        <w:r w:rsidR="0014369E">
          <w:rPr>
            <w:noProof/>
            <w:webHidden/>
          </w:rPr>
        </w:r>
        <w:r w:rsidR="0014369E">
          <w:rPr>
            <w:noProof/>
            <w:webHidden/>
          </w:rPr>
          <w:fldChar w:fldCharType="separate"/>
        </w:r>
        <w:r w:rsidR="0014369E">
          <w:rPr>
            <w:noProof/>
            <w:webHidden/>
          </w:rPr>
          <w:t>6</w:t>
        </w:r>
        <w:r w:rsidR="0014369E">
          <w:rPr>
            <w:noProof/>
            <w:webHidden/>
          </w:rPr>
          <w:fldChar w:fldCharType="end"/>
        </w:r>
      </w:hyperlink>
    </w:p>
    <w:p w:rsidR="0014369E" w:rsidRDefault="00525890">
      <w:pPr>
        <w:pStyle w:val="10"/>
        <w:rPr>
          <w:rFonts w:asciiTheme="minorHAnsi" w:eastAsiaTheme="minorEastAsia" w:hAnsiTheme="minorHAnsi" w:cstheme="minorBidi"/>
          <w:b w:val="0"/>
          <w:sz w:val="21"/>
          <w:szCs w:val="22"/>
        </w:rPr>
      </w:pPr>
      <w:hyperlink w:anchor="_Toc513566291" w:history="1">
        <w:r w:rsidR="0014369E" w:rsidRPr="00FE6323">
          <w:rPr>
            <w:rStyle w:val="a5"/>
            <w:rFonts w:hAnsi="宋体" w:hint="eastAsia"/>
          </w:rPr>
          <w:t>二、</w:t>
        </w:r>
        <w:r w:rsidR="0014369E" w:rsidRPr="00FE6323">
          <w:rPr>
            <w:rStyle w:val="a5"/>
            <w:rFonts w:hAnsi="宋体"/>
          </w:rPr>
          <w:t>javaweb</w:t>
        </w:r>
        <w:r w:rsidR="0014369E" w:rsidRPr="00FE6323">
          <w:rPr>
            <w:rStyle w:val="a5"/>
            <w:rFonts w:hAnsi="宋体" w:hint="eastAsia"/>
          </w:rPr>
          <w:t>远程接口调用在</w:t>
        </w:r>
        <w:r w:rsidR="0014369E" w:rsidRPr="00FE6323">
          <w:rPr>
            <w:rStyle w:val="a5"/>
            <w:rFonts w:hAnsi="宋体"/>
          </w:rPr>
          <w:t>Spring</w:t>
        </w:r>
        <w:r w:rsidR="0014369E" w:rsidRPr="00FE6323">
          <w:rPr>
            <w:rStyle w:val="a5"/>
            <w:rFonts w:hAnsi="宋体" w:hint="eastAsia"/>
          </w:rPr>
          <w:t>中的集成</w:t>
        </w:r>
        <w:r w:rsidR="0014369E">
          <w:rPr>
            <w:webHidden/>
          </w:rPr>
          <w:tab/>
        </w:r>
        <w:r w:rsidR="0014369E">
          <w:rPr>
            <w:webHidden/>
          </w:rPr>
          <w:fldChar w:fldCharType="begin"/>
        </w:r>
        <w:r w:rsidR="0014369E">
          <w:rPr>
            <w:webHidden/>
          </w:rPr>
          <w:instrText xml:space="preserve"> PAGEREF _Toc513566291 \h </w:instrText>
        </w:r>
        <w:r w:rsidR="0014369E">
          <w:rPr>
            <w:webHidden/>
          </w:rPr>
        </w:r>
        <w:r w:rsidR="0014369E">
          <w:rPr>
            <w:webHidden/>
          </w:rPr>
          <w:fldChar w:fldCharType="separate"/>
        </w:r>
        <w:r w:rsidR="0014369E">
          <w:rPr>
            <w:webHidden/>
          </w:rPr>
          <w:t>7</w:t>
        </w:r>
        <w:r w:rsidR="0014369E">
          <w:rPr>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92" w:history="1">
        <w:r w:rsidR="0014369E" w:rsidRPr="00FE6323">
          <w:rPr>
            <w:rStyle w:val="a5"/>
            <w:rFonts w:hint="eastAsia"/>
            <w:noProof/>
          </w:rPr>
          <w:t>（一）</w:t>
        </w:r>
        <w:r w:rsidR="0014369E" w:rsidRPr="00FE6323">
          <w:rPr>
            <w:rStyle w:val="a5"/>
            <w:noProof/>
          </w:rPr>
          <w:t>Spring</w:t>
        </w:r>
        <w:r w:rsidR="0014369E" w:rsidRPr="00FE6323">
          <w:rPr>
            <w:rStyle w:val="a5"/>
            <w:rFonts w:hint="eastAsia"/>
            <w:noProof/>
          </w:rPr>
          <w:t>远程调用概览</w:t>
        </w:r>
        <w:r w:rsidR="0014369E">
          <w:rPr>
            <w:noProof/>
            <w:webHidden/>
          </w:rPr>
          <w:tab/>
        </w:r>
        <w:r w:rsidR="0014369E">
          <w:rPr>
            <w:noProof/>
            <w:webHidden/>
          </w:rPr>
          <w:fldChar w:fldCharType="begin"/>
        </w:r>
        <w:r w:rsidR="0014369E">
          <w:rPr>
            <w:noProof/>
            <w:webHidden/>
          </w:rPr>
          <w:instrText xml:space="preserve"> PAGEREF _Toc513566292 \h </w:instrText>
        </w:r>
        <w:r w:rsidR="0014369E">
          <w:rPr>
            <w:noProof/>
            <w:webHidden/>
          </w:rPr>
        </w:r>
        <w:r w:rsidR="0014369E">
          <w:rPr>
            <w:noProof/>
            <w:webHidden/>
          </w:rPr>
          <w:fldChar w:fldCharType="separate"/>
        </w:r>
        <w:r w:rsidR="0014369E">
          <w:rPr>
            <w:noProof/>
            <w:webHidden/>
          </w:rPr>
          <w:t>7</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93" w:history="1">
        <w:r w:rsidR="0014369E" w:rsidRPr="00FE6323">
          <w:rPr>
            <w:rStyle w:val="a5"/>
            <w:rFonts w:hint="eastAsia"/>
            <w:noProof/>
          </w:rPr>
          <w:t>（二）</w:t>
        </w:r>
        <w:r w:rsidR="0014369E" w:rsidRPr="00FE6323">
          <w:rPr>
            <w:rStyle w:val="a5"/>
            <w:noProof/>
          </w:rPr>
          <w:t>Spring</w:t>
        </w:r>
        <w:r w:rsidR="0014369E" w:rsidRPr="00FE6323">
          <w:rPr>
            <w:rStyle w:val="a5"/>
            <w:rFonts w:hint="eastAsia"/>
            <w:noProof/>
          </w:rPr>
          <w:t>远程调用支持模式的比较</w:t>
        </w:r>
        <w:r w:rsidR="0014369E">
          <w:rPr>
            <w:noProof/>
            <w:webHidden/>
          </w:rPr>
          <w:tab/>
        </w:r>
        <w:r w:rsidR="0014369E">
          <w:rPr>
            <w:noProof/>
            <w:webHidden/>
          </w:rPr>
          <w:fldChar w:fldCharType="begin"/>
        </w:r>
        <w:r w:rsidR="0014369E">
          <w:rPr>
            <w:noProof/>
            <w:webHidden/>
          </w:rPr>
          <w:instrText xml:space="preserve"> PAGEREF _Toc513566293 \h </w:instrText>
        </w:r>
        <w:r w:rsidR="0014369E">
          <w:rPr>
            <w:noProof/>
            <w:webHidden/>
          </w:rPr>
        </w:r>
        <w:r w:rsidR="0014369E">
          <w:rPr>
            <w:noProof/>
            <w:webHidden/>
          </w:rPr>
          <w:fldChar w:fldCharType="separate"/>
        </w:r>
        <w:r w:rsidR="0014369E">
          <w:rPr>
            <w:noProof/>
            <w:webHidden/>
          </w:rPr>
          <w:t>7</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94" w:history="1">
        <w:r w:rsidR="0014369E" w:rsidRPr="00FE6323">
          <w:rPr>
            <w:rStyle w:val="a5"/>
            <w:rFonts w:hint="eastAsia"/>
            <w:noProof/>
          </w:rPr>
          <w:t>（三）使用</w:t>
        </w:r>
        <w:r w:rsidR="0014369E" w:rsidRPr="00FE6323">
          <w:rPr>
            <w:rStyle w:val="a5"/>
            <w:noProof/>
          </w:rPr>
          <w:t>Spring</w:t>
        </w:r>
        <w:r w:rsidR="0014369E" w:rsidRPr="00FE6323">
          <w:rPr>
            <w:rStyle w:val="a5"/>
            <w:rFonts w:hint="eastAsia"/>
            <w:noProof/>
          </w:rPr>
          <w:t>远程调用工具类的优点</w:t>
        </w:r>
        <w:r w:rsidR="0014369E">
          <w:rPr>
            <w:noProof/>
            <w:webHidden/>
          </w:rPr>
          <w:tab/>
        </w:r>
        <w:r w:rsidR="0014369E">
          <w:rPr>
            <w:noProof/>
            <w:webHidden/>
          </w:rPr>
          <w:fldChar w:fldCharType="begin"/>
        </w:r>
        <w:r w:rsidR="0014369E">
          <w:rPr>
            <w:noProof/>
            <w:webHidden/>
          </w:rPr>
          <w:instrText xml:space="preserve"> PAGEREF _Toc513566294 \h </w:instrText>
        </w:r>
        <w:r w:rsidR="0014369E">
          <w:rPr>
            <w:noProof/>
            <w:webHidden/>
          </w:rPr>
        </w:r>
        <w:r w:rsidR="0014369E">
          <w:rPr>
            <w:noProof/>
            <w:webHidden/>
          </w:rPr>
          <w:fldChar w:fldCharType="separate"/>
        </w:r>
        <w:r w:rsidR="0014369E">
          <w:rPr>
            <w:noProof/>
            <w:webHidden/>
          </w:rPr>
          <w:t>8</w:t>
        </w:r>
        <w:r w:rsidR="0014369E">
          <w:rPr>
            <w:noProof/>
            <w:webHidden/>
          </w:rPr>
          <w:fldChar w:fldCharType="end"/>
        </w:r>
      </w:hyperlink>
    </w:p>
    <w:p w:rsidR="0014369E" w:rsidRDefault="00525890">
      <w:pPr>
        <w:pStyle w:val="10"/>
        <w:rPr>
          <w:rFonts w:asciiTheme="minorHAnsi" w:eastAsiaTheme="minorEastAsia" w:hAnsiTheme="minorHAnsi" w:cstheme="minorBidi"/>
          <w:b w:val="0"/>
          <w:sz w:val="21"/>
          <w:szCs w:val="22"/>
        </w:rPr>
      </w:pPr>
      <w:hyperlink w:anchor="_Toc513566295" w:history="1">
        <w:r w:rsidR="0014369E" w:rsidRPr="00FE6323">
          <w:rPr>
            <w:rStyle w:val="a5"/>
            <w:rFonts w:hAnsi="宋体" w:hint="eastAsia"/>
          </w:rPr>
          <w:t>三、</w:t>
        </w:r>
        <w:r w:rsidR="0014369E" w:rsidRPr="00FE6323">
          <w:rPr>
            <w:rStyle w:val="a5"/>
            <w:rFonts w:hAnsi="宋体"/>
          </w:rPr>
          <w:t>Spring</w:t>
        </w:r>
        <w:r w:rsidR="0014369E" w:rsidRPr="00FE6323">
          <w:rPr>
            <w:rStyle w:val="a5"/>
            <w:rFonts w:hAnsi="宋体" w:hint="eastAsia"/>
          </w:rPr>
          <w:t>远程调用应用的实例分析</w:t>
        </w:r>
        <w:r w:rsidR="0014369E">
          <w:rPr>
            <w:webHidden/>
          </w:rPr>
          <w:tab/>
        </w:r>
        <w:r w:rsidR="0014369E">
          <w:rPr>
            <w:webHidden/>
          </w:rPr>
          <w:fldChar w:fldCharType="begin"/>
        </w:r>
        <w:r w:rsidR="0014369E">
          <w:rPr>
            <w:webHidden/>
          </w:rPr>
          <w:instrText xml:space="preserve"> PAGEREF _Toc513566295 \h </w:instrText>
        </w:r>
        <w:r w:rsidR="0014369E">
          <w:rPr>
            <w:webHidden/>
          </w:rPr>
        </w:r>
        <w:r w:rsidR="0014369E">
          <w:rPr>
            <w:webHidden/>
          </w:rPr>
          <w:fldChar w:fldCharType="separate"/>
        </w:r>
        <w:r w:rsidR="0014369E">
          <w:rPr>
            <w:webHidden/>
          </w:rPr>
          <w:t>8</w:t>
        </w:r>
        <w:r w:rsidR="0014369E">
          <w:rPr>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96" w:history="1">
        <w:r w:rsidR="0014369E" w:rsidRPr="00FE6323">
          <w:rPr>
            <w:rStyle w:val="a5"/>
            <w:rFonts w:hint="eastAsia"/>
            <w:noProof/>
          </w:rPr>
          <w:t>（一）</w:t>
        </w:r>
        <w:r w:rsidR="0014369E" w:rsidRPr="00FE6323">
          <w:rPr>
            <w:rStyle w:val="a5"/>
            <w:noProof/>
          </w:rPr>
          <w:t>RMI</w:t>
        </w:r>
        <w:r w:rsidR="0014369E" w:rsidRPr="00FE6323">
          <w:rPr>
            <w:rStyle w:val="a5"/>
            <w:rFonts w:hint="eastAsia"/>
            <w:noProof/>
          </w:rPr>
          <w:t>远程调用应用的实例分析</w:t>
        </w:r>
        <w:r w:rsidR="0014369E">
          <w:rPr>
            <w:noProof/>
            <w:webHidden/>
          </w:rPr>
          <w:tab/>
        </w:r>
        <w:r w:rsidR="0014369E">
          <w:rPr>
            <w:noProof/>
            <w:webHidden/>
          </w:rPr>
          <w:fldChar w:fldCharType="begin"/>
        </w:r>
        <w:r w:rsidR="0014369E">
          <w:rPr>
            <w:noProof/>
            <w:webHidden/>
          </w:rPr>
          <w:instrText xml:space="preserve"> PAGEREF _Toc513566296 \h </w:instrText>
        </w:r>
        <w:r w:rsidR="0014369E">
          <w:rPr>
            <w:noProof/>
            <w:webHidden/>
          </w:rPr>
        </w:r>
        <w:r w:rsidR="0014369E">
          <w:rPr>
            <w:noProof/>
            <w:webHidden/>
          </w:rPr>
          <w:fldChar w:fldCharType="separate"/>
        </w:r>
        <w:r w:rsidR="0014369E">
          <w:rPr>
            <w:noProof/>
            <w:webHidden/>
          </w:rPr>
          <w:t>10</w:t>
        </w:r>
        <w:r w:rsidR="0014369E">
          <w:rPr>
            <w:noProof/>
            <w:webHidden/>
          </w:rPr>
          <w:fldChar w:fldCharType="end"/>
        </w:r>
      </w:hyperlink>
    </w:p>
    <w:p w:rsidR="0014369E" w:rsidRDefault="00525890">
      <w:pPr>
        <w:pStyle w:val="30"/>
        <w:tabs>
          <w:tab w:val="right" w:leader="dot" w:pos="8296"/>
        </w:tabs>
        <w:rPr>
          <w:rFonts w:asciiTheme="minorHAnsi" w:eastAsiaTheme="minorEastAsia" w:hAnsiTheme="minorHAnsi" w:cstheme="minorBidi"/>
          <w:noProof/>
          <w:szCs w:val="22"/>
        </w:rPr>
      </w:pPr>
      <w:hyperlink w:anchor="_Toc513566297" w:history="1">
        <w:r w:rsidR="0014369E" w:rsidRPr="00FE6323">
          <w:rPr>
            <w:rStyle w:val="a5"/>
            <w:rFonts w:hint="eastAsia"/>
            <w:noProof/>
          </w:rPr>
          <w:t>（</w:t>
        </w:r>
        <w:r w:rsidR="0014369E" w:rsidRPr="00FE6323">
          <w:rPr>
            <w:rStyle w:val="a5"/>
            <w:noProof/>
          </w:rPr>
          <w:t>1</w:t>
        </w:r>
        <w:r w:rsidR="0014369E" w:rsidRPr="00FE6323">
          <w:rPr>
            <w:rStyle w:val="a5"/>
            <w:rFonts w:hint="eastAsia"/>
            <w:noProof/>
          </w:rPr>
          <w:t>）服务端应用实例：</w:t>
        </w:r>
        <w:r w:rsidR="0014369E">
          <w:rPr>
            <w:noProof/>
            <w:webHidden/>
          </w:rPr>
          <w:tab/>
        </w:r>
        <w:r w:rsidR="0014369E">
          <w:rPr>
            <w:noProof/>
            <w:webHidden/>
          </w:rPr>
          <w:fldChar w:fldCharType="begin"/>
        </w:r>
        <w:r w:rsidR="0014369E">
          <w:rPr>
            <w:noProof/>
            <w:webHidden/>
          </w:rPr>
          <w:instrText xml:space="preserve"> PAGEREF _Toc513566297 \h </w:instrText>
        </w:r>
        <w:r w:rsidR="0014369E">
          <w:rPr>
            <w:noProof/>
            <w:webHidden/>
          </w:rPr>
        </w:r>
        <w:r w:rsidR="0014369E">
          <w:rPr>
            <w:noProof/>
            <w:webHidden/>
          </w:rPr>
          <w:fldChar w:fldCharType="separate"/>
        </w:r>
        <w:r w:rsidR="0014369E">
          <w:rPr>
            <w:noProof/>
            <w:webHidden/>
          </w:rPr>
          <w:t>10</w:t>
        </w:r>
        <w:r w:rsidR="0014369E">
          <w:rPr>
            <w:noProof/>
            <w:webHidden/>
          </w:rPr>
          <w:fldChar w:fldCharType="end"/>
        </w:r>
      </w:hyperlink>
    </w:p>
    <w:p w:rsidR="0014369E" w:rsidRDefault="00525890">
      <w:pPr>
        <w:pStyle w:val="30"/>
        <w:tabs>
          <w:tab w:val="right" w:leader="dot" w:pos="8296"/>
        </w:tabs>
        <w:rPr>
          <w:rFonts w:asciiTheme="minorHAnsi" w:eastAsiaTheme="minorEastAsia" w:hAnsiTheme="minorHAnsi" w:cstheme="minorBidi"/>
          <w:noProof/>
          <w:szCs w:val="22"/>
        </w:rPr>
      </w:pPr>
      <w:hyperlink w:anchor="_Toc513566298" w:history="1">
        <w:r w:rsidR="0014369E" w:rsidRPr="00FE6323">
          <w:rPr>
            <w:rStyle w:val="a5"/>
            <w:rFonts w:hint="eastAsia"/>
            <w:noProof/>
          </w:rPr>
          <w:t>（</w:t>
        </w:r>
        <w:r w:rsidR="0014369E" w:rsidRPr="00FE6323">
          <w:rPr>
            <w:rStyle w:val="a5"/>
            <w:noProof/>
          </w:rPr>
          <w:t>2</w:t>
        </w:r>
        <w:r w:rsidR="0014369E" w:rsidRPr="00FE6323">
          <w:rPr>
            <w:rStyle w:val="a5"/>
            <w:rFonts w:hint="eastAsia"/>
            <w:noProof/>
          </w:rPr>
          <w:t>）客户端应用实例：</w:t>
        </w:r>
        <w:r w:rsidR="0014369E">
          <w:rPr>
            <w:noProof/>
            <w:webHidden/>
          </w:rPr>
          <w:tab/>
        </w:r>
        <w:r w:rsidR="0014369E">
          <w:rPr>
            <w:noProof/>
            <w:webHidden/>
          </w:rPr>
          <w:fldChar w:fldCharType="begin"/>
        </w:r>
        <w:r w:rsidR="0014369E">
          <w:rPr>
            <w:noProof/>
            <w:webHidden/>
          </w:rPr>
          <w:instrText xml:space="preserve"> PAGEREF _Toc513566298 \h </w:instrText>
        </w:r>
        <w:r w:rsidR="0014369E">
          <w:rPr>
            <w:noProof/>
            <w:webHidden/>
          </w:rPr>
        </w:r>
        <w:r w:rsidR="0014369E">
          <w:rPr>
            <w:noProof/>
            <w:webHidden/>
          </w:rPr>
          <w:fldChar w:fldCharType="separate"/>
        </w:r>
        <w:r w:rsidR="0014369E">
          <w:rPr>
            <w:noProof/>
            <w:webHidden/>
          </w:rPr>
          <w:t>10</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299" w:history="1">
        <w:r w:rsidR="0014369E" w:rsidRPr="00FE6323">
          <w:rPr>
            <w:rStyle w:val="a5"/>
            <w:rFonts w:hint="eastAsia"/>
            <w:noProof/>
          </w:rPr>
          <w:t>（二）</w:t>
        </w:r>
        <w:r w:rsidR="0014369E" w:rsidRPr="00FE6323">
          <w:rPr>
            <w:rStyle w:val="a5"/>
            <w:noProof/>
          </w:rPr>
          <w:t>httpinvoker</w:t>
        </w:r>
        <w:r w:rsidR="0014369E" w:rsidRPr="00FE6323">
          <w:rPr>
            <w:rStyle w:val="a5"/>
            <w:rFonts w:hint="eastAsia"/>
            <w:noProof/>
          </w:rPr>
          <w:t>远程调用应用的实例分析</w:t>
        </w:r>
        <w:r w:rsidR="0014369E">
          <w:rPr>
            <w:noProof/>
            <w:webHidden/>
          </w:rPr>
          <w:tab/>
        </w:r>
        <w:r w:rsidR="0014369E">
          <w:rPr>
            <w:noProof/>
            <w:webHidden/>
          </w:rPr>
          <w:fldChar w:fldCharType="begin"/>
        </w:r>
        <w:r w:rsidR="0014369E">
          <w:rPr>
            <w:noProof/>
            <w:webHidden/>
          </w:rPr>
          <w:instrText xml:space="preserve"> PAGEREF _Toc513566299 \h </w:instrText>
        </w:r>
        <w:r w:rsidR="0014369E">
          <w:rPr>
            <w:noProof/>
            <w:webHidden/>
          </w:rPr>
        </w:r>
        <w:r w:rsidR="0014369E">
          <w:rPr>
            <w:noProof/>
            <w:webHidden/>
          </w:rPr>
          <w:fldChar w:fldCharType="separate"/>
        </w:r>
        <w:r w:rsidR="0014369E">
          <w:rPr>
            <w:noProof/>
            <w:webHidden/>
          </w:rPr>
          <w:t>11</w:t>
        </w:r>
        <w:r w:rsidR="0014369E">
          <w:rPr>
            <w:noProof/>
            <w:webHidden/>
          </w:rPr>
          <w:fldChar w:fldCharType="end"/>
        </w:r>
      </w:hyperlink>
    </w:p>
    <w:p w:rsidR="0014369E" w:rsidRDefault="00525890">
      <w:pPr>
        <w:pStyle w:val="30"/>
        <w:tabs>
          <w:tab w:val="right" w:leader="dot" w:pos="8296"/>
        </w:tabs>
        <w:rPr>
          <w:rFonts w:asciiTheme="minorHAnsi" w:eastAsiaTheme="minorEastAsia" w:hAnsiTheme="minorHAnsi" w:cstheme="minorBidi"/>
          <w:noProof/>
          <w:szCs w:val="22"/>
        </w:rPr>
      </w:pPr>
      <w:hyperlink w:anchor="_Toc513566300" w:history="1">
        <w:r w:rsidR="0014369E" w:rsidRPr="00FE6323">
          <w:rPr>
            <w:rStyle w:val="a5"/>
            <w:rFonts w:hint="eastAsia"/>
            <w:noProof/>
          </w:rPr>
          <w:t>（</w:t>
        </w:r>
        <w:r w:rsidR="0014369E" w:rsidRPr="00FE6323">
          <w:rPr>
            <w:rStyle w:val="a5"/>
            <w:noProof/>
          </w:rPr>
          <w:t>1</w:t>
        </w:r>
        <w:r w:rsidR="0014369E" w:rsidRPr="00FE6323">
          <w:rPr>
            <w:rStyle w:val="a5"/>
            <w:rFonts w:hint="eastAsia"/>
            <w:noProof/>
          </w:rPr>
          <w:t>）服务端应用实例：</w:t>
        </w:r>
        <w:r w:rsidR="0014369E">
          <w:rPr>
            <w:noProof/>
            <w:webHidden/>
          </w:rPr>
          <w:tab/>
        </w:r>
        <w:r w:rsidR="0014369E">
          <w:rPr>
            <w:noProof/>
            <w:webHidden/>
          </w:rPr>
          <w:fldChar w:fldCharType="begin"/>
        </w:r>
        <w:r w:rsidR="0014369E">
          <w:rPr>
            <w:noProof/>
            <w:webHidden/>
          </w:rPr>
          <w:instrText xml:space="preserve"> PAGEREF _Toc513566300 \h </w:instrText>
        </w:r>
        <w:r w:rsidR="0014369E">
          <w:rPr>
            <w:noProof/>
            <w:webHidden/>
          </w:rPr>
        </w:r>
        <w:r w:rsidR="0014369E">
          <w:rPr>
            <w:noProof/>
            <w:webHidden/>
          </w:rPr>
          <w:fldChar w:fldCharType="separate"/>
        </w:r>
        <w:r w:rsidR="0014369E">
          <w:rPr>
            <w:noProof/>
            <w:webHidden/>
          </w:rPr>
          <w:t>11</w:t>
        </w:r>
        <w:r w:rsidR="0014369E">
          <w:rPr>
            <w:noProof/>
            <w:webHidden/>
          </w:rPr>
          <w:fldChar w:fldCharType="end"/>
        </w:r>
      </w:hyperlink>
    </w:p>
    <w:p w:rsidR="0014369E" w:rsidRDefault="00525890">
      <w:pPr>
        <w:pStyle w:val="30"/>
        <w:tabs>
          <w:tab w:val="right" w:leader="dot" w:pos="8296"/>
        </w:tabs>
        <w:rPr>
          <w:rFonts w:asciiTheme="minorHAnsi" w:eastAsiaTheme="minorEastAsia" w:hAnsiTheme="minorHAnsi" w:cstheme="minorBidi"/>
          <w:noProof/>
          <w:szCs w:val="22"/>
        </w:rPr>
      </w:pPr>
      <w:hyperlink w:anchor="_Toc513566301" w:history="1">
        <w:r w:rsidR="0014369E" w:rsidRPr="00FE6323">
          <w:rPr>
            <w:rStyle w:val="a5"/>
            <w:rFonts w:hint="eastAsia"/>
            <w:noProof/>
          </w:rPr>
          <w:t>（</w:t>
        </w:r>
        <w:r w:rsidR="0014369E" w:rsidRPr="00FE6323">
          <w:rPr>
            <w:rStyle w:val="a5"/>
            <w:noProof/>
          </w:rPr>
          <w:t>2</w:t>
        </w:r>
        <w:r w:rsidR="0014369E" w:rsidRPr="00FE6323">
          <w:rPr>
            <w:rStyle w:val="a5"/>
            <w:rFonts w:hint="eastAsia"/>
            <w:noProof/>
          </w:rPr>
          <w:t>）客户端应用实例：</w:t>
        </w:r>
        <w:r w:rsidR="0014369E">
          <w:rPr>
            <w:noProof/>
            <w:webHidden/>
          </w:rPr>
          <w:tab/>
        </w:r>
        <w:r w:rsidR="0014369E">
          <w:rPr>
            <w:noProof/>
            <w:webHidden/>
          </w:rPr>
          <w:fldChar w:fldCharType="begin"/>
        </w:r>
        <w:r w:rsidR="0014369E">
          <w:rPr>
            <w:noProof/>
            <w:webHidden/>
          </w:rPr>
          <w:instrText xml:space="preserve"> PAGEREF _Toc513566301 \h </w:instrText>
        </w:r>
        <w:r w:rsidR="0014369E">
          <w:rPr>
            <w:noProof/>
            <w:webHidden/>
          </w:rPr>
        </w:r>
        <w:r w:rsidR="0014369E">
          <w:rPr>
            <w:noProof/>
            <w:webHidden/>
          </w:rPr>
          <w:fldChar w:fldCharType="separate"/>
        </w:r>
        <w:r w:rsidR="0014369E">
          <w:rPr>
            <w:noProof/>
            <w:webHidden/>
          </w:rPr>
          <w:t>13</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302" w:history="1">
        <w:r w:rsidR="0014369E" w:rsidRPr="00FE6323">
          <w:rPr>
            <w:rStyle w:val="a5"/>
            <w:rFonts w:hint="eastAsia"/>
            <w:noProof/>
          </w:rPr>
          <w:t>（三）</w:t>
        </w:r>
        <w:r w:rsidR="0014369E" w:rsidRPr="00FE6323">
          <w:rPr>
            <w:rStyle w:val="a5"/>
            <w:noProof/>
          </w:rPr>
          <w:t>webservice</w:t>
        </w:r>
        <w:r w:rsidR="0014369E" w:rsidRPr="00FE6323">
          <w:rPr>
            <w:rStyle w:val="a5"/>
            <w:rFonts w:hint="eastAsia"/>
            <w:noProof/>
          </w:rPr>
          <w:t>（</w:t>
        </w:r>
        <w:r w:rsidR="0014369E" w:rsidRPr="00FE6323">
          <w:rPr>
            <w:rStyle w:val="a5"/>
            <w:noProof/>
          </w:rPr>
          <w:t>cxf-xml</w:t>
        </w:r>
        <w:r w:rsidR="0014369E" w:rsidRPr="00FE6323">
          <w:rPr>
            <w:rStyle w:val="a5"/>
            <w:rFonts w:hint="eastAsia"/>
            <w:noProof/>
          </w:rPr>
          <w:t>）远程调用的应用实例分析</w:t>
        </w:r>
        <w:r w:rsidR="0014369E">
          <w:rPr>
            <w:noProof/>
            <w:webHidden/>
          </w:rPr>
          <w:tab/>
        </w:r>
        <w:r w:rsidR="0014369E">
          <w:rPr>
            <w:noProof/>
            <w:webHidden/>
          </w:rPr>
          <w:fldChar w:fldCharType="begin"/>
        </w:r>
        <w:r w:rsidR="0014369E">
          <w:rPr>
            <w:noProof/>
            <w:webHidden/>
          </w:rPr>
          <w:instrText xml:space="preserve"> PAGEREF _Toc513566302 \h </w:instrText>
        </w:r>
        <w:r w:rsidR="0014369E">
          <w:rPr>
            <w:noProof/>
            <w:webHidden/>
          </w:rPr>
        </w:r>
        <w:r w:rsidR="0014369E">
          <w:rPr>
            <w:noProof/>
            <w:webHidden/>
          </w:rPr>
          <w:fldChar w:fldCharType="separate"/>
        </w:r>
        <w:r w:rsidR="0014369E">
          <w:rPr>
            <w:noProof/>
            <w:webHidden/>
          </w:rPr>
          <w:t>14</w:t>
        </w:r>
        <w:r w:rsidR="0014369E">
          <w:rPr>
            <w:noProof/>
            <w:webHidden/>
          </w:rPr>
          <w:fldChar w:fldCharType="end"/>
        </w:r>
      </w:hyperlink>
    </w:p>
    <w:p w:rsidR="0014369E" w:rsidRDefault="00525890">
      <w:pPr>
        <w:pStyle w:val="30"/>
        <w:tabs>
          <w:tab w:val="right" w:leader="dot" w:pos="8296"/>
        </w:tabs>
        <w:rPr>
          <w:rFonts w:asciiTheme="minorHAnsi" w:eastAsiaTheme="minorEastAsia" w:hAnsiTheme="minorHAnsi" w:cstheme="minorBidi"/>
          <w:noProof/>
          <w:szCs w:val="22"/>
        </w:rPr>
      </w:pPr>
      <w:hyperlink w:anchor="_Toc513566303" w:history="1">
        <w:r w:rsidR="0014369E" w:rsidRPr="00FE6323">
          <w:rPr>
            <w:rStyle w:val="a5"/>
            <w:rFonts w:hint="eastAsia"/>
            <w:noProof/>
          </w:rPr>
          <w:t>（</w:t>
        </w:r>
        <w:r w:rsidR="0014369E" w:rsidRPr="00FE6323">
          <w:rPr>
            <w:rStyle w:val="a5"/>
            <w:noProof/>
          </w:rPr>
          <w:t>1</w:t>
        </w:r>
        <w:r w:rsidR="0014369E" w:rsidRPr="00FE6323">
          <w:rPr>
            <w:rStyle w:val="a5"/>
            <w:rFonts w:hint="eastAsia"/>
            <w:noProof/>
          </w:rPr>
          <w:t>）服务端应用实例：</w:t>
        </w:r>
        <w:r w:rsidR="0014369E">
          <w:rPr>
            <w:noProof/>
            <w:webHidden/>
          </w:rPr>
          <w:tab/>
        </w:r>
        <w:r w:rsidR="0014369E">
          <w:rPr>
            <w:noProof/>
            <w:webHidden/>
          </w:rPr>
          <w:fldChar w:fldCharType="begin"/>
        </w:r>
        <w:r w:rsidR="0014369E">
          <w:rPr>
            <w:noProof/>
            <w:webHidden/>
          </w:rPr>
          <w:instrText xml:space="preserve"> PAGEREF _Toc513566303 \h </w:instrText>
        </w:r>
        <w:r w:rsidR="0014369E">
          <w:rPr>
            <w:noProof/>
            <w:webHidden/>
          </w:rPr>
        </w:r>
        <w:r w:rsidR="0014369E">
          <w:rPr>
            <w:noProof/>
            <w:webHidden/>
          </w:rPr>
          <w:fldChar w:fldCharType="separate"/>
        </w:r>
        <w:r w:rsidR="0014369E">
          <w:rPr>
            <w:noProof/>
            <w:webHidden/>
          </w:rPr>
          <w:t>14</w:t>
        </w:r>
        <w:r w:rsidR="0014369E">
          <w:rPr>
            <w:noProof/>
            <w:webHidden/>
          </w:rPr>
          <w:fldChar w:fldCharType="end"/>
        </w:r>
      </w:hyperlink>
    </w:p>
    <w:p w:rsidR="0014369E" w:rsidRDefault="00525890">
      <w:pPr>
        <w:pStyle w:val="30"/>
        <w:tabs>
          <w:tab w:val="right" w:leader="dot" w:pos="8296"/>
        </w:tabs>
        <w:rPr>
          <w:rFonts w:asciiTheme="minorHAnsi" w:eastAsiaTheme="minorEastAsia" w:hAnsiTheme="minorHAnsi" w:cstheme="minorBidi"/>
          <w:noProof/>
          <w:szCs w:val="22"/>
        </w:rPr>
      </w:pPr>
      <w:hyperlink w:anchor="_Toc513566304" w:history="1">
        <w:r w:rsidR="0014369E" w:rsidRPr="00FE6323">
          <w:rPr>
            <w:rStyle w:val="a5"/>
            <w:rFonts w:hint="eastAsia"/>
            <w:noProof/>
          </w:rPr>
          <w:t>（</w:t>
        </w:r>
        <w:r w:rsidR="0014369E" w:rsidRPr="00FE6323">
          <w:rPr>
            <w:rStyle w:val="a5"/>
            <w:noProof/>
          </w:rPr>
          <w:t>2</w:t>
        </w:r>
        <w:r w:rsidR="0014369E" w:rsidRPr="00FE6323">
          <w:rPr>
            <w:rStyle w:val="a5"/>
            <w:rFonts w:hint="eastAsia"/>
            <w:noProof/>
          </w:rPr>
          <w:t>）客户端应用实例：</w:t>
        </w:r>
        <w:r w:rsidR="0014369E">
          <w:rPr>
            <w:noProof/>
            <w:webHidden/>
          </w:rPr>
          <w:tab/>
        </w:r>
        <w:r w:rsidR="0014369E">
          <w:rPr>
            <w:noProof/>
            <w:webHidden/>
          </w:rPr>
          <w:fldChar w:fldCharType="begin"/>
        </w:r>
        <w:r w:rsidR="0014369E">
          <w:rPr>
            <w:noProof/>
            <w:webHidden/>
          </w:rPr>
          <w:instrText xml:space="preserve"> PAGEREF _Toc513566304 \h </w:instrText>
        </w:r>
        <w:r w:rsidR="0014369E">
          <w:rPr>
            <w:noProof/>
            <w:webHidden/>
          </w:rPr>
        </w:r>
        <w:r w:rsidR="0014369E">
          <w:rPr>
            <w:noProof/>
            <w:webHidden/>
          </w:rPr>
          <w:fldChar w:fldCharType="separate"/>
        </w:r>
        <w:r w:rsidR="0014369E">
          <w:rPr>
            <w:noProof/>
            <w:webHidden/>
          </w:rPr>
          <w:t>16</w:t>
        </w:r>
        <w:r w:rsidR="0014369E">
          <w:rPr>
            <w:noProof/>
            <w:webHidden/>
          </w:rPr>
          <w:fldChar w:fldCharType="end"/>
        </w:r>
      </w:hyperlink>
    </w:p>
    <w:p w:rsidR="0014369E" w:rsidRDefault="00525890">
      <w:pPr>
        <w:pStyle w:val="20"/>
        <w:tabs>
          <w:tab w:val="right" w:leader="dot" w:pos="8296"/>
        </w:tabs>
        <w:rPr>
          <w:rFonts w:asciiTheme="minorHAnsi" w:eastAsiaTheme="minorEastAsia" w:hAnsiTheme="minorHAnsi" w:cstheme="minorBidi"/>
          <w:noProof/>
          <w:szCs w:val="22"/>
        </w:rPr>
      </w:pPr>
      <w:hyperlink w:anchor="_Toc513566305" w:history="1">
        <w:r w:rsidR="0014369E" w:rsidRPr="00FE6323">
          <w:rPr>
            <w:rStyle w:val="a5"/>
            <w:rFonts w:hint="eastAsia"/>
            <w:noProof/>
          </w:rPr>
          <w:t>（四）小结</w:t>
        </w:r>
        <w:r w:rsidR="0014369E">
          <w:rPr>
            <w:noProof/>
            <w:webHidden/>
          </w:rPr>
          <w:tab/>
        </w:r>
        <w:r w:rsidR="0014369E">
          <w:rPr>
            <w:noProof/>
            <w:webHidden/>
          </w:rPr>
          <w:fldChar w:fldCharType="begin"/>
        </w:r>
        <w:r w:rsidR="0014369E">
          <w:rPr>
            <w:noProof/>
            <w:webHidden/>
          </w:rPr>
          <w:instrText xml:space="preserve"> PAGEREF _Toc513566305 \h </w:instrText>
        </w:r>
        <w:r w:rsidR="0014369E">
          <w:rPr>
            <w:noProof/>
            <w:webHidden/>
          </w:rPr>
        </w:r>
        <w:r w:rsidR="0014369E">
          <w:rPr>
            <w:noProof/>
            <w:webHidden/>
          </w:rPr>
          <w:fldChar w:fldCharType="separate"/>
        </w:r>
        <w:r w:rsidR="0014369E">
          <w:rPr>
            <w:noProof/>
            <w:webHidden/>
          </w:rPr>
          <w:t>16</w:t>
        </w:r>
        <w:r w:rsidR="0014369E">
          <w:rPr>
            <w:noProof/>
            <w:webHidden/>
          </w:rPr>
          <w:fldChar w:fldCharType="end"/>
        </w:r>
      </w:hyperlink>
    </w:p>
    <w:p w:rsidR="0014369E" w:rsidRDefault="00525890">
      <w:pPr>
        <w:pStyle w:val="10"/>
        <w:rPr>
          <w:rFonts w:asciiTheme="minorHAnsi" w:eastAsiaTheme="minorEastAsia" w:hAnsiTheme="minorHAnsi" w:cstheme="minorBidi"/>
          <w:b w:val="0"/>
          <w:sz w:val="21"/>
          <w:szCs w:val="22"/>
        </w:rPr>
      </w:pPr>
      <w:hyperlink w:anchor="_Toc513566306" w:history="1">
        <w:r w:rsidR="0014369E" w:rsidRPr="00FE6323">
          <w:rPr>
            <w:rStyle w:val="a5"/>
            <w:rFonts w:hAnsi="宋体" w:hint="eastAsia"/>
          </w:rPr>
          <w:t>结论</w:t>
        </w:r>
        <w:r w:rsidR="0014369E">
          <w:rPr>
            <w:webHidden/>
          </w:rPr>
          <w:tab/>
        </w:r>
        <w:r w:rsidR="0014369E">
          <w:rPr>
            <w:webHidden/>
          </w:rPr>
          <w:fldChar w:fldCharType="begin"/>
        </w:r>
        <w:r w:rsidR="0014369E">
          <w:rPr>
            <w:webHidden/>
          </w:rPr>
          <w:instrText xml:space="preserve"> PAGEREF _Toc513566306 \h </w:instrText>
        </w:r>
        <w:r w:rsidR="0014369E">
          <w:rPr>
            <w:webHidden/>
          </w:rPr>
        </w:r>
        <w:r w:rsidR="0014369E">
          <w:rPr>
            <w:webHidden/>
          </w:rPr>
          <w:fldChar w:fldCharType="separate"/>
        </w:r>
        <w:r w:rsidR="0014369E">
          <w:rPr>
            <w:webHidden/>
          </w:rPr>
          <w:t>17</w:t>
        </w:r>
        <w:r w:rsidR="0014369E">
          <w:rPr>
            <w:webHidden/>
          </w:rPr>
          <w:fldChar w:fldCharType="end"/>
        </w:r>
      </w:hyperlink>
    </w:p>
    <w:p w:rsidR="0014369E" w:rsidRDefault="00525890">
      <w:pPr>
        <w:pStyle w:val="10"/>
        <w:rPr>
          <w:rFonts w:asciiTheme="minorHAnsi" w:eastAsiaTheme="minorEastAsia" w:hAnsiTheme="minorHAnsi" w:cstheme="minorBidi"/>
          <w:b w:val="0"/>
          <w:sz w:val="21"/>
          <w:szCs w:val="22"/>
        </w:rPr>
      </w:pPr>
      <w:hyperlink w:anchor="_Toc513566307" w:history="1">
        <w:r w:rsidR="0014369E" w:rsidRPr="00FE6323">
          <w:rPr>
            <w:rStyle w:val="a5"/>
            <w:rFonts w:hAnsi="宋体" w:hint="eastAsia"/>
          </w:rPr>
          <w:t>致</w:t>
        </w:r>
        <w:r w:rsidR="0014369E" w:rsidRPr="00FE6323">
          <w:rPr>
            <w:rStyle w:val="a5"/>
            <w:rFonts w:hAnsi="宋体"/>
          </w:rPr>
          <w:t xml:space="preserve"> </w:t>
        </w:r>
        <w:r w:rsidR="0014369E" w:rsidRPr="00FE6323">
          <w:rPr>
            <w:rStyle w:val="a5"/>
            <w:rFonts w:hAnsi="宋体" w:hint="eastAsia"/>
          </w:rPr>
          <w:t>谢</w:t>
        </w:r>
        <w:r w:rsidR="0014369E">
          <w:rPr>
            <w:webHidden/>
          </w:rPr>
          <w:tab/>
        </w:r>
        <w:r w:rsidR="0014369E">
          <w:rPr>
            <w:webHidden/>
          </w:rPr>
          <w:fldChar w:fldCharType="begin"/>
        </w:r>
        <w:r w:rsidR="0014369E">
          <w:rPr>
            <w:webHidden/>
          </w:rPr>
          <w:instrText xml:space="preserve"> PAGEREF _Toc513566307 \h </w:instrText>
        </w:r>
        <w:r w:rsidR="0014369E">
          <w:rPr>
            <w:webHidden/>
          </w:rPr>
        </w:r>
        <w:r w:rsidR="0014369E">
          <w:rPr>
            <w:webHidden/>
          </w:rPr>
          <w:fldChar w:fldCharType="separate"/>
        </w:r>
        <w:r w:rsidR="0014369E">
          <w:rPr>
            <w:webHidden/>
          </w:rPr>
          <w:t>18</w:t>
        </w:r>
        <w:r w:rsidR="0014369E">
          <w:rPr>
            <w:webHidden/>
          </w:rPr>
          <w:fldChar w:fldCharType="end"/>
        </w:r>
      </w:hyperlink>
    </w:p>
    <w:p w:rsidR="0014369E" w:rsidRDefault="00525890">
      <w:pPr>
        <w:pStyle w:val="10"/>
        <w:rPr>
          <w:rFonts w:asciiTheme="minorHAnsi" w:eastAsiaTheme="minorEastAsia" w:hAnsiTheme="minorHAnsi" w:cstheme="minorBidi"/>
          <w:b w:val="0"/>
          <w:sz w:val="21"/>
          <w:szCs w:val="22"/>
        </w:rPr>
      </w:pPr>
      <w:hyperlink w:anchor="_Toc513566308" w:history="1">
        <w:r w:rsidR="0014369E" w:rsidRPr="00FE6323">
          <w:rPr>
            <w:rStyle w:val="a5"/>
            <w:rFonts w:hAnsi="宋体" w:hint="eastAsia"/>
          </w:rPr>
          <w:t>参考文献</w:t>
        </w:r>
        <w:r w:rsidR="0014369E">
          <w:rPr>
            <w:webHidden/>
          </w:rPr>
          <w:tab/>
        </w:r>
        <w:r w:rsidR="0014369E">
          <w:rPr>
            <w:webHidden/>
          </w:rPr>
          <w:fldChar w:fldCharType="begin"/>
        </w:r>
        <w:r w:rsidR="0014369E">
          <w:rPr>
            <w:webHidden/>
          </w:rPr>
          <w:instrText xml:space="preserve"> PAGEREF _Toc513566308 \h </w:instrText>
        </w:r>
        <w:r w:rsidR="0014369E">
          <w:rPr>
            <w:webHidden/>
          </w:rPr>
        </w:r>
        <w:r w:rsidR="0014369E">
          <w:rPr>
            <w:webHidden/>
          </w:rPr>
          <w:fldChar w:fldCharType="separate"/>
        </w:r>
        <w:r w:rsidR="0014369E">
          <w:rPr>
            <w:webHidden/>
          </w:rPr>
          <w:t>19</w:t>
        </w:r>
        <w:r w:rsidR="0014369E">
          <w:rPr>
            <w:webHidden/>
          </w:rPr>
          <w:fldChar w:fldCharType="end"/>
        </w:r>
      </w:hyperlink>
    </w:p>
    <w:p w:rsidR="0028319B" w:rsidRDefault="00C27F38" w:rsidP="0028319B">
      <w:pPr>
        <w:spacing w:line="360" w:lineRule="auto"/>
        <w:rPr>
          <w:rFonts w:ascii="宋体" w:hAnsi="宋体"/>
          <w:b/>
          <w:bCs/>
          <w:sz w:val="32"/>
          <w:szCs w:val="32"/>
        </w:rPr>
      </w:pPr>
      <w:r w:rsidRPr="00611014">
        <w:rPr>
          <w:rFonts w:ascii="宋体" w:hAnsi="宋体"/>
          <w:bCs/>
          <w:sz w:val="24"/>
        </w:rPr>
        <w:fldChar w:fldCharType="end"/>
      </w:r>
    </w:p>
    <w:p w:rsidR="0028319B" w:rsidRDefault="0028319B" w:rsidP="0028319B">
      <w:pPr>
        <w:spacing w:line="360" w:lineRule="auto"/>
        <w:rPr>
          <w:rFonts w:ascii="宋体" w:hAnsi="宋体"/>
          <w:b/>
          <w:bCs/>
          <w:sz w:val="32"/>
          <w:szCs w:val="32"/>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28319B" w:rsidRDefault="0028319B" w:rsidP="0028319B">
      <w:pPr>
        <w:rPr>
          <w:rFonts w:ascii="宋体" w:hAnsi="宋体"/>
          <w:sz w:val="24"/>
        </w:rPr>
      </w:pPr>
    </w:p>
    <w:p w:rsidR="001409E4" w:rsidRDefault="001409E4"/>
    <w:p w:rsidR="008A76CE" w:rsidRDefault="008A76CE">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AF4849" w:rsidRDefault="00AF4849" w:rsidP="00AF4849">
      <w:pPr>
        <w:widowControl/>
        <w:jc w:val="left"/>
      </w:pPr>
    </w:p>
    <w:p w:rsidR="00F96014" w:rsidRDefault="001D10A3" w:rsidP="00F11F59">
      <w:pPr>
        <w:pStyle w:val="1"/>
        <w:spacing w:before="0" w:after="0" w:line="360" w:lineRule="auto"/>
        <w:rPr>
          <w:rFonts w:ascii="宋体" w:hAnsi="宋体"/>
          <w:sz w:val="24"/>
          <w:szCs w:val="24"/>
        </w:rPr>
      </w:pPr>
      <w:bookmarkStart w:id="14" w:name="_Toc513566285"/>
      <w:r>
        <w:rPr>
          <w:rFonts w:ascii="宋体" w:hAnsi="宋体" w:hint="eastAsia"/>
          <w:sz w:val="24"/>
          <w:szCs w:val="24"/>
        </w:rPr>
        <w:t>一、</w:t>
      </w:r>
      <w:r w:rsidR="00B85D81">
        <w:rPr>
          <w:rFonts w:ascii="宋体" w:hAnsi="宋体" w:hint="eastAsia"/>
          <w:sz w:val="24"/>
        </w:rPr>
        <w:t>javaweb远程接口调用</w:t>
      </w:r>
      <w:r w:rsidR="00AF4849" w:rsidRPr="00AF4849">
        <w:rPr>
          <w:rFonts w:ascii="宋体" w:hAnsi="宋体" w:hint="eastAsia"/>
          <w:sz w:val="24"/>
          <w:szCs w:val="24"/>
        </w:rPr>
        <w:t>概述</w:t>
      </w:r>
      <w:bookmarkEnd w:id="14"/>
    </w:p>
    <w:p w:rsidR="00AF4849" w:rsidRPr="00553AB6" w:rsidRDefault="001D10A3" w:rsidP="00553AB6">
      <w:pPr>
        <w:pStyle w:val="2"/>
        <w:rPr>
          <w:sz w:val="21"/>
          <w:szCs w:val="21"/>
        </w:rPr>
      </w:pPr>
      <w:bookmarkStart w:id="15" w:name="_Toc513566286"/>
      <w:r w:rsidRPr="00553AB6">
        <w:rPr>
          <w:rFonts w:hint="eastAsia"/>
          <w:sz w:val="21"/>
          <w:szCs w:val="21"/>
        </w:rPr>
        <w:t>（一）</w:t>
      </w:r>
      <w:r w:rsidR="00B77F93">
        <w:rPr>
          <w:rFonts w:hint="eastAsia"/>
          <w:sz w:val="21"/>
          <w:szCs w:val="21"/>
        </w:rPr>
        <w:t>javaweb</w:t>
      </w:r>
      <w:r w:rsidR="008128AD">
        <w:rPr>
          <w:rFonts w:hint="eastAsia"/>
          <w:sz w:val="21"/>
          <w:szCs w:val="21"/>
        </w:rPr>
        <w:t>远程</w:t>
      </w:r>
      <w:r w:rsidR="000111B1">
        <w:rPr>
          <w:rFonts w:hint="eastAsia"/>
          <w:sz w:val="21"/>
          <w:szCs w:val="21"/>
        </w:rPr>
        <w:t>接口</w:t>
      </w:r>
      <w:r w:rsidR="008128AD">
        <w:rPr>
          <w:rFonts w:hint="eastAsia"/>
          <w:sz w:val="21"/>
          <w:szCs w:val="21"/>
        </w:rPr>
        <w:t>调用</w:t>
      </w:r>
      <w:r w:rsidR="00AF4849" w:rsidRPr="00553AB6">
        <w:rPr>
          <w:rFonts w:hint="eastAsia"/>
          <w:sz w:val="21"/>
          <w:szCs w:val="21"/>
        </w:rPr>
        <w:t>的</w:t>
      </w:r>
      <w:r w:rsidR="008128AD">
        <w:rPr>
          <w:rFonts w:hint="eastAsia"/>
          <w:sz w:val="21"/>
          <w:szCs w:val="21"/>
        </w:rPr>
        <w:t>基本</w:t>
      </w:r>
      <w:r w:rsidR="00AF4849" w:rsidRPr="00553AB6">
        <w:rPr>
          <w:rFonts w:hint="eastAsia"/>
          <w:sz w:val="21"/>
          <w:szCs w:val="21"/>
        </w:rPr>
        <w:t>原理</w:t>
      </w:r>
      <w:bookmarkEnd w:id="15"/>
    </w:p>
    <w:p w:rsidR="00AF4849" w:rsidRDefault="008128AD" w:rsidP="00AF4849">
      <w:pPr>
        <w:spacing w:line="360" w:lineRule="auto"/>
        <w:ind w:firstLineChars="200" w:firstLine="480"/>
        <w:rPr>
          <w:rFonts w:ascii="宋体" w:hAnsi="宋体"/>
          <w:sz w:val="24"/>
        </w:rPr>
      </w:pPr>
      <w:r>
        <w:rPr>
          <w:rFonts w:ascii="宋体" w:hAnsi="宋体" w:hint="eastAsia"/>
          <w:sz w:val="24"/>
        </w:rPr>
        <w:t>要实现网络机器间的通讯，首先得来看看计算机系统网络通信的基本原理，在底层层面去看，网络通信需要做的就是将流从一台计算机传输到另外一台计算机，基于传输协议和网络IO来实现，</w:t>
      </w:r>
      <w:r w:rsidR="00F260AB" w:rsidRPr="00F260AB">
        <w:rPr>
          <w:rFonts w:ascii="宋体" w:hAnsi="宋体"/>
          <w:sz w:val="24"/>
        </w:rPr>
        <w:t>所有的分布式应用通讯都基于这个原理而实现，只是为了应用的易用，各种语言通常都会提供一些更为贴近应用易用的应用层协议</w:t>
      </w:r>
      <w:r w:rsidR="00F260AB">
        <w:rPr>
          <w:rFonts w:ascii="宋体" w:hAnsi="宋体" w:hint="eastAsia"/>
          <w:sz w:val="24"/>
        </w:rPr>
        <w:t>。</w:t>
      </w:r>
    </w:p>
    <w:p w:rsidR="00425CE8" w:rsidRPr="00AF4849" w:rsidRDefault="00B77F93" w:rsidP="00AF4849">
      <w:pPr>
        <w:spacing w:line="360" w:lineRule="auto"/>
        <w:ind w:firstLineChars="200" w:firstLine="480"/>
        <w:rPr>
          <w:rFonts w:ascii="宋体" w:hAnsi="宋体"/>
          <w:sz w:val="24"/>
        </w:rPr>
      </w:pPr>
      <w:r>
        <w:rPr>
          <w:rFonts w:ascii="宋体" w:hAnsi="宋体" w:hint="eastAsia"/>
          <w:sz w:val="24"/>
        </w:rPr>
        <w:t>javaweb</w:t>
      </w:r>
      <w:r w:rsidR="00425CE8" w:rsidRPr="0073141C">
        <w:rPr>
          <w:rFonts w:ascii="宋体" w:hAnsi="宋体"/>
          <w:sz w:val="24"/>
        </w:rPr>
        <w:t>远程服务通讯，需要达到的目标是在一台计算机发起请求，另外一台机器在接收到请求后进行相应的处理并将结果返回给请求端，按照网络通信原理，需要实现这个需要做的就是将请求转换成流，通过传输协议传输至远端，远端计算机在接收到请求的流后进行处理，处理完毕后将结果转化为流，并通过传输协议返回给调用端。</w:t>
      </w:r>
      <w:r w:rsidR="00425CE8">
        <w:rPr>
          <w:rFonts w:ascii="宋体" w:hAnsi="宋体" w:hint="eastAsia"/>
          <w:sz w:val="24"/>
        </w:rPr>
        <w:tab/>
      </w:r>
    </w:p>
    <w:p w:rsidR="008A4BEC" w:rsidRPr="00425CE8" w:rsidRDefault="001D10A3" w:rsidP="00425CE8">
      <w:pPr>
        <w:pStyle w:val="2"/>
        <w:rPr>
          <w:sz w:val="21"/>
          <w:szCs w:val="21"/>
        </w:rPr>
      </w:pPr>
      <w:bookmarkStart w:id="16" w:name="_Toc513566287"/>
      <w:r w:rsidRPr="00553AB6">
        <w:rPr>
          <w:rFonts w:hint="eastAsia"/>
          <w:sz w:val="21"/>
          <w:szCs w:val="21"/>
        </w:rPr>
        <w:lastRenderedPageBreak/>
        <w:t>（二）</w:t>
      </w:r>
      <w:r w:rsidR="00B77F93">
        <w:rPr>
          <w:rFonts w:hint="eastAsia"/>
          <w:sz w:val="21"/>
          <w:szCs w:val="21"/>
        </w:rPr>
        <w:t>javaweb</w:t>
      </w:r>
      <w:r w:rsidR="0073141C">
        <w:rPr>
          <w:rFonts w:hint="eastAsia"/>
          <w:sz w:val="21"/>
          <w:szCs w:val="21"/>
        </w:rPr>
        <w:t>远程</w:t>
      </w:r>
      <w:r w:rsidR="000111B1">
        <w:rPr>
          <w:rFonts w:hint="eastAsia"/>
          <w:sz w:val="21"/>
          <w:szCs w:val="21"/>
        </w:rPr>
        <w:t>接口</w:t>
      </w:r>
      <w:r w:rsidR="0073141C">
        <w:rPr>
          <w:rFonts w:hint="eastAsia"/>
          <w:sz w:val="21"/>
          <w:szCs w:val="21"/>
        </w:rPr>
        <w:t>调用</w:t>
      </w:r>
      <w:r w:rsidR="00AF4849" w:rsidRPr="00553AB6">
        <w:rPr>
          <w:rFonts w:hint="eastAsia"/>
          <w:sz w:val="21"/>
          <w:szCs w:val="21"/>
        </w:rPr>
        <w:t>的</w:t>
      </w:r>
      <w:r w:rsidR="00705770">
        <w:rPr>
          <w:rFonts w:hint="eastAsia"/>
          <w:sz w:val="21"/>
          <w:szCs w:val="21"/>
        </w:rPr>
        <w:t>现状</w:t>
      </w:r>
      <w:bookmarkEnd w:id="16"/>
    </w:p>
    <w:p w:rsidR="00AF4849" w:rsidRPr="00AF4849" w:rsidRDefault="004825A6" w:rsidP="00AF4849">
      <w:pPr>
        <w:spacing w:line="360" w:lineRule="auto"/>
        <w:ind w:firstLineChars="200" w:firstLine="480"/>
        <w:rPr>
          <w:rFonts w:ascii="宋体" w:hAnsi="宋体"/>
          <w:sz w:val="24"/>
        </w:rPr>
      </w:pPr>
      <w:r>
        <w:rPr>
          <w:rFonts w:ascii="宋体" w:hAnsi="宋体" w:hint="eastAsia"/>
          <w:sz w:val="24"/>
        </w:rPr>
        <w:t>远程调用的</w:t>
      </w:r>
      <w:r w:rsidR="008A4BEC">
        <w:rPr>
          <w:rFonts w:ascii="宋体" w:hAnsi="宋体" w:hint="eastAsia"/>
          <w:sz w:val="24"/>
        </w:rPr>
        <w:t>原理是这样的，但为了应用的方便，业界推出了很对基于此原理之上的</w:t>
      </w:r>
      <w:r w:rsidR="006D178D">
        <w:rPr>
          <w:rFonts w:ascii="宋体" w:hAnsi="宋体" w:hint="eastAsia"/>
          <w:sz w:val="24"/>
        </w:rPr>
        <w:t>应用级的协议，使得大家可以不用直接去操作这么底层的东西，通常应用级的通信协议会提供：为了避免直接作流操作这么麻烦，提供一种更加易用</w:t>
      </w:r>
      <w:r w:rsidR="00546B8F">
        <w:rPr>
          <w:rFonts w:ascii="宋体" w:hAnsi="宋体" w:hint="eastAsia"/>
          <w:sz w:val="24"/>
        </w:rPr>
        <w:t>或贴合语言的标准</w:t>
      </w:r>
      <w:r w:rsidR="009B7071">
        <w:rPr>
          <w:rFonts w:ascii="宋体" w:hAnsi="宋体" w:hint="eastAsia"/>
          <w:sz w:val="24"/>
        </w:rPr>
        <w:t>传输格式；网络通信机制的实现，就是替你完成了将传输格式转化为流，通过某种传输协议传输至远端计算机，远端计算机在接收到流后转化为传输格式，并进行存储或以某种方式通知远端计算机。</w:t>
      </w:r>
    </w:p>
    <w:p w:rsidR="00AF4849" w:rsidRPr="00C67C18" w:rsidRDefault="009B7071" w:rsidP="00C67C18">
      <w:pPr>
        <w:spacing w:line="360" w:lineRule="auto"/>
        <w:ind w:firstLineChars="200" w:firstLine="480"/>
        <w:rPr>
          <w:rFonts w:ascii="宋体" w:hAnsi="宋体"/>
          <w:sz w:val="24"/>
        </w:rPr>
      </w:pPr>
      <w:r>
        <w:rPr>
          <w:rFonts w:ascii="宋体" w:hAnsi="宋体" w:hint="eastAsia"/>
          <w:sz w:val="24"/>
        </w:rPr>
        <w:t>不过应用级的远程通讯协议并不会在传输协议上做太大的改进，主要是在流操作方面，让应用层生成流和处理流的这个过程更加的贴合所使用的语言或标准，至于传输协议则通常都是可选的，在java领域中知名的有：RMI、</w:t>
      </w:r>
      <w:r w:rsidR="0093343B" w:rsidRPr="0093343B">
        <w:rPr>
          <w:rFonts w:ascii="宋体" w:hAnsi="宋体"/>
          <w:sz w:val="24"/>
        </w:rPr>
        <w:t>Burlap</w:t>
      </w:r>
      <w:r w:rsidR="0093343B">
        <w:rPr>
          <w:rFonts w:ascii="宋体" w:hAnsi="宋体" w:hint="eastAsia"/>
          <w:sz w:val="24"/>
        </w:rPr>
        <w:t>、</w:t>
      </w:r>
      <w:r w:rsidR="00A21FF5">
        <w:rPr>
          <w:rFonts w:ascii="宋体" w:hAnsi="宋体" w:hint="eastAsia"/>
          <w:sz w:val="24"/>
        </w:rPr>
        <w:t>dubbo</w:t>
      </w:r>
      <w:r>
        <w:rPr>
          <w:rFonts w:ascii="宋体" w:hAnsi="宋体" w:hint="eastAsia"/>
          <w:sz w:val="24"/>
        </w:rPr>
        <w:t>、</w:t>
      </w:r>
      <w:r w:rsidR="00A21FF5" w:rsidRPr="00A21FF5">
        <w:rPr>
          <w:rFonts w:ascii="宋体" w:hAnsi="宋体" w:hint="eastAsia"/>
          <w:sz w:val="24"/>
        </w:rPr>
        <w:t>hessian</w:t>
      </w:r>
      <w:r>
        <w:rPr>
          <w:rFonts w:ascii="宋体" w:hAnsi="宋体" w:hint="eastAsia"/>
          <w:sz w:val="24"/>
        </w:rPr>
        <w:t>、</w:t>
      </w:r>
      <w:r w:rsidR="0093343B" w:rsidRPr="00994EC3">
        <w:rPr>
          <w:rFonts w:ascii="宋体" w:hAnsi="宋体"/>
          <w:sz w:val="24"/>
        </w:rPr>
        <w:t>Httpinvoker</w:t>
      </w:r>
      <w:r>
        <w:rPr>
          <w:rFonts w:ascii="宋体" w:hAnsi="宋体" w:hint="eastAsia"/>
          <w:sz w:val="24"/>
        </w:rPr>
        <w:t>、</w:t>
      </w:r>
      <w:r w:rsidR="00A21FF5" w:rsidRPr="00A21FF5">
        <w:rPr>
          <w:rFonts w:ascii="宋体" w:hAnsi="宋体" w:hint="eastAsia"/>
          <w:sz w:val="24"/>
        </w:rPr>
        <w:t>webservice</w:t>
      </w:r>
      <w:r>
        <w:rPr>
          <w:rFonts w:ascii="宋体" w:hAnsi="宋体" w:hint="eastAsia"/>
          <w:sz w:val="24"/>
        </w:rPr>
        <w:t>等</w:t>
      </w:r>
      <w:r w:rsidR="00AF4849" w:rsidRPr="00AF4849">
        <w:rPr>
          <w:rFonts w:ascii="宋体" w:hAnsi="宋体" w:hint="eastAsia"/>
          <w:sz w:val="24"/>
        </w:rPr>
        <w:t>。</w:t>
      </w:r>
    </w:p>
    <w:p w:rsidR="00AF4849" w:rsidRPr="00AF4849" w:rsidRDefault="00705770" w:rsidP="00705770">
      <w:pPr>
        <w:pStyle w:val="2"/>
        <w:rPr>
          <w:kern w:val="44"/>
        </w:rPr>
      </w:pPr>
      <w:bookmarkStart w:id="17" w:name="_Toc513566288"/>
      <w:r w:rsidRPr="00705770">
        <w:rPr>
          <w:rFonts w:hint="eastAsia"/>
          <w:sz w:val="21"/>
          <w:szCs w:val="21"/>
        </w:rPr>
        <w:t>（</w:t>
      </w:r>
      <w:r w:rsidR="001D10A3" w:rsidRPr="00705770">
        <w:rPr>
          <w:rFonts w:hint="eastAsia"/>
          <w:sz w:val="21"/>
          <w:szCs w:val="21"/>
        </w:rPr>
        <w:t>三）</w:t>
      </w:r>
      <w:r w:rsidR="0039732A">
        <w:rPr>
          <w:rFonts w:hint="eastAsia"/>
          <w:sz w:val="21"/>
          <w:szCs w:val="21"/>
        </w:rPr>
        <w:t>javaweb</w:t>
      </w:r>
      <w:r w:rsidR="009E5E8E">
        <w:rPr>
          <w:rFonts w:hint="eastAsia"/>
          <w:sz w:val="21"/>
          <w:szCs w:val="21"/>
        </w:rPr>
        <w:t>远程</w:t>
      </w:r>
      <w:r w:rsidR="0039732A">
        <w:rPr>
          <w:rFonts w:hint="eastAsia"/>
          <w:sz w:val="21"/>
          <w:szCs w:val="21"/>
        </w:rPr>
        <w:t>接口</w:t>
      </w:r>
      <w:r w:rsidR="009E5E8E">
        <w:rPr>
          <w:rFonts w:hint="eastAsia"/>
          <w:sz w:val="21"/>
          <w:szCs w:val="21"/>
        </w:rPr>
        <w:t>调用</w:t>
      </w:r>
      <w:r w:rsidR="00594758">
        <w:rPr>
          <w:rFonts w:hint="eastAsia"/>
          <w:sz w:val="21"/>
          <w:szCs w:val="21"/>
        </w:rPr>
        <w:t>实现</w:t>
      </w:r>
      <w:r w:rsidR="00AF4849" w:rsidRPr="00705770">
        <w:rPr>
          <w:rFonts w:hint="eastAsia"/>
          <w:sz w:val="21"/>
          <w:szCs w:val="21"/>
        </w:rPr>
        <w:t>的</w:t>
      </w:r>
      <w:r w:rsidR="00594758">
        <w:rPr>
          <w:rFonts w:hint="eastAsia"/>
          <w:sz w:val="21"/>
          <w:szCs w:val="21"/>
        </w:rPr>
        <w:t>必要技术</w:t>
      </w:r>
      <w:bookmarkEnd w:id="17"/>
    </w:p>
    <w:p w:rsidR="00AF4849" w:rsidRPr="00AF4849" w:rsidRDefault="00594758" w:rsidP="00594758">
      <w:pPr>
        <w:spacing w:line="360" w:lineRule="auto"/>
        <w:ind w:firstLineChars="200" w:firstLine="480"/>
        <w:rPr>
          <w:rFonts w:ascii="宋体" w:hAnsi="宋体"/>
          <w:sz w:val="24"/>
        </w:rPr>
      </w:pPr>
      <w:r w:rsidRPr="00594758">
        <w:rPr>
          <w:rFonts w:ascii="宋体" w:hAnsi="宋体" w:hint="eastAsia"/>
          <w:sz w:val="24"/>
        </w:rPr>
        <w:t>远程调用实现的技术总体上分为以下几个方面</w:t>
      </w:r>
      <w:r w:rsidR="00AF4849" w:rsidRPr="00AF4849">
        <w:rPr>
          <w:rFonts w:ascii="宋体" w:hAnsi="宋体" w:hint="eastAsia"/>
          <w:sz w:val="24"/>
        </w:rPr>
        <w:t>：</w:t>
      </w:r>
    </w:p>
    <w:p w:rsidR="00AF4849" w:rsidRPr="00AF4849" w:rsidRDefault="00AF4849" w:rsidP="00AF4849">
      <w:pPr>
        <w:spacing w:line="360" w:lineRule="auto"/>
        <w:ind w:firstLineChars="200" w:firstLine="480"/>
        <w:rPr>
          <w:rFonts w:ascii="宋体" w:hAnsi="宋体"/>
          <w:sz w:val="24"/>
        </w:rPr>
      </w:pPr>
      <w:r w:rsidRPr="00AF4849">
        <w:rPr>
          <w:rFonts w:ascii="宋体" w:hAnsi="宋体" w:hint="eastAsia"/>
          <w:sz w:val="24"/>
        </w:rPr>
        <w:t>（1</w:t>
      </w:r>
      <w:r w:rsidR="00C6768B">
        <w:rPr>
          <w:rFonts w:ascii="宋体" w:hAnsi="宋体" w:hint="eastAsia"/>
          <w:sz w:val="24"/>
        </w:rPr>
        <w:t>）</w:t>
      </w:r>
      <w:r w:rsidR="00C6768B" w:rsidRPr="00C6768B">
        <w:rPr>
          <w:rFonts w:ascii="宋体" w:hAnsi="宋体" w:hint="eastAsia"/>
          <w:sz w:val="24"/>
        </w:rPr>
        <w:t>通信技术：远程调用就是通过网络技术将不同系统构成一个整体，因此通信技术是其重点</w:t>
      </w:r>
      <w:r w:rsidRPr="00AF4849">
        <w:rPr>
          <w:rFonts w:ascii="宋体" w:hAnsi="宋体" w:hint="eastAsia"/>
          <w:sz w:val="24"/>
        </w:rPr>
        <w:t>。</w:t>
      </w:r>
    </w:p>
    <w:p w:rsidR="00AF4849" w:rsidRPr="00AF4849" w:rsidRDefault="00AF4849" w:rsidP="00AF4849">
      <w:pPr>
        <w:spacing w:line="360" w:lineRule="auto"/>
        <w:ind w:firstLineChars="200" w:firstLine="480"/>
        <w:rPr>
          <w:rFonts w:ascii="宋体" w:hAnsi="宋体"/>
          <w:sz w:val="24"/>
        </w:rPr>
      </w:pPr>
      <w:r w:rsidRPr="00AF4849">
        <w:rPr>
          <w:rFonts w:ascii="宋体" w:hAnsi="宋体" w:hint="eastAsia"/>
          <w:sz w:val="24"/>
        </w:rPr>
        <w:t>（2</w:t>
      </w:r>
      <w:r w:rsidR="00855E0C">
        <w:rPr>
          <w:rFonts w:ascii="宋体" w:hAnsi="宋体" w:hint="eastAsia"/>
          <w:sz w:val="24"/>
        </w:rPr>
        <w:t>）</w:t>
      </w:r>
      <w:r w:rsidR="00855E0C" w:rsidRPr="00855E0C">
        <w:rPr>
          <w:rFonts w:ascii="宋体" w:hAnsi="宋体" w:hint="eastAsia"/>
          <w:sz w:val="24"/>
        </w:rPr>
        <w:t>序列化和反序列化技术：java的序列化技术是指将对象转换为byte数据，这些数据可以被还原为java对象，这种还原的过程就是反序列化了，该机制可以自动处理不同操作系统之间的差异，例如window下序列化的对象，可以在linux上进行重新构建。Java的jdk里自带了一个序列化和反序列化机制，熟悉hadoop的人知道hadoop设计了一套序列化和反序列化机制，为什么hadoop作者不选择使用java自带的序列化机制，这是因为java序列化机制非常复杂，复杂带来效率低下，java的序列化机制还有一个重要的缺点就是它序列化的二进制数据会非常大，因为java序列化时候</w:t>
      </w:r>
      <w:r w:rsidR="00A31E04">
        <w:rPr>
          <w:rFonts w:ascii="宋体" w:hAnsi="宋体" w:hint="eastAsia"/>
          <w:sz w:val="24"/>
        </w:rPr>
        <w:t>会附带太多该对象的相关信息，过大的数据量就会影响网络传输的效率</w:t>
      </w:r>
      <w:r w:rsidRPr="00AF4849">
        <w:rPr>
          <w:rFonts w:ascii="宋体" w:hAnsi="宋体" w:hint="eastAsia"/>
          <w:sz w:val="24"/>
        </w:rPr>
        <w:t>。</w:t>
      </w:r>
    </w:p>
    <w:p w:rsidR="00AF4849" w:rsidRDefault="00AF4849" w:rsidP="00AF4849">
      <w:pPr>
        <w:spacing w:line="360" w:lineRule="auto"/>
        <w:ind w:firstLineChars="200" w:firstLine="480"/>
        <w:rPr>
          <w:rFonts w:ascii="宋体" w:hAnsi="宋体"/>
          <w:sz w:val="24"/>
        </w:rPr>
      </w:pPr>
      <w:r w:rsidRPr="00AF4849">
        <w:rPr>
          <w:rFonts w:ascii="宋体" w:hAnsi="宋体" w:hint="eastAsia"/>
          <w:sz w:val="24"/>
        </w:rPr>
        <w:t>（3</w:t>
      </w:r>
      <w:r w:rsidR="00855E0C">
        <w:rPr>
          <w:rFonts w:ascii="宋体" w:hAnsi="宋体" w:hint="eastAsia"/>
          <w:sz w:val="24"/>
        </w:rPr>
        <w:t>）</w:t>
      </w:r>
      <w:r w:rsidR="00855E0C" w:rsidRPr="00855E0C">
        <w:rPr>
          <w:rFonts w:ascii="宋体" w:hAnsi="宋体" w:hint="eastAsia"/>
          <w:sz w:val="24"/>
        </w:rPr>
        <w:t>压缩技术：做网络编程，最稀缺的资源就是宽带资源，如果传输数据过大，那么对数据的压缩就会显得十分重要，这里我推荐一个压缩技术snappy，它是一种高效的压缩和解压缩包，google公司内部广泛使用的一种压缩技术。</w:t>
      </w:r>
    </w:p>
    <w:p w:rsidR="00855E0C" w:rsidRDefault="00855E0C" w:rsidP="00AF4849">
      <w:pPr>
        <w:spacing w:line="360" w:lineRule="auto"/>
        <w:ind w:firstLineChars="200" w:firstLine="480"/>
        <w:rPr>
          <w:rFonts w:ascii="宋体" w:hAnsi="宋体"/>
          <w:sz w:val="24"/>
        </w:rPr>
      </w:pPr>
      <w:r>
        <w:rPr>
          <w:rFonts w:ascii="宋体" w:hAnsi="宋体" w:hint="eastAsia"/>
          <w:sz w:val="24"/>
        </w:rPr>
        <w:t>（4）</w:t>
      </w:r>
      <w:r w:rsidRPr="00855E0C">
        <w:rPr>
          <w:rFonts w:ascii="宋体" w:hAnsi="宋体" w:hint="eastAsia"/>
          <w:sz w:val="24"/>
        </w:rPr>
        <w:t>高并发的技术：远程调用技术一定会是多线程，只有这样才能满足多</w:t>
      </w:r>
      <w:r w:rsidRPr="00855E0C">
        <w:rPr>
          <w:rFonts w:ascii="宋体" w:hAnsi="宋体" w:hint="eastAsia"/>
          <w:sz w:val="24"/>
        </w:rPr>
        <w:lastRenderedPageBreak/>
        <w:t>个并发的处理请求，java在1.5的版本里提供了一个Executor框架，它在线程开发里引入了任务的概念，使得多线程的程序开发会更加合理和可控。</w:t>
      </w:r>
    </w:p>
    <w:p w:rsidR="00855E0C" w:rsidRDefault="00855E0C" w:rsidP="00AF4849">
      <w:pPr>
        <w:spacing w:line="360" w:lineRule="auto"/>
        <w:ind w:firstLineChars="200" w:firstLine="480"/>
        <w:rPr>
          <w:rFonts w:ascii="宋体" w:hAnsi="宋体"/>
          <w:sz w:val="24"/>
        </w:rPr>
      </w:pPr>
      <w:r>
        <w:rPr>
          <w:rFonts w:ascii="宋体" w:hAnsi="宋体" w:hint="eastAsia"/>
          <w:sz w:val="24"/>
        </w:rPr>
        <w:t>（5）</w:t>
      </w:r>
      <w:r w:rsidRPr="00855E0C">
        <w:rPr>
          <w:rFonts w:ascii="宋体" w:hAnsi="宋体" w:hint="eastAsia"/>
          <w:sz w:val="24"/>
        </w:rPr>
        <w:t>非侵入式：这个也可以叫做松耦合，对于java的web开发，最好的解耦方式就是使用spring技术，当我们系统里把远程调用框架引入后，配置好相关的参数，我们可以把用于远程调用的方法定义在spring的配置文件里，那么在程序里调用的时候，利用spring直接获取这个bean，那么对于远程调用的开发就和我们在action里调用server的方法没啥区别了。</w:t>
      </w:r>
    </w:p>
    <w:p w:rsidR="001E0CAE" w:rsidRDefault="001E0CAE" w:rsidP="00AF4849">
      <w:pPr>
        <w:spacing w:line="360" w:lineRule="auto"/>
        <w:ind w:firstLineChars="200" w:firstLine="480"/>
        <w:rPr>
          <w:rFonts w:ascii="宋体" w:hAnsi="宋体"/>
          <w:sz w:val="24"/>
        </w:rPr>
      </w:pPr>
      <w:r>
        <w:rPr>
          <w:rFonts w:ascii="宋体" w:hAnsi="宋体" w:hint="eastAsia"/>
          <w:sz w:val="24"/>
        </w:rPr>
        <w:t>（6）</w:t>
      </w:r>
      <w:r w:rsidRPr="001E0CAE">
        <w:rPr>
          <w:rFonts w:ascii="宋体" w:hAnsi="宋体" w:hint="eastAsia"/>
          <w:sz w:val="24"/>
        </w:rPr>
        <w:t>负载均衡：分布式系统都离不开负载均衡，好的负载均衡可以充分利用好不同服务器的计算资源，提供系统的并发量和运算能力，对于网站而言少于10台服务器可以使用多种策略：一种是简单轮询；第二种是随机方式，采用随机函数；第三种可以采用HASH技术；第四种可以采用圆周计算算法；等等。</w:t>
      </w:r>
    </w:p>
    <w:p w:rsidR="001E0CAE" w:rsidRPr="00855E0C" w:rsidRDefault="001E0CAE" w:rsidP="00AF4849">
      <w:pPr>
        <w:spacing w:line="360" w:lineRule="auto"/>
        <w:ind w:firstLineChars="200" w:firstLine="480"/>
        <w:rPr>
          <w:rFonts w:ascii="宋体" w:hAnsi="宋体"/>
          <w:sz w:val="24"/>
        </w:rPr>
      </w:pPr>
      <w:r>
        <w:rPr>
          <w:rFonts w:ascii="宋体" w:hAnsi="宋体" w:hint="eastAsia"/>
          <w:sz w:val="24"/>
        </w:rPr>
        <w:t>（7）</w:t>
      </w:r>
      <w:r w:rsidR="003B2FB4">
        <w:rPr>
          <w:rFonts w:ascii="宋体" w:hAnsi="宋体" w:hint="eastAsia"/>
          <w:sz w:val="24"/>
        </w:rPr>
        <w:t>最后提到的是远程调用服务管理组件</w:t>
      </w:r>
      <w:r w:rsidRPr="001E0CAE">
        <w:rPr>
          <w:rFonts w:ascii="宋体" w:hAnsi="宋体" w:hint="eastAsia"/>
          <w:sz w:val="24"/>
        </w:rPr>
        <w:t>。</w:t>
      </w:r>
    </w:p>
    <w:p w:rsidR="00AF4849" w:rsidRPr="00B77F93" w:rsidRDefault="001D10A3" w:rsidP="00B77F93">
      <w:pPr>
        <w:pStyle w:val="2"/>
        <w:rPr>
          <w:kern w:val="44"/>
          <w:sz w:val="21"/>
          <w:szCs w:val="21"/>
        </w:rPr>
      </w:pPr>
      <w:bookmarkStart w:id="18" w:name="_Toc513566289"/>
      <w:r w:rsidRPr="00B77F93">
        <w:rPr>
          <w:rFonts w:hint="eastAsia"/>
          <w:kern w:val="44"/>
          <w:sz w:val="21"/>
          <w:szCs w:val="21"/>
        </w:rPr>
        <w:t>（四）</w:t>
      </w:r>
      <w:r w:rsidR="00524698">
        <w:rPr>
          <w:rFonts w:hint="eastAsia"/>
          <w:kern w:val="44"/>
          <w:sz w:val="21"/>
          <w:szCs w:val="21"/>
        </w:rPr>
        <w:t>javaweb</w:t>
      </w:r>
      <w:r w:rsidR="00B14549">
        <w:rPr>
          <w:rFonts w:hint="eastAsia"/>
          <w:kern w:val="44"/>
          <w:sz w:val="21"/>
          <w:szCs w:val="21"/>
        </w:rPr>
        <w:t>几种</w:t>
      </w:r>
      <w:r w:rsidR="006374AF" w:rsidRPr="00B77F93">
        <w:rPr>
          <w:rFonts w:hint="eastAsia"/>
          <w:kern w:val="44"/>
          <w:sz w:val="21"/>
          <w:szCs w:val="21"/>
        </w:rPr>
        <w:t>远程</w:t>
      </w:r>
      <w:r w:rsidR="00524698">
        <w:rPr>
          <w:rFonts w:hint="eastAsia"/>
          <w:kern w:val="44"/>
          <w:sz w:val="21"/>
          <w:szCs w:val="21"/>
        </w:rPr>
        <w:t>接口</w:t>
      </w:r>
      <w:r w:rsidR="006374AF" w:rsidRPr="00B77F93">
        <w:rPr>
          <w:rFonts w:hint="eastAsia"/>
          <w:kern w:val="44"/>
          <w:sz w:val="21"/>
          <w:szCs w:val="21"/>
        </w:rPr>
        <w:t>调用</w:t>
      </w:r>
      <w:r w:rsidR="00B14549">
        <w:rPr>
          <w:rFonts w:hint="eastAsia"/>
          <w:kern w:val="44"/>
          <w:sz w:val="21"/>
          <w:szCs w:val="21"/>
        </w:rPr>
        <w:t>协议的简单比较</w:t>
      </w:r>
      <w:bookmarkEnd w:id="18"/>
    </w:p>
    <w:tbl>
      <w:tblPr>
        <w:tblW w:w="0" w:type="auto"/>
        <w:tblInd w:w="98" w:type="dxa"/>
        <w:tblLook w:val="04A0" w:firstRow="1" w:lastRow="0" w:firstColumn="1" w:lastColumn="0" w:noHBand="0" w:noVBand="1"/>
      </w:tblPr>
      <w:tblGrid>
        <w:gridCol w:w="501"/>
        <w:gridCol w:w="2089"/>
        <w:gridCol w:w="1129"/>
        <w:gridCol w:w="1785"/>
        <w:gridCol w:w="1432"/>
        <w:gridCol w:w="1488"/>
      </w:tblGrid>
      <w:tr w:rsidR="00B14549" w:rsidRPr="00B14549" w:rsidTr="00B14549">
        <w:trPr>
          <w:trHeight w:val="720"/>
        </w:trPr>
        <w:tc>
          <w:tcPr>
            <w:tcW w:w="0" w:type="auto"/>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center"/>
              <w:rPr>
                <w:rFonts w:asciiTheme="minorEastAsia" w:eastAsiaTheme="minorEastAsia" w:hAnsiTheme="minorEastAsia" w:cs="Arial"/>
                <w:b/>
                <w:bCs/>
                <w:color w:val="4F4F4F"/>
                <w:kern w:val="0"/>
                <w:sz w:val="24"/>
              </w:rPr>
            </w:pPr>
            <w:r w:rsidRPr="00B14549">
              <w:rPr>
                <w:rFonts w:asciiTheme="minorEastAsia" w:eastAsiaTheme="minorEastAsia" w:hAnsiTheme="minorEastAsia" w:cs="Arial"/>
                <w:b/>
                <w:bCs/>
                <w:color w:val="4F4F4F"/>
                <w:kern w:val="0"/>
                <w:sz w:val="24"/>
              </w:rPr>
              <w:t>协议</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dubbo</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rmi</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hessian</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http</w:t>
            </w:r>
          </w:p>
        </w:tc>
        <w:tc>
          <w:tcPr>
            <w:tcW w:w="0" w:type="auto"/>
            <w:tcBorders>
              <w:top w:val="single" w:sz="4" w:space="0" w:color="000000"/>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webservice</w:t>
            </w:r>
          </w:p>
        </w:tc>
      </w:tr>
      <w:tr w:rsidR="00B14549" w:rsidRPr="00B14549" w:rsidTr="00B14549">
        <w:trPr>
          <w:trHeight w:val="720"/>
        </w:trPr>
        <w:tc>
          <w:tcPr>
            <w:tcW w:w="0" w:type="auto"/>
            <w:tcBorders>
              <w:top w:val="nil"/>
              <w:left w:val="single" w:sz="4" w:space="0" w:color="000000"/>
              <w:bottom w:val="single" w:sz="4" w:space="0" w:color="000000"/>
              <w:right w:val="single" w:sz="4" w:space="0" w:color="000000"/>
            </w:tcBorders>
            <w:shd w:val="clear" w:color="000000" w:fill="F7F7F7"/>
            <w:vAlign w:val="center"/>
            <w:hideMark/>
          </w:tcPr>
          <w:p w:rsidR="00B14549" w:rsidRPr="00B14549" w:rsidRDefault="00B14549" w:rsidP="00B14549">
            <w:pPr>
              <w:widowControl/>
              <w:jc w:val="center"/>
              <w:rPr>
                <w:rFonts w:asciiTheme="minorEastAsia" w:eastAsiaTheme="minorEastAsia" w:hAnsiTheme="minorEastAsia" w:cs="Arial"/>
                <w:b/>
                <w:bCs/>
                <w:color w:val="333333"/>
                <w:kern w:val="0"/>
                <w:sz w:val="24"/>
              </w:rPr>
            </w:pPr>
            <w:r w:rsidRPr="00B14549">
              <w:rPr>
                <w:rFonts w:asciiTheme="minorEastAsia" w:eastAsiaTheme="minorEastAsia" w:hAnsiTheme="minorEastAsia" w:cs="Arial"/>
                <w:b/>
                <w:bCs/>
                <w:color w:val="333333"/>
                <w:kern w:val="0"/>
                <w:sz w:val="24"/>
              </w:rPr>
              <w:t>连接个数</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单连接</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多连接 </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多连接 </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多连接 </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多连接 </w:t>
            </w:r>
          </w:p>
        </w:tc>
      </w:tr>
      <w:tr w:rsidR="00B14549" w:rsidRPr="00B14549" w:rsidTr="00B14549">
        <w:trPr>
          <w:trHeight w:val="720"/>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center"/>
              <w:rPr>
                <w:rFonts w:asciiTheme="minorEastAsia" w:eastAsiaTheme="minorEastAsia" w:hAnsiTheme="minorEastAsia" w:cs="Arial"/>
                <w:b/>
                <w:bCs/>
                <w:color w:val="4F4F4F"/>
                <w:kern w:val="0"/>
                <w:sz w:val="24"/>
              </w:rPr>
            </w:pPr>
            <w:r w:rsidRPr="00B14549">
              <w:rPr>
                <w:rFonts w:asciiTheme="minorEastAsia" w:eastAsiaTheme="minorEastAsia" w:hAnsiTheme="minorEastAsia" w:cs="Arial"/>
                <w:b/>
                <w:bCs/>
                <w:color w:val="4F4F4F"/>
                <w:kern w:val="0"/>
                <w:sz w:val="24"/>
              </w:rPr>
              <w:t>连接方式</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长连接</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短连接</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短连接</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短连接</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短连接</w:t>
            </w:r>
          </w:p>
        </w:tc>
      </w:tr>
      <w:tr w:rsidR="00B14549" w:rsidRPr="00B14549" w:rsidTr="00B14549">
        <w:trPr>
          <w:trHeight w:val="720"/>
        </w:trPr>
        <w:tc>
          <w:tcPr>
            <w:tcW w:w="0" w:type="auto"/>
            <w:tcBorders>
              <w:top w:val="nil"/>
              <w:left w:val="single" w:sz="4" w:space="0" w:color="000000"/>
              <w:bottom w:val="single" w:sz="4" w:space="0" w:color="000000"/>
              <w:right w:val="single" w:sz="4" w:space="0" w:color="000000"/>
            </w:tcBorders>
            <w:shd w:val="clear" w:color="000000" w:fill="F7F7F7"/>
            <w:vAlign w:val="center"/>
            <w:hideMark/>
          </w:tcPr>
          <w:p w:rsidR="00B14549" w:rsidRPr="00B14549" w:rsidRDefault="00B14549" w:rsidP="00B14549">
            <w:pPr>
              <w:widowControl/>
              <w:jc w:val="center"/>
              <w:rPr>
                <w:rFonts w:asciiTheme="minorEastAsia" w:eastAsiaTheme="minorEastAsia" w:hAnsiTheme="minorEastAsia" w:cs="Arial"/>
                <w:b/>
                <w:bCs/>
                <w:color w:val="4F4F4F"/>
                <w:kern w:val="0"/>
                <w:sz w:val="24"/>
              </w:rPr>
            </w:pPr>
            <w:r w:rsidRPr="00B14549">
              <w:rPr>
                <w:rFonts w:asciiTheme="minorEastAsia" w:eastAsiaTheme="minorEastAsia" w:hAnsiTheme="minorEastAsia" w:cs="Arial"/>
                <w:b/>
                <w:bCs/>
                <w:color w:val="4F4F4F"/>
                <w:kern w:val="0"/>
                <w:sz w:val="24"/>
              </w:rPr>
              <w:t>传输协议</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TCP</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TCP</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HTTP</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HTTP</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HTTP</w:t>
            </w:r>
          </w:p>
        </w:tc>
      </w:tr>
      <w:tr w:rsidR="00B14549" w:rsidRPr="00B14549" w:rsidTr="00B14549">
        <w:trPr>
          <w:trHeight w:val="720"/>
        </w:trPr>
        <w:tc>
          <w:tcPr>
            <w:tcW w:w="0" w:type="auto"/>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center"/>
              <w:rPr>
                <w:rFonts w:asciiTheme="minorEastAsia" w:eastAsiaTheme="minorEastAsia" w:hAnsiTheme="minorEastAsia" w:cs="Arial"/>
                <w:b/>
                <w:bCs/>
                <w:color w:val="333333"/>
                <w:kern w:val="0"/>
                <w:sz w:val="24"/>
              </w:rPr>
            </w:pPr>
            <w:r w:rsidRPr="00B14549">
              <w:rPr>
                <w:rFonts w:asciiTheme="minorEastAsia" w:eastAsiaTheme="minorEastAsia" w:hAnsiTheme="minorEastAsia" w:cs="Arial"/>
                <w:b/>
                <w:bCs/>
                <w:color w:val="333333"/>
                <w:kern w:val="0"/>
                <w:sz w:val="24"/>
              </w:rPr>
              <w:t>传输方式</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NIO异步传输</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同步传输</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同步传输</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同步传输</w:t>
            </w:r>
          </w:p>
        </w:tc>
        <w:tc>
          <w:tcPr>
            <w:tcW w:w="0" w:type="auto"/>
            <w:tcBorders>
              <w:top w:val="nil"/>
              <w:left w:val="nil"/>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同步传输</w:t>
            </w:r>
          </w:p>
        </w:tc>
      </w:tr>
      <w:tr w:rsidR="00B14549" w:rsidRPr="00B14549" w:rsidTr="00B14549">
        <w:trPr>
          <w:trHeight w:val="1440"/>
        </w:trPr>
        <w:tc>
          <w:tcPr>
            <w:tcW w:w="0" w:type="auto"/>
            <w:tcBorders>
              <w:top w:val="nil"/>
              <w:left w:val="single" w:sz="4" w:space="0" w:color="000000"/>
              <w:bottom w:val="single" w:sz="4" w:space="0" w:color="000000"/>
              <w:right w:val="single" w:sz="4" w:space="0" w:color="000000"/>
            </w:tcBorders>
            <w:shd w:val="clear" w:color="000000" w:fill="F7F7F7"/>
            <w:vAlign w:val="center"/>
            <w:hideMark/>
          </w:tcPr>
          <w:p w:rsidR="00B14549" w:rsidRPr="00B14549" w:rsidRDefault="00B14549" w:rsidP="00B14549">
            <w:pPr>
              <w:widowControl/>
              <w:jc w:val="center"/>
              <w:rPr>
                <w:rFonts w:asciiTheme="minorEastAsia" w:eastAsiaTheme="minorEastAsia" w:hAnsiTheme="minorEastAsia" w:cs="Arial"/>
                <w:b/>
                <w:bCs/>
                <w:color w:val="333333"/>
                <w:kern w:val="0"/>
                <w:sz w:val="24"/>
              </w:rPr>
            </w:pPr>
            <w:r w:rsidRPr="00B14549">
              <w:rPr>
                <w:rFonts w:asciiTheme="minorEastAsia" w:eastAsiaTheme="minorEastAsia" w:hAnsiTheme="minorEastAsia" w:cs="Arial"/>
                <w:b/>
                <w:bCs/>
                <w:color w:val="333333"/>
                <w:kern w:val="0"/>
                <w:sz w:val="24"/>
              </w:rPr>
              <w:t>序列化</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Hessian二进制序列化</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Java标准二进制序列化</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表单序列化</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表单序列化</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SOAP文本序列化</w:t>
            </w:r>
          </w:p>
        </w:tc>
      </w:tr>
      <w:tr w:rsidR="00B14549" w:rsidRPr="00B14549" w:rsidTr="00B14549">
        <w:trPr>
          <w:trHeight w:val="8192"/>
        </w:trPr>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center"/>
              <w:rPr>
                <w:rFonts w:asciiTheme="minorEastAsia" w:eastAsiaTheme="minorEastAsia" w:hAnsiTheme="minorEastAsia" w:cs="Arial"/>
                <w:b/>
                <w:bCs/>
                <w:color w:val="333333"/>
                <w:kern w:val="0"/>
                <w:sz w:val="24"/>
              </w:rPr>
            </w:pPr>
            <w:r w:rsidRPr="00B14549">
              <w:rPr>
                <w:rFonts w:asciiTheme="minorEastAsia" w:eastAsiaTheme="minorEastAsia" w:hAnsiTheme="minorEastAsia" w:cs="Arial"/>
                <w:b/>
                <w:bCs/>
                <w:color w:val="333333"/>
                <w:kern w:val="0"/>
                <w:sz w:val="24"/>
              </w:rPr>
              <w:lastRenderedPageBreak/>
              <w:t>适用范围</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传入传出参数数据包较小（建议小于100K），消费者比提供者个数多，单一消费者无法压满提供者，尽量不要用dubbo协议传输大文件或超大字符串。 </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传入传出参数数据包大小混合，消费者与提供者个数差不多，可传文件。</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传入传出参数数据包大小混合，提供者比消费者个数多，可用浏览器查看，可用表单或URL传入参数，暂不支持传文件。 </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传入传出参数数据包大小混合，提供者比消费者个数多，可用浏览器查看，可用表单或URL传入参数，暂不支持传文件。</w:t>
            </w:r>
          </w:p>
        </w:tc>
        <w:tc>
          <w:tcPr>
            <w:tcW w:w="0" w:type="auto"/>
            <w:vMerge w:val="restart"/>
            <w:tcBorders>
              <w:top w:val="nil"/>
              <w:left w:val="single" w:sz="4" w:space="0" w:color="000000"/>
              <w:bottom w:val="single" w:sz="4" w:space="0" w:color="000000"/>
              <w:right w:val="single" w:sz="4" w:space="0" w:color="000000"/>
            </w:tcBorders>
            <w:shd w:val="clear" w:color="000000" w:fill="FFFFFF"/>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 xml:space="preserve">　</w:t>
            </w:r>
          </w:p>
        </w:tc>
      </w:tr>
      <w:tr w:rsidR="00B14549" w:rsidRPr="00B14549" w:rsidTr="00B14549">
        <w:trPr>
          <w:trHeight w:val="624"/>
        </w:trPr>
        <w:tc>
          <w:tcPr>
            <w:tcW w:w="0" w:type="auto"/>
            <w:vMerge/>
            <w:tcBorders>
              <w:top w:val="nil"/>
              <w:left w:val="single" w:sz="4" w:space="0" w:color="000000"/>
              <w:bottom w:val="single" w:sz="4" w:space="0" w:color="000000"/>
              <w:right w:val="single" w:sz="4" w:space="0" w:color="000000"/>
            </w:tcBorders>
            <w:vAlign w:val="center"/>
            <w:hideMark/>
          </w:tcPr>
          <w:p w:rsidR="00B14549" w:rsidRPr="00B14549" w:rsidRDefault="00B14549" w:rsidP="00B14549">
            <w:pPr>
              <w:widowControl/>
              <w:jc w:val="left"/>
              <w:rPr>
                <w:rFonts w:asciiTheme="minorEastAsia" w:eastAsiaTheme="minorEastAsia" w:hAnsiTheme="minorEastAsia" w:cs="Arial"/>
                <w:b/>
                <w:bCs/>
                <w:color w:val="333333"/>
                <w:kern w:val="0"/>
                <w:sz w:val="24"/>
              </w:rPr>
            </w:pPr>
          </w:p>
        </w:tc>
        <w:tc>
          <w:tcPr>
            <w:tcW w:w="0" w:type="auto"/>
            <w:vMerge/>
            <w:tcBorders>
              <w:top w:val="nil"/>
              <w:left w:val="single" w:sz="4" w:space="0" w:color="000000"/>
              <w:bottom w:val="single" w:sz="4" w:space="0" w:color="000000"/>
              <w:right w:val="single" w:sz="4" w:space="0" w:color="000000"/>
            </w:tcBorders>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p>
        </w:tc>
        <w:tc>
          <w:tcPr>
            <w:tcW w:w="0" w:type="auto"/>
            <w:vMerge/>
            <w:tcBorders>
              <w:top w:val="nil"/>
              <w:left w:val="single" w:sz="4" w:space="0" w:color="000000"/>
              <w:bottom w:val="single" w:sz="4" w:space="0" w:color="000000"/>
              <w:right w:val="single" w:sz="4" w:space="0" w:color="000000"/>
            </w:tcBorders>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p>
        </w:tc>
        <w:tc>
          <w:tcPr>
            <w:tcW w:w="0" w:type="auto"/>
            <w:vMerge/>
            <w:tcBorders>
              <w:top w:val="nil"/>
              <w:left w:val="single" w:sz="4" w:space="0" w:color="000000"/>
              <w:bottom w:val="single" w:sz="4" w:space="0" w:color="000000"/>
              <w:right w:val="single" w:sz="4" w:space="0" w:color="000000"/>
            </w:tcBorders>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p>
        </w:tc>
        <w:tc>
          <w:tcPr>
            <w:tcW w:w="0" w:type="auto"/>
            <w:vMerge/>
            <w:tcBorders>
              <w:top w:val="nil"/>
              <w:left w:val="single" w:sz="4" w:space="0" w:color="000000"/>
              <w:bottom w:val="single" w:sz="4" w:space="0" w:color="000000"/>
              <w:right w:val="single" w:sz="4" w:space="0" w:color="000000"/>
            </w:tcBorders>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p>
        </w:tc>
        <w:tc>
          <w:tcPr>
            <w:tcW w:w="0" w:type="auto"/>
            <w:vMerge/>
            <w:tcBorders>
              <w:top w:val="nil"/>
              <w:left w:val="single" w:sz="4" w:space="0" w:color="000000"/>
              <w:bottom w:val="single" w:sz="4" w:space="0" w:color="000000"/>
              <w:right w:val="single" w:sz="4" w:space="0" w:color="000000"/>
            </w:tcBorders>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p>
        </w:tc>
      </w:tr>
      <w:tr w:rsidR="00B14549" w:rsidRPr="00B14549" w:rsidTr="00B14549">
        <w:trPr>
          <w:trHeight w:val="2880"/>
        </w:trPr>
        <w:tc>
          <w:tcPr>
            <w:tcW w:w="0" w:type="auto"/>
            <w:tcBorders>
              <w:top w:val="nil"/>
              <w:left w:val="single" w:sz="4" w:space="0" w:color="000000"/>
              <w:bottom w:val="single" w:sz="4" w:space="0" w:color="000000"/>
              <w:right w:val="single" w:sz="4" w:space="0" w:color="000000"/>
            </w:tcBorders>
            <w:shd w:val="clear" w:color="000000" w:fill="F7F7F7"/>
            <w:vAlign w:val="center"/>
            <w:hideMark/>
          </w:tcPr>
          <w:p w:rsidR="00B14549" w:rsidRPr="00B14549" w:rsidRDefault="00B14549" w:rsidP="00B14549">
            <w:pPr>
              <w:widowControl/>
              <w:jc w:val="center"/>
              <w:rPr>
                <w:rFonts w:asciiTheme="minorEastAsia" w:eastAsiaTheme="minorEastAsia" w:hAnsiTheme="minorEastAsia" w:cs="Arial"/>
                <w:b/>
                <w:bCs/>
                <w:color w:val="4F4F4F"/>
                <w:kern w:val="0"/>
                <w:sz w:val="24"/>
              </w:rPr>
            </w:pPr>
            <w:r w:rsidRPr="00B14549">
              <w:rPr>
                <w:rFonts w:asciiTheme="minorEastAsia" w:eastAsiaTheme="minorEastAsia" w:hAnsiTheme="minorEastAsia" w:cs="Arial"/>
                <w:b/>
                <w:bCs/>
                <w:color w:val="4F4F4F"/>
                <w:kern w:val="0"/>
                <w:sz w:val="24"/>
              </w:rPr>
              <w:t>适用场景</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常规远程服务方法调用</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4F4F4F"/>
                <w:kern w:val="0"/>
                <w:sz w:val="24"/>
              </w:rPr>
            </w:pPr>
            <w:r w:rsidRPr="00B14549">
              <w:rPr>
                <w:rFonts w:asciiTheme="minorEastAsia" w:eastAsiaTheme="minorEastAsia" w:hAnsiTheme="minorEastAsia" w:cs="Arial"/>
                <w:color w:val="4F4F4F"/>
                <w:kern w:val="0"/>
                <w:sz w:val="24"/>
              </w:rPr>
              <w:t>常规远程服务方法调用，与原生RMI服务互操作</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需同时给应用程序和浏览器JS使用的服务。</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需同时给应用程序和浏览器JS使用的服务。</w:t>
            </w:r>
          </w:p>
        </w:tc>
        <w:tc>
          <w:tcPr>
            <w:tcW w:w="0" w:type="auto"/>
            <w:tcBorders>
              <w:top w:val="nil"/>
              <w:left w:val="nil"/>
              <w:bottom w:val="single" w:sz="4" w:space="0" w:color="000000"/>
              <w:right w:val="single" w:sz="4" w:space="0" w:color="000000"/>
            </w:tcBorders>
            <w:shd w:val="clear" w:color="000000" w:fill="F7F7F7"/>
            <w:vAlign w:val="center"/>
            <w:hideMark/>
          </w:tcPr>
          <w:p w:rsidR="00B14549" w:rsidRPr="00B14549" w:rsidRDefault="00B14549" w:rsidP="00B14549">
            <w:pPr>
              <w:widowControl/>
              <w:jc w:val="left"/>
              <w:rPr>
                <w:rFonts w:asciiTheme="minorEastAsia" w:eastAsiaTheme="minorEastAsia" w:hAnsiTheme="minorEastAsia" w:cs="Arial"/>
                <w:color w:val="333333"/>
                <w:kern w:val="0"/>
                <w:sz w:val="24"/>
              </w:rPr>
            </w:pPr>
            <w:r w:rsidRPr="00B14549">
              <w:rPr>
                <w:rFonts w:asciiTheme="minorEastAsia" w:eastAsiaTheme="minorEastAsia" w:hAnsiTheme="minorEastAsia" w:cs="Arial"/>
                <w:color w:val="333333"/>
                <w:kern w:val="0"/>
                <w:sz w:val="24"/>
              </w:rPr>
              <w:t>系统集成，跨语言调用</w:t>
            </w:r>
          </w:p>
        </w:tc>
      </w:tr>
    </w:tbl>
    <w:p w:rsidR="00524698" w:rsidRPr="00B14549" w:rsidRDefault="00524698" w:rsidP="00524698">
      <w:pPr>
        <w:spacing w:line="360" w:lineRule="auto"/>
        <w:ind w:firstLineChars="200" w:firstLine="480"/>
        <w:rPr>
          <w:rFonts w:ascii="宋体" w:hAnsi="宋体"/>
          <w:sz w:val="24"/>
        </w:rPr>
      </w:pPr>
    </w:p>
    <w:p w:rsidR="00AF4849" w:rsidRPr="00A27B6E" w:rsidRDefault="001D10A3" w:rsidP="00A27B6E">
      <w:pPr>
        <w:pStyle w:val="2"/>
        <w:rPr>
          <w:kern w:val="44"/>
          <w:sz w:val="21"/>
          <w:szCs w:val="21"/>
        </w:rPr>
      </w:pPr>
      <w:bookmarkStart w:id="19" w:name="_Toc513566290"/>
      <w:r w:rsidRPr="00A27B6E">
        <w:rPr>
          <w:rFonts w:hint="eastAsia"/>
          <w:kern w:val="44"/>
          <w:sz w:val="21"/>
          <w:szCs w:val="21"/>
        </w:rPr>
        <w:t>（</w:t>
      </w:r>
      <w:r w:rsidR="00524698" w:rsidRPr="00A27B6E">
        <w:rPr>
          <w:rFonts w:hint="eastAsia"/>
          <w:kern w:val="44"/>
          <w:sz w:val="21"/>
          <w:szCs w:val="21"/>
        </w:rPr>
        <w:t>五</w:t>
      </w:r>
      <w:r w:rsidRPr="00A27B6E">
        <w:rPr>
          <w:rFonts w:hint="eastAsia"/>
          <w:kern w:val="44"/>
          <w:sz w:val="21"/>
          <w:szCs w:val="21"/>
        </w:rPr>
        <w:t>）</w:t>
      </w:r>
      <w:r w:rsidR="00AF4849" w:rsidRPr="00A27B6E">
        <w:rPr>
          <w:rFonts w:hint="eastAsia"/>
          <w:kern w:val="44"/>
          <w:sz w:val="21"/>
          <w:szCs w:val="21"/>
        </w:rPr>
        <w:t>总结</w:t>
      </w:r>
      <w:bookmarkEnd w:id="19"/>
    </w:p>
    <w:p w:rsidR="00CF0050" w:rsidRDefault="00B14549" w:rsidP="00CF0050">
      <w:pPr>
        <w:spacing w:line="360" w:lineRule="auto"/>
        <w:ind w:firstLineChars="200" w:firstLine="480"/>
        <w:rPr>
          <w:rFonts w:ascii="宋体" w:hAnsi="宋体"/>
          <w:sz w:val="24"/>
        </w:rPr>
      </w:pPr>
      <w:r>
        <w:rPr>
          <w:rFonts w:ascii="宋体" w:hAnsi="宋体" w:hint="eastAsia"/>
          <w:sz w:val="24"/>
        </w:rPr>
        <w:t>远程调用是客户端应用和服务端之间的会话，</w:t>
      </w:r>
      <w:r w:rsidRPr="00902672">
        <w:rPr>
          <w:rFonts w:ascii="宋体" w:hAnsi="宋体" w:hint="eastAsia"/>
          <w:sz w:val="24"/>
        </w:rPr>
        <w:t>在客户端上所需要的一些功能</w:t>
      </w:r>
      <w:r w:rsidRPr="00902672">
        <w:rPr>
          <w:rFonts w:ascii="宋体" w:hAnsi="宋体" w:hint="eastAsia"/>
          <w:sz w:val="24"/>
        </w:rPr>
        <w:lastRenderedPageBreak/>
        <w:t>并不包括在该应用的职能范围内。所以应用向能提供这些功能的其他系统寻求帮助。远程的应用通过远程服务把这些功能公开出来。</w:t>
      </w:r>
    </w:p>
    <w:p w:rsidR="00CF0050" w:rsidRDefault="00CF0050" w:rsidP="00CF0050">
      <w:pPr>
        <w:pStyle w:val="1"/>
        <w:spacing w:before="0" w:after="0" w:line="360" w:lineRule="auto"/>
        <w:rPr>
          <w:rFonts w:ascii="宋体" w:hAnsi="宋体"/>
          <w:sz w:val="24"/>
          <w:szCs w:val="24"/>
        </w:rPr>
      </w:pPr>
      <w:bookmarkStart w:id="20" w:name="_Toc513566291"/>
      <w:r>
        <w:rPr>
          <w:rFonts w:ascii="宋体" w:hAnsi="宋体" w:hint="eastAsia"/>
          <w:sz w:val="24"/>
          <w:szCs w:val="24"/>
        </w:rPr>
        <w:t>二、</w:t>
      </w:r>
      <w:r w:rsidR="006A6F02" w:rsidRPr="006A6F02">
        <w:rPr>
          <w:rFonts w:ascii="宋体" w:hAnsi="宋体" w:hint="eastAsia"/>
          <w:sz w:val="24"/>
          <w:szCs w:val="24"/>
        </w:rPr>
        <w:t>javaweb远程接口调用在Spring中的集成</w:t>
      </w:r>
      <w:bookmarkEnd w:id="20"/>
    </w:p>
    <w:p w:rsidR="00CF0050" w:rsidRPr="00553AB6" w:rsidRDefault="00CF0050" w:rsidP="00CF0050">
      <w:pPr>
        <w:pStyle w:val="2"/>
        <w:rPr>
          <w:sz w:val="21"/>
          <w:szCs w:val="21"/>
        </w:rPr>
      </w:pPr>
      <w:bookmarkStart w:id="21" w:name="_Toc513566292"/>
      <w:r w:rsidRPr="00553AB6">
        <w:rPr>
          <w:rFonts w:hint="eastAsia"/>
          <w:sz w:val="21"/>
          <w:szCs w:val="21"/>
        </w:rPr>
        <w:t>（一）</w:t>
      </w:r>
      <w:r w:rsidR="004E2EEB" w:rsidRPr="004E2EEB">
        <w:rPr>
          <w:rFonts w:hint="eastAsia"/>
          <w:sz w:val="21"/>
          <w:szCs w:val="21"/>
        </w:rPr>
        <w:t>Spring</w:t>
      </w:r>
      <w:r w:rsidR="004E2EEB" w:rsidRPr="004E2EEB">
        <w:rPr>
          <w:rFonts w:hint="eastAsia"/>
          <w:sz w:val="21"/>
          <w:szCs w:val="21"/>
        </w:rPr>
        <w:t>远程调用概览</w:t>
      </w:r>
      <w:bookmarkEnd w:id="21"/>
    </w:p>
    <w:p w:rsidR="003216BE" w:rsidRDefault="003216BE" w:rsidP="003216BE">
      <w:pPr>
        <w:spacing w:line="360" w:lineRule="auto"/>
        <w:ind w:firstLine="480"/>
        <w:rPr>
          <w:rFonts w:ascii="宋体" w:hAnsi="宋体"/>
          <w:sz w:val="24"/>
        </w:rPr>
      </w:pPr>
      <w:r w:rsidRPr="00CF0050">
        <w:rPr>
          <w:rFonts w:ascii="宋体" w:hAnsi="宋体" w:hint="eastAsia"/>
          <w:sz w:val="24"/>
        </w:rPr>
        <w:t>Spring为各种远程访问技术的集成提供了工具类。Spring远程支持是由普通（Spring）POJO实现的，这使得开发具有远程访问功能的服务变得相当容易。</w:t>
      </w:r>
    </w:p>
    <w:p w:rsidR="00CF0050" w:rsidRDefault="003216BE" w:rsidP="00CF0050">
      <w:pPr>
        <w:spacing w:line="360" w:lineRule="auto"/>
        <w:ind w:firstLineChars="200" w:firstLine="480"/>
        <w:rPr>
          <w:rFonts w:ascii="宋体" w:hAnsi="宋体"/>
          <w:sz w:val="24"/>
        </w:rPr>
      </w:pPr>
      <w:r w:rsidRPr="00CF0050">
        <w:rPr>
          <w:rFonts w:ascii="宋体" w:hAnsi="宋体" w:hint="eastAsia"/>
          <w:sz w:val="24"/>
        </w:rPr>
        <w:t>Spring远程调用支持6种不同的RPC模式：远程方法调用（RMI）、Caucho的Hessian和Burlap、Spring自己的HTTP invoker、EJB和使用JAX-RPC 的Web Services</w:t>
      </w:r>
      <w:r w:rsidR="00BE04C4">
        <w:rPr>
          <w:rFonts w:ascii="宋体" w:hAnsi="宋体" w:hint="eastAsia"/>
          <w:sz w:val="24"/>
        </w:rPr>
        <w:t>（参照图2-1</w:t>
      </w:r>
      <w:r w:rsidR="00B035CB">
        <w:rPr>
          <w:rFonts w:ascii="宋体" w:hAnsi="宋体" w:hint="eastAsia"/>
          <w:sz w:val="24"/>
        </w:rPr>
        <w:t>服务端的远程调用实现</w:t>
      </w:r>
      <w:r w:rsidR="00BE04C4">
        <w:rPr>
          <w:rFonts w:ascii="宋体" w:hAnsi="宋体" w:hint="eastAsia"/>
          <w:sz w:val="24"/>
        </w:rPr>
        <w:t>）</w:t>
      </w:r>
      <w:r>
        <w:rPr>
          <w:rFonts w:ascii="宋体" w:hAnsi="宋体"/>
          <w:sz w:val="24"/>
        </w:rPr>
        <w:t>。</w:t>
      </w:r>
    </w:p>
    <w:p w:rsidR="00BE04C4" w:rsidRDefault="00BE04C4" w:rsidP="00BE04C4">
      <w:pPr>
        <w:spacing w:line="360" w:lineRule="auto"/>
        <w:ind w:firstLineChars="200" w:firstLine="480"/>
        <w:rPr>
          <w:rFonts w:ascii="宋体" w:hAnsi="宋体"/>
          <w:sz w:val="24"/>
        </w:rPr>
      </w:pPr>
      <w:r w:rsidRPr="00BE04C4">
        <w:rPr>
          <w:rFonts w:ascii="宋体" w:hAnsi="宋体"/>
          <w:noProof/>
          <w:sz w:val="24"/>
        </w:rPr>
        <w:drawing>
          <wp:inline distT="0" distB="0" distL="0" distR="0">
            <wp:extent cx="5274310" cy="2250313"/>
            <wp:effectExtent l="19050" t="0" r="2540" b="0"/>
            <wp:docPr id="2" name="图片 4" descr="https://images0.cnblogs.com/blog2015/486074/201504/160938421046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486074/201504/160938421046146.png"/>
                    <pic:cNvPicPr>
                      <a:picLocks noChangeAspect="1" noChangeArrowheads="1"/>
                    </pic:cNvPicPr>
                  </pic:nvPicPr>
                  <pic:blipFill>
                    <a:blip r:embed="rId7"/>
                    <a:srcRect/>
                    <a:stretch>
                      <a:fillRect/>
                    </a:stretch>
                  </pic:blipFill>
                  <pic:spPr bwMode="auto">
                    <a:xfrm>
                      <a:off x="0" y="0"/>
                      <a:ext cx="5274310" cy="2250313"/>
                    </a:xfrm>
                    <a:prstGeom prst="rect">
                      <a:avLst/>
                    </a:prstGeom>
                    <a:noFill/>
                    <a:ln w="9525">
                      <a:noFill/>
                      <a:miter lim="800000"/>
                      <a:headEnd/>
                      <a:tailEnd/>
                    </a:ln>
                  </pic:spPr>
                </pic:pic>
              </a:graphicData>
            </a:graphic>
          </wp:inline>
        </w:drawing>
      </w:r>
    </w:p>
    <w:p w:rsidR="00B035CB" w:rsidRPr="00AF4849" w:rsidRDefault="00B035CB" w:rsidP="00BE04C4">
      <w:pPr>
        <w:spacing w:line="360" w:lineRule="auto"/>
        <w:ind w:firstLineChars="200" w:firstLine="480"/>
        <w:rPr>
          <w:rFonts w:ascii="宋体" w:hAnsi="宋体"/>
          <w:sz w:val="24"/>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图2-1</w:t>
      </w:r>
      <w:ins w:id="22" w:author="Linshiwei" w:date="2018-05-13T21:32:00Z">
        <w:r w:rsidR="0028085F">
          <w:rPr>
            <w:rFonts w:ascii="宋体" w:hAnsi="宋体"/>
            <w:sz w:val="24"/>
          </w:rPr>
          <w:t xml:space="preserve">  名称</w:t>
        </w:r>
      </w:ins>
      <w:bookmarkStart w:id="23" w:name="_GoBack"/>
      <w:bookmarkEnd w:id="23"/>
    </w:p>
    <w:p w:rsidR="00CF0050" w:rsidRPr="00425CE8" w:rsidRDefault="00CF0050" w:rsidP="00CF0050">
      <w:pPr>
        <w:pStyle w:val="2"/>
        <w:rPr>
          <w:sz w:val="21"/>
          <w:szCs w:val="21"/>
        </w:rPr>
      </w:pPr>
      <w:bookmarkStart w:id="24" w:name="_Toc513566293"/>
      <w:r w:rsidRPr="00553AB6">
        <w:rPr>
          <w:rFonts w:hint="eastAsia"/>
          <w:sz w:val="21"/>
          <w:szCs w:val="21"/>
        </w:rPr>
        <w:t>（二）</w:t>
      </w:r>
      <w:r w:rsidR="00D7275C">
        <w:rPr>
          <w:rFonts w:hint="eastAsia"/>
          <w:sz w:val="21"/>
          <w:szCs w:val="21"/>
        </w:rPr>
        <w:t>Spring</w:t>
      </w:r>
      <w:r>
        <w:rPr>
          <w:rFonts w:hint="eastAsia"/>
          <w:sz w:val="21"/>
          <w:szCs w:val="21"/>
        </w:rPr>
        <w:t>远程调用</w:t>
      </w:r>
      <w:r w:rsidR="00333E90">
        <w:rPr>
          <w:rFonts w:hint="eastAsia"/>
          <w:sz w:val="21"/>
          <w:szCs w:val="21"/>
        </w:rPr>
        <w:t>支持模式的</w:t>
      </w:r>
      <w:r w:rsidR="004736FE">
        <w:rPr>
          <w:rFonts w:hint="eastAsia"/>
          <w:sz w:val="21"/>
          <w:szCs w:val="21"/>
        </w:rPr>
        <w:t>比较</w:t>
      </w:r>
      <w:bookmarkEnd w:id="24"/>
    </w:p>
    <w:p w:rsidR="00CF0050" w:rsidRPr="00AF4849" w:rsidRDefault="00C4197D" w:rsidP="00CF0050">
      <w:pPr>
        <w:spacing w:line="360" w:lineRule="auto"/>
        <w:ind w:firstLineChars="200" w:firstLine="480"/>
        <w:rPr>
          <w:rFonts w:ascii="宋体" w:hAnsi="宋体"/>
          <w:sz w:val="24"/>
        </w:rPr>
      </w:pPr>
      <w:r w:rsidRPr="00CF0050">
        <w:rPr>
          <w:rFonts w:ascii="宋体" w:hAnsi="宋体" w:hint="eastAsia"/>
          <w:sz w:val="24"/>
        </w:rPr>
        <w:t>远程方法调用（RMI）</w:t>
      </w:r>
      <w:r>
        <w:rPr>
          <w:rFonts w:ascii="宋体" w:hAnsi="宋体" w:hint="eastAsia"/>
          <w:sz w:val="24"/>
        </w:rPr>
        <w:t>：</w:t>
      </w:r>
      <w:r w:rsidRPr="00C4197D">
        <w:rPr>
          <w:rFonts w:ascii="宋体" w:hAnsi="宋体" w:hint="eastAsia"/>
          <w:sz w:val="24"/>
        </w:rPr>
        <w:t>在何种情况下有用</w:t>
      </w:r>
      <w:r>
        <w:rPr>
          <w:rFonts w:ascii="宋体" w:hAnsi="宋体" w:hint="eastAsia"/>
          <w:sz w:val="24"/>
        </w:rPr>
        <w:t>，但是Docker不支持。</w:t>
      </w:r>
      <w:r w:rsidR="00FA2711" w:rsidRPr="00FA2711">
        <w:rPr>
          <w:rFonts w:ascii="宋体" w:hAnsi="宋体" w:hint="eastAsia"/>
          <w:sz w:val="24"/>
        </w:rPr>
        <w:t>相对应的支持类是RmiProxyFactoryBean和 RmiServiceExporter，Spring同时支持传统的RMI（使用java.rmi.Remote接口和java.rmi.RemoteException）和通过RMI调用器实现的透明远程调用（支持任何Java接口）</w:t>
      </w:r>
      <w:r w:rsidR="00FA2711">
        <w:rPr>
          <w:rFonts w:ascii="宋体" w:hAnsi="宋体" w:hint="eastAsia"/>
          <w:sz w:val="24"/>
        </w:rPr>
        <w:t>。</w:t>
      </w:r>
    </w:p>
    <w:p w:rsidR="00FA2711" w:rsidRDefault="00FA2711" w:rsidP="00FA2711">
      <w:pPr>
        <w:spacing w:line="360" w:lineRule="auto"/>
        <w:ind w:firstLineChars="200" w:firstLine="480"/>
        <w:rPr>
          <w:rFonts w:ascii="宋体" w:hAnsi="宋体"/>
          <w:sz w:val="24"/>
        </w:rPr>
      </w:pPr>
      <w:r w:rsidRPr="00FA2711">
        <w:rPr>
          <w:rFonts w:ascii="宋体" w:hAnsi="宋体" w:hint="eastAsia"/>
          <w:sz w:val="24"/>
        </w:rPr>
        <w:t>Spring自己的</w:t>
      </w:r>
      <w:r w:rsidR="00E21EF2">
        <w:rPr>
          <w:rFonts w:ascii="宋体" w:hAnsi="宋体" w:hint="eastAsia"/>
          <w:sz w:val="24"/>
        </w:rPr>
        <w:t xml:space="preserve">HTTP </w:t>
      </w:r>
      <w:r w:rsidRPr="00FA2711">
        <w:rPr>
          <w:rFonts w:ascii="宋体" w:hAnsi="宋体" w:hint="eastAsia"/>
          <w:sz w:val="24"/>
        </w:rPr>
        <w:t>invoker</w:t>
      </w:r>
      <w:r>
        <w:rPr>
          <w:rFonts w:ascii="宋体" w:hAnsi="宋体" w:hint="eastAsia"/>
          <w:sz w:val="24"/>
        </w:rPr>
        <w:t>：</w:t>
      </w:r>
      <w:r w:rsidR="00E21EF2" w:rsidRPr="00E21EF2">
        <w:rPr>
          <w:rFonts w:ascii="宋体" w:hAnsi="宋体" w:hint="eastAsia"/>
          <w:sz w:val="24"/>
        </w:rPr>
        <w:t>考虑网络限制时，通过HTTP访问/公开基于Java的服务</w:t>
      </w:r>
      <w:r>
        <w:rPr>
          <w:rFonts w:ascii="宋体" w:hAnsi="宋体" w:hint="eastAsia"/>
          <w:sz w:val="24"/>
        </w:rPr>
        <w:t>。</w:t>
      </w:r>
      <w:r w:rsidR="007F0D31" w:rsidRPr="007F0D31">
        <w:rPr>
          <w:rFonts w:ascii="宋体" w:hAnsi="宋体" w:hint="eastAsia"/>
          <w:sz w:val="24"/>
        </w:rPr>
        <w:t>Spring提供了一种特殊的允许通过HTTP进行Java串行化的远程调用策略，支持任意Java接口（就像RMI调用器）。相对应的支持类是 HttpInvokerProxyFactoryBean和 HttpInvokerServiceExporter。</w:t>
      </w:r>
    </w:p>
    <w:p w:rsidR="00177E5D" w:rsidRPr="00AF4849" w:rsidRDefault="00177E5D" w:rsidP="00177E5D">
      <w:pPr>
        <w:spacing w:line="360" w:lineRule="auto"/>
        <w:ind w:firstLineChars="200" w:firstLine="480"/>
        <w:rPr>
          <w:rFonts w:ascii="宋体" w:hAnsi="宋体"/>
          <w:sz w:val="24"/>
        </w:rPr>
      </w:pPr>
      <w:r w:rsidRPr="00177E5D">
        <w:rPr>
          <w:rFonts w:ascii="宋体" w:hAnsi="宋体" w:hint="eastAsia"/>
          <w:sz w:val="24"/>
        </w:rPr>
        <w:lastRenderedPageBreak/>
        <w:t>Hessian</w:t>
      </w:r>
      <w:r>
        <w:rPr>
          <w:rFonts w:ascii="宋体" w:hAnsi="宋体" w:hint="eastAsia"/>
          <w:sz w:val="24"/>
        </w:rPr>
        <w:t>：</w:t>
      </w:r>
      <w:r w:rsidRPr="00177E5D">
        <w:rPr>
          <w:rFonts w:ascii="宋体" w:hAnsi="宋体" w:hint="eastAsia"/>
          <w:sz w:val="24"/>
        </w:rPr>
        <w:t>不考虑网络限制（如防火墙）时，访问/公开基于Java的服务</w:t>
      </w:r>
      <w:r>
        <w:rPr>
          <w:rFonts w:ascii="宋体" w:hAnsi="宋体" w:hint="eastAsia"/>
          <w:sz w:val="24"/>
        </w:rPr>
        <w:t>。</w:t>
      </w:r>
      <w:r w:rsidRPr="00177E5D">
        <w:rPr>
          <w:rFonts w:ascii="宋体" w:hAnsi="宋体" w:hint="eastAsia"/>
          <w:sz w:val="24"/>
        </w:rPr>
        <w:t>通过 HessianProxyFactoryBean和 HessianServiceExporter，可以使用Caucho提供的基于HTTP的轻量级二进制协议来透明地暴露服务。</w:t>
      </w:r>
    </w:p>
    <w:p w:rsidR="00177E5D" w:rsidRDefault="00177E5D" w:rsidP="00177E5D">
      <w:pPr>
        <w:spacing w:line="360" w:lineRule="auto"/>
        <w:ind w:firstLineChars="200" w:firstLine="480"/>
        <w:rPr>
          <w:rFonts w:ascii="宋体" w:hAnsi="宋体"/>
          <w:sz w:val="24"/>
        </w:rPr>
      </w:pPr>
      <w:r w:rsidRPr="00177E5D">
        <w:rPr>
          <w:rFonts w:ascii="宋体" w:hAnsi="宋体" w:hint="eastAsia"/>
          <w:sz w:val="24"/>
        </w:rPr>
        <w:t>Burlap</w:t>
      </w:r>
      <w:r>
        <w:rPr>
          <w:rFonts w:ascii="宋体" w:hAnsi="宋体" w:hint="eastAsia"/>
          <w:sz w:val="24"/>
        </w:rPr>
        <w:t>：</w:t>
      </w:r>
      <w:r w:rsidRPr="00177E5D">
        <w:rPr>
          <w:rFonts w:ascii="宋体" w:hAnsi="宋体" w:hint="eastAsia"/>
          <w:sz w:val="24"/>
        </w:rPr>
        <w:t>不考虑网络限制（如防火墙）时，访问/公开基于Java的服务</w:t>
      </w:r>
      <w:r>
        <w:rPr>
          <w:rFonts w:ascii="宋体" w:hAnsi="宋体" w:hint="eastAsia"/>
          <w:sz w:val="24"/>
        </w:rPr>
        <w:t>。</w:t>
      </w:r>
      <w:r w:rsidRPr="00177E5D">
        <w:rPr>
          <w:rFonts w:ascii="宋体" w:hAnsi="宋体" w:hint="eastAsia"/>
          <w:sz w:val="24"/>
        </w:rPr>
        <w:t>Burlap是Caucho的另外一个子项目，可以作为Hessian基于XML的替代方案。Spring提供了诸如 BurlapProxyFactoryBean和 BurlapServiceExporter的支持类。</w:t>
      </w:r>
    </w:p>
    <w:p w:rsidR="00177E5D" w:rsidRDefault="00177E5D" w:rsidP="00177E5D">
      <w:pPr>
        <w:spacing w:line="360" w:lineRule="auto"/>
        <w:ind w:firstLineChars="200" w:firstLine="480"/>
        <w:rPr>
          <w:rFonts w:ascii="宋体" w:hAnsi="宋体"/>
          <w:sz w:val="24"/>
        </w:rPr>
      </w:pPr>
      <w:r w:rsidRPr="00177E5D">
        <w:rPr>
          <w:rFonts w:ascii="宋体" w:hAnsi="宋体" w:hint="eastAsia"/>
          <w:sz w:val="24"/>
        </w:rPr>
        <w:t>JAX RPC</w:t>
      </w:r>
      <w:r>
        <w:rPr>
          <w:rFonts w:ascii="宋体" w:hAnsi="宋体" w:hint="eastAsia"/>
          <w:sz w:val="24"/>
        </w:rPr>
        <w:t>：</w:t>
      </w:r>
      <w:r w:rsidRPr="00177E5D">
        <w:rPr>
          <w:rFonts w:ascii="宋体" w:hAnsi="宋体" w:hint="eastAsia"/>
          <w:sz w:val="24"/>
        </w:rPr>
        <w:t>考虑网络限制（如防火墙）时，Spring通过JAX-RPC为远程Web服务提供支持</w:t>
      </w:r>
      <w:r>
        <w:rPr>
          <w:rFonts w:ascii="宋体" w:hAnsi="宋体" w:hint="eastAsia"/>
          <w:sz w:val="24"/>
        </w:rPr>
        <w:t>。</w:t>
      </w:r>
      <w:r w:rsidR="00E86FB4">
        <w:rPr>
          <w:rFonts w:ascii="宋体" w:hAnsi="宋体" w:hint="eastAsia"/>
          <w:sz w:val="24"/>
        </w:rPr>
        <w:t>主要是指webservice的使用，</w:t>
      </w:r>
      <w:r w:rsidR="004C7749">
        <w:rPr>
          <w:rFonts w:ascii="宋体" w:hAnsi="宋体" w:hint="eastAsia"/>
          <w:sz w:val="24"/>
        </w:rPr>
        <w:t>常见</w:t>
      </w:r>
      <w:r w:rsidR="004C7749" w:rsidRPr="004C7749">
        <w:rPr>
          <w:rFonts w:ascii="宋体" w:hAnsi="宋体" w:hint="eastAsia"/>
          <w:sz w:val="24"/>
        </w:rPr>
        <w:t>的WebService实现有axis、</w:t>
      </w:r>
      <w:r w:rsidR="00BF0DB8">
        <w:rPr>
          <w:rFonts w:ascii="宋体" w:hAnsi="宋体" w:hint="eastAsia"/>
          <w:sz w:val="24"/>
        </w:rPr>
        <w:t>c</w:t>
      </w:r>
      <w:r w:rsidR="004C7749" w:rsidRPr="004C7749">
        <w:rPr>
          <w:rFonts w:ascii="宋体" w:hAnsi="宋体" w:hint="eastAsia"/>
          <w:sz w:val="24"/>
        </w:rPr>
        <w:t>x</w:t>
      </w:r>
      <w:r w:rsidR="00BF0DB8">
        <w:rPr>
          <w:rFonts w:ascii="宋体" w:hAnsi="宋体" w:hint="eastAsia"/>
          <w:sz w:val="24"/>
        </w:rPr>
        <w:t>f</w:t>
      </w:r>
      <w:r w:rsidR="004C7749">
        <w:rPr>
          <w:rFonts w:ascii="宋体" w:hAnsi="宋体" w:hint="eastAsia"/>
          <w:sz w:val="24"/>
        </w:rPr>
        <w:t>等。</w:t>
      </w:r>
    </w:p>
    <w:p w:rsidR="00CF0050" w:rsidRPr="00AF4849" w:rsidRDefault="00CF0050" w:rsidP="00CF0050">
      <w:pPr>
        <w:pStyle w:val="2"/>
        <w:rPr>
          <w:kern w:val="44"/>
        </w:rPr>
      </w:pPr>
      <w:bookmarkStart w:id="25" w:name="_Toc513566294"/>
      <w:r w:rsidRPr="00705770">
        <w:rPr>
          <w:rFonts w:hint="eastAsia"/>
          <w:sz w:val="21"/>
          <w:szCs w:val="21"/>
        </w:rPr>
        <w:t>（三）</w:t>
      </w:r>
      <w:r w:rsidR="00062B5C">
        <w:rPr>
          <w:rFonts w:hint="eastAsia"/>
          <w:sz w:val="21"/>
          <w:szCs w:val="21"/>
        </w:rPr>
        <w:t>使用</w:t>
      </w:r>
      <w:r w:rsidR="00FF3759">
        <w:rPr>
          <w:rFonts w:hint="eastAsia"/>
          <w:sz w:val="21"/>
          <w:szCs w:val="21"/>
        </w:rPr>
        <w:t>Spring</w:t>
      </w:r>
      <w:r>
        <w:rPr>
          <w:rFonts w:hint="eastAsia"/>
          <w:sz w:val="21"/>
          <w:szCs w:val="21"/>
        </w:rPr>
        <w:t>远程调用</w:t>
      </w:r>
      <w:r w:rsidR="00062B5C">
        <w:rPr>
          <w:rFonts w:hint="eastAsia"/>
          <w:sz w:val="21"/>
          <w:szCs w:val="21"/>
        </w:rPr>
        <w:t>工具类的优点</w:t>
      </w:r>
      <w:bookmarkEnd w:id="25"/>
    </w:p>
    <w:p w:rsidR="00CF0050" w:rsidRPr="00AF4849" w:rsidRDefault="00CF0050" w:rsidP="00CF0050">
      <w:pPr>
        <w:spacing w:line="360" w:lineRule="auto"/>
        <w:ind w:firstLineChars="200" w:firstLine="480"/>
        <w:rPr>
          <w:rFonts w:ascii="宋体" w:hAnsi="宋体"/>
          <w:sz w:val="24"/>
        </w:rPr>
      </w:pPr>
      <w:r w:rsidRPr="00AF4849">
        <w:rPr>
          <w:rFonts w:ascii="宋体" w:hAnsi="宋体" w:hint="eastAsia"/>
          <w:sz w:val="24"/>
        </w:rPr>
        <w:t>（1</w:t>
      </w:r>
      <w:r>
        <w:rPr>
          <w:rFonts w:ascii="宋体" w:hAnsi="宋体" w:hint="eastAsia"/>
          <w:sz w:val="24"/>
        </w:rPr>
        <w:t>）</w:t>
      </w:r>
      <w:r w:rsidR="000A3F2D">
        <w:rPr>
          <w:rFonts w:ascii="宋体" w:hAnsi="宋体" w:hint="eastAsia"/>
          <w:sz w:val="24"/>
        </w:rPr>
        <w:t>易于切换模式</w:t>
      </w:r>
      <w:r w:rsidRPr="00C6768B">
        <w:rPr>
          <w:rFonts w:ascii="宋体" w:hAnsi="宋体" w:hint="eastAsia"/>
          <w:sz w:val="24"/>
        </w:rPr>
        <w:t>：</w:t>
      </w:r>
      <w:r w:rsidR="00062B5C" w:rsidRPr="00062B5C">
        <w:rPr>
          <w:rFonts w:ascii="宋体" w:hAnsi="宋体" w:hint="eastAsia"/>
          <w:sz w:val="24"/>
        </w:rPr>
        <w:t>不管选择哪种远程模式，你会发现Spring对每一种模式的支持中贯穿着一个共同的风格。</w:t>
      </w:r>
      <w:r w:rsidR="000A3F2D" w:rsidRPr="000A3F2D">
        <w:rPr>
          <w:rFonts w:ascii="宋体" w:hAnsi="宋体" w:hint="eastAsia"/>
          <w:sz w:val="24"/>
        </w:rPr>
        <w:t>这就意味着你一旦理解了Spring如何配置并使用其中的一种模</w:t>
      </w:r>
      <w:r w:rsidR="000A3F2D">
        <w:rPr>
          <w:rFonts w:ascii="宋体" w:hAnsi="宋体" w:hint="eastAsia"/>
          <w:sz w:val="24"/>
        </w:rPr>
        <w:t>式，当你决定使用另一种不同的模式的时候，你将非常容易切换到另一种模式。</w:t>
      </w:r>
    </w:p>
    <w:p w:rsidR="00CF0050" w:rsidRPr="00AF4849" w:rsidRDefault="00CF0050" w:rsidP="00CF0050">
      <w:pPr>
        <w:spacing w:line="360" w:lineRule="auto"/>
        <w:ind w:firstLineChars="200" w:firstLine="480"/>
        <w:rPr>
          <w:rFonts w:ascii="宋体" w:hAnsi="宋体"/>
          <w:sz w:val="24"/>
        </w:rPr>
      </w:pPr>
      <w:r w:rsidRPr="00AF4849">
        <w:rPr>
          <w:rFonts w:ascii="宋体" w:hAnsi="宋体" w:hint="eastAsia"/>
          <w:sz w:val="24"/>
        </w:rPr>
        <w:t>（2</w:t>
      </w:r>
      <w:r>
        <w:rPr>
          <w:rFonts w:ascii="宋体" w:hAnsi="宋体" w:hint="eastAsia"/>
          <w:sz w:val="24"/>
        </w:rPr>
        <w:t>）</w:t>
      </w:r>
      <w:r w:rsidR="000A3F2D">
        <w:rPr>
          <w:rFonts w:ascii="宋体" w:hAnsi="宋体" w:hint="eastAsia"/>
          <w:sz w:val="24"/>
        </w:rPr>
        <w:t>像本地调用一样易于操作</w:t>
      </w:r>
      <w:r w:rsidRPr="00855E0C">
        <w:rPr>
          <w:rFonts w:ascii="宋体" w:hAnsi="宋体" w:hint="eastAsia"/>
          <w:sz w:val="24"/>
        </w:rPr>
        <w:t>：</w:t>
      </w:r>
      <w:r w:rsidR="000A3F2D" w:rsidRPr="000A3F2D">
        <w:rPr>
          <w:rFonts w:ascii="宋体" w:hAnsi="宋体" w:hint="eastAsia"/>
          <w:sz w:val="24"/>
        </w:rPr>
        <w:t>在所有的模式中，服务可以作为Spring管理的Bean配置到你的应用中。这是用一个代理工厂Bean实现的，这个Bean使你能把远程服务当作本地对象一样置入到其他Bean的属性中</w:t>
      </w:r>
      <w:r w:rsidRPr="00AF4849">
        <w:rPr>
          <w:rFonts w:ascii="宋体" w:hAnsi="宋体" w:hint="eastAsia"/>
          <w:sz w:val="24"/>
        </w:rPr>
        <w:t>。</w:t>
      </w:r>
    </w:p>
    <w:p w:rsidR="00D71477" w:rsidRPr="00E411F0" w:rsidRDefault="00CF0050" w:rsidP="00E411F0">
      <w:pPr>
        <w:spacing w:line="360" w:lineRule="auto"/>
        <w:ind w:firstLineChars="200" w:firstLine="480"/>
      </w:pPr>
      <w:r w:rsidRPr="00AF4849">
        <w:rPr>
          <w:rFonts w:ascii="宋体" w:hAnsi="宋体" w:hint="eastAsia"/>
          <w:sz w:val="24"/>
        </w:rPr>
        <w:t>（3</w:t>
      </w:r>
      <w:r>
        <w:rPr>
          <w:rFonts w:ascii="宋体" w:hAnsi="宋体" w:hint="eastAsia"/>
          <w:sz w:val="24"/>
        </w:rPr>
        <w:t>）</w:t>
      </w:r>
      <w:r w:rsidR="000A3F2D" w:rsidRPr="000A3F2D">
        <w:rPr>
          <w:rFonts w:ascii="宋体" w:hAnsi="宋体" w:hint="eastAsia"/>
          <w:sz w:val="24"/>
        </w:rPr>
        <w:t>不用写任何Java代码来支持远程调用</w:t>
      </w:r>
      <w:r w:rsidRPr="00855E0C">
        <w:rPr>
          <w:rFonts w:ascii="宋体" w:hAnsi="宋体" w:hint="eastAsia"/>
          <w:sz w:val="24"/>
        </w:rPr>
        <w:t>：</w:t>
      </w:r>
      <w:r w:rsidR="000A3F2D" w:rsidRPr="00E411F0">
        <w:rPr>
          <w:rFonts w:ascii="宋体" w:hAnsi="宋体" w:hint="eastAsia"/>
          <w:sz w:val="24"/>
        </w:rPr>
        <w:t>客户端发起对代理的调用，好像是代理提供了这些服务的功能一样。代理代表客户端和远程服务交流。它处理连接的具体情况，并向远程服务发起远程调用。在服务端，你能够把任何Spring管理的Bean的功能公开成为一个远程服务，可使用上述所列的任何模式（除了EJB和JAX-RPC）。不论开发的是使用远程服务的代码，还是实现那些服务的代码，或者二者兼而有之，在Spring中，使用远程服务纯粹是个配置问题。你不用写任何Java代码来支持远程调用。你的服务Bean不必关心它们是否被卷入到RPC里（虽然任何传递给远程调用的Bean或从远程调用返回的Bean可能需要实现java.io.Serializable）。</w:t>
      </w:r>
    </w:p>
    <w:p w:rsidR="00E411F0" w:rsidRDefault="00F72105" w:rsidP="00E411F0">
      <w:pPr>
        <w:pStyle w:val="1"/>
        <w:spacing w:before="0" w:after="0" w:line="360" w:lineRule="auto"/>
        <w:rPr>
          <w:rFonts w:ascii="宋体" w:hAnsi="宋体"/>
          <w:sz w:val="24"/>
          <w:szCs w:val="24"/>
        </w:rPr>
      </w:pPr>
      <w:bookmarkStart w:id="26" w:name="_Toc513566295"/>
      <w:r>
        <w:rPr>
          <w:rFonts w:ascii="宋体" w:hAnsi="宋体" w:hint="eastAsia"/>
          <w:sz w:val="24"/>
          <w:szCs w:val="24"/>
        </w:rPr>
        <w:t>三</w:t>
      </w:r>
      <w:r w:rsidR="00E411F0">
        <w:rPr>
          <w:rFonts w:ascii="宋体" w:hAnsi="宋体" w:hint="eastAsia"/>
          <w:sz w:val="24"/>
          <w:szCs w:val="24"/>
        </w:rPr>
        <w:t>、</w:t>
      </w:r>
      <w:r w:rsidR="00E411F0" w:rsidRPr="006A6F02">
        <w:rPr>
          <w:rFonts w:ascii="宋体" w:hAnsi="宋体" w:hint="eastAsia"/>
          <w:sz w:val="24"/>
          <w:szCs w:val="24"/>
        </w:rPr>
        <w:t>Spring</w:t>
      </w:r>
      <w:r>
        <w:rPr>
          <w:rFonts w:ascii="宋体" w:hAnsi="宋体" w:hint="eastAsia"/>
          <w:sz w:val="24"/>
          <w:szCs w:val="24"/>
        </w:rPr>
        <w:t>远程调用</w:t>
      </w:r>
      <w:r w:rsidR="00963532">
        <w:rPr>
          <w:rFonts w:ascii="宋体" w:hAnsi="宋体" w:hint="eastAsia"/>
          <w:sz w:val="24"/>
          <w:szCs w:val="24"/>
        </w:rPr>
        <w:t>应用的实例分析</w:t>
      </w:r>
      <w:bookmarkEnd w:id="26"/>
    </w:p>
    <w:p w:rsidR="00E03596" w:rsidRDefault="00333E21" w:rsidP="00333E21">
      <w:r>
        <w:rPr>
          <w:rFonts w:hint="eastAsia"/>
        </w:rPr>
        <w:tab/>
      </w:r>
      <w:r>
        <w:rPr>
          <w:rFonts w:hint="eastAsia"/>
        </w:rPr>
        <w:t>在本章我们通过一个具体的例子来简述这些技术的使用以及在实践中如何权衡各种技术的使用场景</w:t>
      </w:r>
      <w:r w:rsidR="00E03596">
        <w:rPr>
          <w:rFonts w:hint="eastAsia"/>
        </w:rPr>
        <w:t>。</w:t>
      </w:r>
      <w:r w:rsidR="00E03596" w:rsidRPr="00E03596">
        <w:rPr>
          <w:rFonts w:hint="eastAsia"/>
        </w:rPr>
        <w:t>作为示例，这里我们建立一个叫</w:t>
      </w:r>
      <w:r w:rsidR="00E03596">
        <w:rPr>
          <w:rFonts w:hint="eastAsia"/>
        </w:rPr>
        <w:t>springmvc</w:t>
      </w:r>
      <w:r w:rsidR="00E03596" w:rsidRPr="00E03596">
        <w:rPr>
          <w:rFonts w:hint="eastAsia"/>
        </w:rPr>
        <w:t>的</w:t>
      </w:r>
      <w:r w:rsidR="00E03596">
        <w:rPr>
          <w:rFonts w:hint="eastAsia"/>
        </w:rPr>
        <w:t>java</w:t>
      </w:r>
      <w:r w:rsidR="00E03596" w:rsidRPr="00E03596">
        <w:rPr>
          <w:rFonts w:hint="eastAsia"/>
        </w:rPr>
        <w:t>web</w:t>
      </w:r>
      <w:r w:rsidR="00E03596" w:rsidRPr="00E03596">
        <w:rPr>
          <w:rFonts w:hint="eastAsia"/>
        </w:rPr>
        <w:t>项目作为远程服务的</w:t>
      </w:r>
      <w:r w:rsidR="00E03596" w:rsidRPr="00E03596">
        <w:rPr>
          <w:rFonts w:hint="eastAsia"/>
        </w:rPr>
        <w:lastRenderedPageBreak/>
        <w:t>服务端，在这个项目中我们建立一个叫做</w:t>
      </w:r>
      <w:r w:rsidR="001C61F8">
        <w:rPr>
          <w:rFonts w:hint="eastAsia"/>
        </w:rPr>
        <w:t>User</w:t>
      </w:r>
      <w:r w:rsidR="00E03596" w:rsidRPr="00E03596">
        <w:t>Svc</w:t>
      </w:r>
      <w:r w:rsidR="00E03596" w:rsidRPr="00E03596">
        <w:rPr>
          <w:rFonts w:hint="eastAsia"/>
        </w:rPr>
        <w:t>的接口</w:t>
      </w:r>
      <w:r w:rsidR="001C61F8">
        <w:rPr>
          <w:rFonts w:hint="eastAsia"/>
        </w:rPr>
        <w:t>：</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b/>
          <w:bCs/>
          <w:color w:val="006699"/>
          <w:kern w:val="0"/>
          <w:sz w:val="15"/>
        </w:rPr>
        <w:t>package</w:t>
      </w:r>
      <w:r w:rsidRPr="001C61F8">
        <w:rPr>
          <w:rFonts w:ascii="Consolas" w:hAnsi="Consolas" w:cs="Consolas"/>
          <w:color w:val="000000"/>
          <w:kern w:val="0"/>
          <w:sz w:val="15"/>
          <w:szCs w:val="15"/>
          <w:bdr w:val="none" w:sz="0" w:space="0" w:color="auto" w:frame="1"/>
        </w:rPr>
        <w:t> com.</w:t>
      </w:r>
      <w:r>
        <w:rPr>
          <w:rFonts w:ascii="Consolas" w:hAnsi="Consolas" w:cs="Consolas" w:hint="eastAsia"/>
          <w:color w:val="000000"/>
          <w:kern w:val="0"/>
          <w:sz w:val="15"/>
          <w:szCs w:val="15"/>
          <w:bdr w:val="none" w:sz="0" w:space="0" w:color="auto" w:frame="1"/>
        </w:rPr>
        <w:t>springmvc</w:t>
      </w:r>
      <w:r w:rsidRPr="001C61F8">
        <w:rPr>
          <w:rFonts w:ascii="Consolas" w:hAnsi="Consolas" w:cs="Consolas"/>
          <w:color w:val="000000"/>
          <w:kern w:val="0"/>
          <w:sz w:val="15"/>
          <w:szCs w:val="15"/>
          <w:bdr w:val="none" w:sz="0" w:space="0" w:color="auto" w:frame="1"/>
        </w:rPr>
        <w:t>.</w:t>
      </w:r>
      <w:r w:rsidR="00BD121A">
        <w:rPr>
          <w:rFonts w:ascii="Consolas" w:hAnsi="Consolas" w:cs="Consolas" w:hint="eastAsia"/>
          <w:color w:val="000000"/>
          <w:kern w:val="0"/>
          <w:sz w:val="15"/>
          <w:szCs w:val="15"/>
          <w:bdr w:val="none" w:sz="0" w:space="0" w:color="auto" w:frame="1"/>
        </w:rPr>
        <w:t>server.</w:t>
      </w:r>
      <w:r w:rsidRPr="001C61F8">
        <w:rPr>
          <w:rFonts w:ascii="Consolas" w:hAnsi="Consolas" w:cs="Consolas"/>
          <w:color w:val="000000"/>
          <w:kern w:val="0"/>
          <w:sz w:val="15"/>
          <w:szCs w:val="15"/>
          <w:bdr w:val="none" w:sz="0" w:space="0" w:color="auto" w:frame="1"/>
        </w:rPr>
        <w:t>service;    </w:t>
      </w:r>
    </w:p>
    <w:p w:rsidR="001C61F8" w:rsidRPr="001C61F8" w:rsidRDefault="001C61F8" w:rsidP="001C61F8">
      <w:pPr>
        <w:widowControl/>
        <w:numPr>
          <w:ilvl w:val="0"/>
          <w:numId w:val="1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b/>
          <w:bCs/>
          <w:color w:val="006699"/>
          <w:kern w:val="0"/>
          <w:sz w:val="15"/>
        </w:rPr>
        <w:t>public</w:t>
      </w: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interface</w:t>
      </w:r>
      <w:r w:rsidRPr="001C61F8">
        <w:rPr>
          <w:rFonts w:ascii="Consolas" w:hAnsi="Consolas" w:cs="Consolas"/>
          <w:color w:val="000000"/>
          <w:kern w:val="0"/>
          <w:sz w:val="15"/>
          <w:szCs w:val="15"/>
          <w:bdr w:val="none" w:sz="0" w:space="0" w:color="auto" w:frame="1"/>
        </w:rPr>
        <w:t> </w:t>
      </w:r>
      <w:r>
        <w:rPr>
          <w:rFonts w:ascii="Consolas" w:hAnsi="Consolas" w:cs="Consolas" w:hint="eastAsia"/>
          <w:color w:val="000000"/>
          <w:kern w:val="0"/>
          <w:sz w:val="15"/>
          <w:szCs w:val="15"/>
          <w:bdr w:val="none" w:sz="0" w:space="0" w:color="auto" w:frame="1"/>
        </w:rPr>
        <w:t>UserSvc</w:t>
      </w:r>
      <w:r w:rsidRPr="001C61F8">
        <w:rPr>
          <w:rFonts w:ascii="Consolas" w:hAnsi="Consolas" w:cs="Consolas"/>
          <w:color w:val="000000"/>
          <w:kern w:val="0"/>
          <w:sz w:val="15"/>
          <w:szCs w:val="15"/>
          <w:bdr w:val="none" w:sz="0" w:space="0" w:color="auto" w:frame="1"/>
        </w:rPr>
        <w:t> {    </w:t>
      </w:r>
    </w:p>
    <w:p w:rsidR="001C61F8" w:rsidRPr="001C61F8" w:rsidRDefault="001C61F8" w:rsidP="001C61F8">
      <w:pPr>
        <w:widowControl/>
        <w:numPr>
          <w:ilvl w:val="0"/>
          <w:numId w:val="1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public</w:t>
      </w: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void</w:t>
      </w:r>
      <w:r w:rsidRPr="001C61F8">
        <w:rPr>
          <w:rFonts w:ascii="Consolas" w:hAnsi="Consolas" w:cs="Consolas"/>
          <w:color w:val="000000"/>
          <w:kern w:val="0"/>
          <w:sz w:val="15"/>
          <w:szCs w:val="15"/>
          <w:bdr w:val="none" w:sz="0" w:space="0" w:color="auto" w:frame="1"/>
        </w:rPr>
        <w:t> addUser();    </w:t>
      </w:r>
    </w:p>
    <w:p w:rsidR="001C61F8" w:rsidRPr="001C61F8" w:rsidRDefault="001C61F8" w:rsidP="001C61F8">
      <w:pPr>
        <w:widowControl/>
        <w:numPr>
          <w:ilvl w:val="0"/>
          <w:numId w:val="1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public</w:t>
      </w: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void</w:t>
      </w:r>
      <w:r w:rsidRPr="001C61F8">
        <w:rPr>
          <w:rFonts w:ascii="Consolas" w:hAnsi="Consolas" w:cs="Consolas"/>
          <w:color w:val="000000"/>
          <w:kern w:val="0"/>
          <w:sz w:val="15"/>
          <w:szCs w:val="15"/>
          <w:bdr w:val="none" w:sz="0" w:space="0" w:color="auto" w:frame="1"/>
        </w:rPr>
        <w:t> updateUser ();    </w:t>
      </w:r>
    </w:p>
    <w:p w:rsidR="001C61F8" w:rsidRPr="001C61F8" w:rsidRDefault="001C61F8" w:rsidP="001C61F8">
      <w:pPr>
        <w:widowControl/>
        <w:numPr>
          <w:ilvl w:val="0"/>
          <w:numId w:val="1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public</w:t>
      </w: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void</w:t>
      </w:r>
      <w:r w:rsidRPr="001C61F8">
        <w:rPr>
          <w:rFonts w:ascii="Consolas" w:hAnsi="Consolas" w:cs="Consolas"/>
          <w:color w:val="000000"/>
          <w:kern w:val="0"/>
          <w:sz w:val="15"/>
          <w:szCs w:val="15"/>
          <w:bdr w:val="none" w:sz="0" w:space="0" w:color="auto" w:frame="1"/>
        </w:rPr>
        <w:t> delUser();    </w:t>
      </w:r>
    </w:p>
    <w:p w:rsidR="001C61F8" w:rsidRPr="001C61F8" w:rsidRDefault="001C61F8" w:rsidP="001C61F8">
      <w:pPr>
        <w:widowControl/>
        <w:numPr>
          <w:ilvl w:val="0"/>
          <w:numId w:val="1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r w:rsidRPr="001C61F8">
        <w:rPr>
          <w:rFonts w:ascii="Consolas" w:hAnsi="Consolas" w:cs="Consolas"/>
          <w:b/>
          <w:bCs/>
          <w:color w:val="006699"/>
          <w:kern w:val="0"/>
          <w:sz w:val="15"/>
        </w:rPr>
        <w:t>public</w:t>
      </w:r>
      <w:r w:rsidRPr="001C61F8">
        <w:rPr>
          <w:rFonts w:ascii="Consolas" w:hAnsi="Consolas" w:cs="Consolas"/>
          <w:color w:val="000000"/>
          <w:kern w:val="0"/>
          <w:sz w:val="15"/>
          <w:szCs w:val="15"/>
          <w:bdr w:val="none" w:sz="0" w:space="0" w:color="auto" w:frame="1"/>
        </w:rPr>
        <w:t> String findUser(String username);    </w:t>
      </w:r>
    </w:p>
    <w:p w:rsidR="001C61F8" w:rsidRPr="001C61F8" w:rsidRDefault="001C61F8" w:rsidP="001C61F8">
      <w:pPr>
        <w:widowControl/>
        <w:numPr>
          <w:ilvl w:val="0"/>
          <w:numId w:val="1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          </w:t>
      </w:r>
    </w:p>
    <w:p w:rsidR="001C61F8" w:rsidRPr="001C61F8" w:rsidRDefault="001C61F8" w:rsidP="001C61F8">
      <w:pPr>
        <w:widowControl/>
        <w:numPr>
          <w:ilvl w:val="0"/>
          <w:numId w:val="1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C61F8">
        <w:rPr>
          <w:rFonts w:ascii="Consolas" w:hAnsi="Consolas" w:cs="Consolas"/>
          <w:color w:val="000000"/>
          <w:kern w:val="0"/>
          <w:sz w:val="15"/>
          <w:szCs w:val="15"/>
          <w:bdr w:val="none" w:sz="0" w:space="0" w:color="auto" w:frame="1"/>
        </w:rPr>
        <w:t>}</w:t>
      </w:r>
    </w:p>
    <w:p w:rsidR="001C61F8" w:rsidRDefault="001C61F8" w:rsidP="00333E21">
      <w:r>
        <w:rPr>
          <w:rFonts w:hint="eastAsia"/>
        </w:rPr>
        <w:tab/>
      </w:r>
      <w:r w:rsidRPr="001C61F8">
        <w:rPr>
          <w:rFonts w:hint="eastAsia"/>
        </w:rPr>
        <w:t>然后建立一个它的实现类</w:t>
      </w:r>
      <w:r w:rsidRPr="001C61F8">
        <w:rPr>
          <w:rFonts w:hint="eastAsia"/>
        </w:rPr>
        <w:t>UserS</w:t>
      </w:r>
      <w:r w:rsidR="00D810BF">
        <w:rPr>
          <w:rFonts w:hint="eastAsia"/>
        </w:rPr>
        <w:t>vc</w:t>
      </w:r>
      <w:r w:rsidRPr="001C61F8">
        <w:rPr>
          <w:rFonts w:hint="eastAsia"/>
        </w:rPr>
        <w:t>Impl</w:t>
      </w:r>
      <w:r w:rsidRPr="001C61F8">
        <w:rPr>
          <w:rFonts w:hint="eastAsia"/>
        </w:rPr>
        <w:t>：</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b/>
          <w:bCs/>
          <w:color w:val="006699"/>
          <w:kern w:val="0"/>
          <w:sz w:val="15"/>
        </w:rPr>
        <w:t>package</w:t>
      </w:r>
      <w:r w:rsidRPr="00D810BF">
        <w:rPr>
          <w:rFonts w:ascii="Consolas" w:hAnsi="Consolas" w:cs="Consolas"/>
          <w:color w:val="000000"/>
          <w:kern w:val="0"/>
          <w:sz w:val="15"/>
          <w:szCs w:val="15"/>
          <w:bdr w:val="none" w:sz="0" w:space="0" w:color="auto" w:frame="1"/>
        </w:rPr>
        <w:t> </w:t>
      </w:r>
      <w:r w:rsidRPr="001C61F8">
        <w:rPr>
          <w:rFonts w:ascii="Consolas" w:hAnsi="Consolas" w:cs="Consolas"/>
          <w:color w:val="000000"/>
          <w:kern w:val="0"/>
          <w:sz w:val="15"/>
          <w:szCs w:val="15"/>
          <w:bdr w:val="none" w:sz="0" w:space="0" w:color="auto" w:frame="1"/>
        </w:rPr>
        <w:t>com.</w:t>
      </w:r>
      <w:r>
        <w:rPr>
          <w:rFonts w:ascii="Consolas" w:hAnsi="Consolas" w:cs="Consolas" w:hint="eastAsia"/>
          <w:color w:val="000000"/>
          <w:kern w:val="0"/>
          <w:sz w:val="15"/>
          <w:szCs w:val="15"/>
          <w:bdr w:val="none" w:sz="0" w:space="0" w:color="auto" w:frame="1"/>
        </w:rPr>
        <w:t>springmvc</w:t>
      </w:r>
      <w:r w:rsidRPr="001C61F8">
        <w:rPr>
          <w:rFonts w:ascii="Consolas" w:hAnsi="Consolas" w:cs="Consolas"/>
          <w:color w:val="000000"/>
          <w:kern w:val="0"/>
          <w:sz w:val="15"/>
          <w:szCs w:val="15"/>
          <w:bdr w:val="none" w:sz="0" w:space="0" w:color="auto" w:frame="1"/>
        </w:rPr>
        <w:t>.</w:t>
      </w:r>
      <w:r w:rsidR="00BD121A">
        <w:rPr>
          <w:rFonts w:ascii="Consolas" w:hAnsi="Consolas" w:cs="Consolas" w:hint="eastAsia"/>
          <w:color w:val="000000"/>
          <w:kern w:val="0"/>
          <w:sz w:val="15"/>
          <w:szCs w:val="15"/>
          <w:bdr w:val="none" w:sz="0" w:space="0" w:color="auto" w:frame="1"/>
        </w:rPr>
        <w:t>server.</w:t>
      </w:r>
      <w:r w:rsidRPr="001C61F8">
        <w:rPr>
          <w:rFonts w:ascii="Consolas" w:hAnsi="Consolas" w:cs="Consolas"/>
          <w:color w:val="000000"/>
          <w:kern w:val="0"/>
          <w:sz w:val="15"/>
          <w:szCs w:val="15"/>
          <w:bdr w:val="none" w:sz="0" w:space="0" w:color="auto" w:frame="1"/>
        </w:rPr>
        <w:t>service</w:t>
      </w:r>
      <w:r w:rsidRPr="00D810BF">
        <w:rPr>
          <w:rFonts w:ascii="Consolas" w:hAnsi="Consolas" w:cs="Consolas"/>
          <w:color w:val="000000"/>
          <w:kern w:val="0"/>
          <w:sz w:val="15"/>
          <w:szCs w:val="15"/>
          <w:bdr w:val="none" w:sz="0" w:space="0" w:color="auto" w:frame="1"/>
        </w:rPr>
        <w:t>.impl;    </w:t>
      </w:r>
    </w:p>
    <w:p w:rsidR="00D810BF" w:rsidRPr="00D810BF" w:rsidRDefault="00D377AE"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AA57D2">
        <w:rPr>
          <w:rFonts w:ascii="Consolas" w:hAnsi="Consolas" w:cs="Consolas"/>
          <w:b/>
          <w:bCs/>
          <w:color w:val="006699"/>
          <w:kern w:val="0"/>
          <w:sz w:val="15"/>
        </w:rPr>
        <w:t>import javax.annotation.Resource;</w:t>
      </w:r>
      <w:r w:rsidR="00D810BF"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b/>
          <w:bCs/>
          <w:color w:val="006699"/>
          <w:kern w:val="0"/>
          <w:sz w:val="15"/>
        </w:rPr>
        <w:t>import</w:t>
      </w:r>
      <w:r w:rsidRPr="00D810BF">
        <w:rPr>
          <w:rFonts w:ascii="Consolas" w:hAnsi="Consolas" w:cs="Consolas"/>
          <w:color w:val="000000"/>
          <w:kern w:val="0"/>
          <w:sz w:val="15"/>
          <w:szCs w:val="15"/>
          <w:bdr w:val="none" w:sz="0" w:space="0" w:color="auto" w:frame="1"/>
        </w:rPr>
        <w:t> </w:t>
      </w:r>
      <w:r w:rsidR="00BD121A" w:rsidRPr="001C61F8">
        <w:rPr>
          <w:rFonts w:ascii="Consolas" w:hAnsi="Consolas" w:cs="Consolas"/>
          <w:color w:val="000000"/>
          <w:kern w:val="0"/>
          <w:sz w:val="15"/>
          <w:szCs w:val="15"/>
          <w:bdr w:val="none" w:sz="0" w:space="0" w:color="auto" w:frame="1"/>
        </w:rPr>
        <w:t>com.</w:t>
      </w:r>
      <w:r w:rsidR="00BD121A">
        <w:rPr>
          <w:rFonts w:ascii="Consolas" w:hAnsi="Consolas" w:cs="Consolas" w:hint="eastAsia"/>
          <w:color w:val="000000"/>
          <w:kern w:val="0"/>
          <w:sz w:val="15"/>
          <w:szCs w:val="15"/>
          <w:bdr w:val="none" w:sz="0" w:space="0" w:color="auto" w:frame="1"/>
        </w:rPr>
        <w:t>springmvc</w:t>
      </w:r>
      <w:r w:rsidR="00BD121A" w:rsidRPr="001C61F8">
        <w:rPr>
          <w:rFonts w:ascii="Consolas" w:hAnsi="Consolas" w:cs="Consolas"/>
          <w:color w:val="000000"/>
          <w:kern w:val="0"/>
          <w:sz w:val="15"/>
          <w:szCs w:val="15"/>
          <w:bdr w:val="none" w:sz="0" w:space="0" w:color="auto" w:frame="1"/>
        </w:rPr>
        <w:t>.</w:t>
      </w:r>
      <w:r w:rsidR="00BD121A">
        <w:rPr>
          <w:rFonts w:ascii="Consolas" w:hAnsi="Consolas" w:cs="Consolas" w:hint="eastAsia"/>
          <w:color w:val="000000"/>
          <w:kern w:val="0"/>
          <w:sz w:val="15"/>
          <w:szCs w:val="15"/>
          <w:bdr w:val="none" w:sz="0" w:space="0" w:color="auto" w:frame="1"/>
        </w:rPr>
        <w:t>server</w:t>
      </w:r>
      <w:r w:rsidRPr="00D810BF">
        <w:rPr>
          <w:rFonts w:ascii="Consolas" w:hAnsi="Consolas" w:cs="Consolas"/>
          <w:color w:val="000000"/>
          <w:kern w:val="0"/>
          <w:sz w:val="15"/>
          <w:szCs w:val="15"/>
          <w:bdr w:val="none" w:sz="0" w:space="0" w:color="auto" w:frame="1"/>
        </w:rPr>
        <w:t>.service.UserS</w:t>
      </w:r>
      <w:r w:rsidR="00BD121A">
        <w:rPr>
          <w:rFonts w:ascii="Consolas" w:hAnsi="Consolas" w:cs="Consolas" w:hint="eastAsia"/>
          <w:color w:val="000000"/>
          <w:kern w:val="0"/>
          <w:sz w:val="15"/>
          <w:szCs w:val="15"/>
          <w:bdr w:val="none" w:sz="0" w:space="0" w:color="auto" w:frame="1"/>
        </w:rPr>
        <w:t>vc</w:t>
      </w:r>
      <w:r w:rsidRPr="00D810BF">
        <w:rPr>
          <w:rFonts w:ascii="Consolas" w:hAnsi="Consolas" w:cs="Consolas"/>
          <w:color w:val="000000"/>
          <w:kern w:val="0"/>
          <w:sz w:val="15"/>
          <w:szCs w:val="15"/>
          <w:bdr w:val="none" w:sz="0" w:space="0" w:color="auto" w:frame="1"/>
        </w:rPr>
        <w:t>;    </w:t>
      </w:r>
    </w:p>
    <w:p w:rsidR="009C5C01" w:rsidRPr="009C5C01"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p>
    <w:p w:rsidR="00D810BF" w:rsidRPr="00D810BF" w:rsidRDefault="009C5C01"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@Service("userSvc")</w:t>
      </w:r>
      <w:r w:rsidR="00D810BF"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b/>
          <w:bCs/>
          <w:color w:val="006699"/>
          <w:kern w:val="0"/>
          <w:sz w:val="15"/>
        </w:rPr>
        <w:t>public</w:t>
      </w: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class</w:t>
      </w:r>
      <w:r w:rsidRPr="00D810BF">
        <w:rPr>
          <w:rFonts w:ascii="Consolas" w:hAnsi="Consolas" w:cs="Consolas"/>
          <w:color w:val="000000"/>
          <w:kern w:val="0"/>
          <w:sz w:val="15"/>
          <w:szCs w:val="15"/>
          <w:bdr w:val="none" w:sz="0" w:space="0" w:color="auto" w:frame="1"/>
        </w:rPr>
        <w:t> UserS</w:t>
      </w:r>
      <w:r w:rsidR="00BD121A">
        <w:rPr>
          <w:rFonts w:ascii="Consolas" w:hAnsi="Consolas" w:cs="Consolas" w:hint="eastAsia"/>
          <w:color w:val="000000"/>
          <w:kern w:val="0"/>
          <w:sz w:val="15"/>
          <w:szCs w:val="15"/>
          <w:bdr w:val="none" w:sz="0" w:space="0" w:color="auto" w:frame="1"/>
        </w:rPr>
        <w:t>vc</w:t>
      </w:r>
      <w:r w:rsidRPr="00D810BF">
        <w:rPr>
          <w:rFonts w:ascii="Consolas" w:hAnsi="Consolas" w:cs="Consolas"/>
          <w:color w:val="000000"/>
          <w:kern w:val="0"/>
          <w:sz w:val="15"/>
          <w:szCs w:val="15"/>
          <w:bdr w:val="none" w:sz="0" w:space="0" w:color="auto" w:frame="1"/>
        </w:rPr>
        <w:t>Impl </w:t>
      </w:r>
      <w:r w:rsidRPr="00D810BF">
        <w:rPr>
          <w:rFonts w:ascii="Consolas" w:hAnsi="Consolas" w:cs="Consolas"/>
          <w:b/>
          <w:bCs/>
          <w:color w:val="006699"/>
          <w:kern w:val="0"/>
          <w:sz w:val="15"/>
        </w:rPr>
        <w:t>implements</w:t>
      </w:r>
      <w:r w:rsidRPr="00D810BF">
        <w:rPr>
          <w:rFonts w:ascii="Consolas" w:hAnsi="Consolas" w:cs="Consolas"/>
          <w:color w:val="000000"/>
          <w:kern w:val="0"/>
          <w:sz w:val="15"/>
          <w:szCs w:val="15"/>
          <w:bdr w:val="none" w:sz="0" w:space="0" w:color="auto" w:frame="1"/>
        </w:rPr>
        <w:t> UserS</w:t>
      </w:r>
      <w:r w:rsidR="00BD121A">
        <w:rPr>
          <w:rFonts w:ascii="Consolas" w:hAnsi="Consolas" w:cs="Consolas" w:hint="eastAsia"/>
          <w:color w:val="000000"/>
          <w:kern w:val="0"/>
          <w:sz w:val="15"/>
          <w:szCs w:val="15"/>
          <w:bdr w:val="none" w:sz="0" w:space="0" w:color="auto" w:frame="1"/>
        </w:rPr>
        <w:t>vc</w:t>
      </w:r>
      <w:r w:rsidRPr="00D810BF">
        <w:rPr>
          <w:rFonts w:ascii="Consolas" w:hAnsi="Consolas" w:cs="Consolas"/>
          <w:color w:val="000000"/>
          <w:kern w:val="0"/>
          <w:sz w:val="15"/>
          <w:szCs w:val="15"/>
          <w:bdr w:val="none" w:sz="0" w:space="0" w:color="auto" w:frame="1"/>
        </w:rPr>
        <w:t>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public</w:t>
      </w: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void</w:t>
      </w:r>
      <w:r w:rsidRPr="00D810BF">
        <w:rPr>
          <w:rFonts w:ascii="Consolas" w:hAnsi="Consolas" w:cs="Consolas"/>
          <w:color w:val="000000"/>
          <w:kern w:val="0"/>
          <w:sz w:val="15"/>
          <w:szCs w:val="15"/>
          <w:bdr w:val="none" w:sz="0" w:space="0" w:color="auto" w:frame="1"/>
        </w:rPr>
        <w:t> addUser()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System.out.println(</w:t>
      </w:r>
      <w:r w:rsidRPr="00D810BF">
        <w:rPr>
          <w:rFonts w:ascii="Consolas" w:hAnsi="Consolas" w:cs="Consolas"/>
          <w:color w:val="0000FF"/>
          <w:kern w:val="0"/>
          <w:sz w:val="15"/>
        </w:rPr>
        <w:t>"-------------invoke addUser()---------------"</w:t>
      </w: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public</w:t>
      </w: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void</w:t>
      </w:r>
      <w:r w:rsidRPr="00D810BF">
        <w:rPr>
          <w:rFonts w:ascii="Consolas" w:hAnsi="Consolas" w:cs="Consolas"/>
          <w:color w:val="000000"/>
          <w:kern w:val="0"/>
          <w:sz w:val="15"/>
          <w:szCs w:val="15"/>
          <w:bdr w:val="none" w:sz="0" w:space="0" w:color="auto" w:frame="1"/>
        </w:rPr>
        <w:t> updateUser()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System.out.println(</w:t>
      </w:r>
      <w:r w:rsidRPr="00D810BF">
        <w:rPr>
          <w:rFonts w:ascii="Consolas" w:hAnsi="Consolas" w:cs="Consolas"/>
          <w:color w:val="0000FF"/>
          <w:kern w:val="0"/>
          <w:sz w:val="15"/>
        </w:rPr>
        <w:t>"-------------invoke updateUser()---------------"</w:t>
      </w: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public</w:t>
      </w: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void</w:t>
      </w:r>
      <w:r w:rsidRPr="00D810BF">
        <w:rPr>
          <w:rFonts w:ascii="Consolas" w:hAnsi="Consolas" w:cs="Consolas"/>
          <w:color w:val="000000"/>
          <w:kern w:val="0"/>
          <w:sz w:val="15"/>
          <w:szCs w:val="15"/>
          <w:bdr w:val="none" w:sz="0" w:space="0" w:color="auto" w:frame="1"/>
        </w:rPr>
        <w:t> delUser()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System.out.println(</w:t>
      </w:r>
      <w:r w:rsidRPr="00D810BF">
        <w:rPr>
          <w:rFonts w:ascii="Consolas" w:hAnsi="Consolas" w:cs="Consolas"/>
          <w:color w:val="0000FF"/>
          <w:kern w:val="0"/>
          <w:sz w:val="15"/>
        </w:rPr>
        <w:t>"-------------invoke delUser()---------------"</w:t>
      </w: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public</w:t>
      </w:r>
      <w:r w:rsidRPr="00D810BF">
        <w:rPr>
          <w:rFonts w:ascii="Consolas" w:hAnsi="Consolas" w:cs="Consolas"/>
          <w:color w:val="000000"/>
          <w:kern w:val="0"/>
          <w:sz w:val="15"/>
          <w:szCs w:val="15"/>
          <w:bdr w:val="none" w:sz="0" w:space="0" w:color="auto" w:frame="1"/>
        </w:rPr>
        <w:t> String findUser(String username) {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System.out.println(</w:t>
      </w:r>
      <w:r w:rsidRPr="00D810BF">
        <w:rPr>
          <w:rFonts w:ascii="Consolas" w:hAnsi="Consolas" w:cs="Consolas"/>
          <w:color w:val="0000FF"/>
          <w:kern w:val="0"/>
          <w:sz w:val="15"/>
        </w:rPr>
        <w:t>"-------------invoke findUser---------------"</w:t>
      </w:r>
      <w:r w:rsidRPr="00D810BF">
        <w:rPr>
          <w:rFonts w:ascii="Consolas" w:hAnsi="Consolas" w:cs="Consolas"/>
          <w:color w:val="000000"/>
          <w:kern w:val="0"/>
          <w:sz w:val="15"/>
          <w:szCs w:val="15"/>
          <w:bdr w:val="none" w:sz="0" w:space="0" w:color="auto" w:frame="1"/>
        </w:rPr>
        <w:t>);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r w:rsidRPr="00D810BF">
        <w:rPr>
          <w:rFonts w:ascii="Consolas" w:hAnsi="Consolas" w:cs="Consolas"/>
          <w:b/>
          <w:bCs/>
          <w:color w:val="006699"/>
          <w:kern w:val="0"/>
          <w:sz w:val="15"/>
        </w:rPr>
        <w:t>return</w:t>
      </w:r>
      <w:r w:rsidRPr="00D810BF">
        <w:rPr>
          <w:rFonts w:ascii="Consolas" w:hAnsi="Consolas" w:cs="Consolas"/>
          <w:color w:val="000000"/>
          <w:kern w:val="0"/>
          <w:sz w:val="15"/>
          <w:szCs w:val="15"/>
          <w:bdr w:val="none" w:sz="0" w:space="0" w:color="auto" w:frame="1"/>
        </w:rPr>
        <w:t> </w:t>
      </w:r>
      <w:r w:rsidRPr="00D810BF">
        <w:rPr>
          <w:rFonts w:ascii="Consolas" w:hAnsi="Consolas" w:cs="Consolas"/>
          <w:color w:val="0000FF"/>
          <w:kern w:val="0"/>
          <w:sz w:val="15"/>
        </w:rPr>
        <w:t>"return: "</w:t>
      </w:r>
      <w:r w:rsidRPr="00D810BF">
        <w:rPr>
          <w:rFonts w:ascii="Consolas" w:hAnsi="Consolas" w:cs="Consolas"/>
          <w:color w:val="000000"/>
          <w:kern w:val="0"/>
          <w:sz w:val="15"/>
          <w:szCs w:val="15"/>
          <w:bdr w:val="none" w:sz="0" w:space="0" w:color="auto" w:frame="1"/>
        </w:rPr>
        <w:t> + username;    </w:t>
      </w:r>
    </w:p>
    <w:p w:rsidR="00D810BF" w:rsidRPr="00D810BF" w:rsidRDefault="00D810BF" w:rsidP="00D810BF">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    </w:t>
      </w:r>
    </w:p>
    <w:p w:rsidR="00D810BF" w:rsidRPr="00D810BF" w:rsidRDefault="00D810BF" w:rsidP="00D810BF">
      <w:pPr>
        <w:widowControl/>
        <w:numPr>
          <w:ilvl w:val="0"/>
          <w:numId w:val="19"/>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     </w:t>
      </w:r>
    </w:p>
    <w:p w:rsidR="00D810BF" w:rsidRPr="002E3C8A" w:rsidRDefault="00D810BF" w:rsidP="00333E21">
      <w:pPr>
        <w:widowControl/>
        <w:numPr>
          <w:ilvl w:val="0"/>
          <w:numId w:val="19"/>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810BF">
        <w:rPr>
          <w:rFonts w:ascii="Consolas" w:hAnsi="Consolas" w:cs="Consolas"/>
          <w:color w:val="000000"/>
          <w:kern w:val="0"/>
          <w:sz w:val="15"/>
          <w:szCs w:val="15"/>
          <w:bdr w:val="none" w:sz="0" w:space="0" w:color="auto" w:frame="1"/>
        </w:rPr>
        <w:t>}</w:t>
      </w:r>
    </w:p>
    <w:p w:rsidR="00E411F0" w:rsidRPr="00553AB6" w:rsidRDefault="00E411F0" w:rsidP="00E411F0">
      <w:pPr>
        <w:pStyle w:val="2"/>
        <w:rPr>
          <w:sz w:val="21"/>
          <w:szCs w:val="21"/>
        </w:rPr>
      </w:pPr>
      <w:bookmarkStart w:id="27" w:name="_Toc513566296"/>
      <w:r w:rsidRPr="00553AB6">
        <w:rPr>
          <w:rFonts w:hint="eastAsia"/>
          <w:sz w:val="21"/>
          <w:szCs w:val="21"/>
        </w:rPr>
        <w:lastRenderedPageBreak/>
        <w:t>（一）</w:t>
      </w:r>
      <w:r w:rsidR="00333E21">
        <w:rPr>
          <w:rFonts w:hint="eastAsia"/>
          <w:sz w:val="21"/>
          <w:szCs w:val="21"/>
        </w:rPr>
        <w:t>RMI</w:t>
      </w:r>
      <w:r w:rsidRPr="004E2EEB">
        <w:rPr>
          <w:rFonts w:hint="eastAsia"/>
          <w:sz w:val="21"/>
          <w:szCs w:val="21"/>
        </w:rPr>
        <w:t>远程调用</w:t>
      </w:r>
      <w:r w:rsidR="00333E21">
        <w:rPr>
          <w:rFonts w:hint="eastAsia"/>
          <w:sz w:val="21"/>
          <w:szCs w:val="21"/>
        </w:rPr>
        <w:t>应用的实例分析</w:t>
      </w:r>
      <w:bookmarkEnd w:id="27"/>
    </w:p>
    <w:p w:rsidR="002E3C8A" w:rsidRPr="002E3C8A" w:rsidRDefault="002E3C8A" w:rsidP="002E3C8A">
      <w:pPr>
        <w:pStyle w:val="3"/>
        <w:rPr>
          <w:sz w:val="18"/>
          <w:szCs w:val="18"/>
        </w:rPr>
      </w:pPr>
      <w:r>
        <w:rPr>
          <w:rFonts w:hint="eastAsia"/>
          <w:sz w:val="18"/>
          <w:szCs w:val="18"/>
        </w:rPr>
        <w:tab/>
      </w:r>
      <w:bookmarkStart w:id="28" w:name="_Toc513566297"/>
      <w:r w:rsidR="00A755A7" w:rsidRPr="002E3C8A">
        <w:rPr>
          <w:rFonts w:hint="eastAsia"/>
          <w:sz w:val="18"/>
          <w:szCs w:val="18"/>
        </w:rPr>
        <w:t>（</w:t>
      </w:r>
      <w:r w:rsidR="00A755A7" w:rsidRPr="002E3C8A">
        <w:rPr>
          <w:rFonts w:hint="eastAsia"/>
          <w:sz w:val="18"/>
          <w:szCs w:val="18"/>
        </w:rPr>
        <w:t>1</w:t>
      </w:r>
      <w:r w:rsidR="00A755A7" w:rsidRPr="002E3C8A">
        <w:rPr>
          <w:rFonts w:hint="eastAsia"/>
          <w:sz w:val="18"/>
          <w:szCs w:val="18"/>
        </w:rPr>
        <w:t>）</w:t>
      </w:r>
      <w:r w:rsidRPr="002E3C8A">
        <w:rPr>
          <w:rFonts w:hint="eastAsia"/>
          <w:sz w:val="18"/>
          <w:szCs w:val="18"/>
        </w:rPr>
        <w:t>服务端</w:t>
      </w:r>
      <w:r w:rsidR="00A37F46">
        <w:rPr>
          <w:rFonts w:hint="eastAsia"/>
          <w:sz w:val="18"/>
          <w:szCs w:val="18"/>
        </w:rPr>
        <w:t>应用实例</w:t>
      </w:r>
      <w:r w:rsidRPr="002E3C8A">
        <w:rPr>
          <w:rFonts w:hint="eastAsia"/>
          <w:sz w:val="18"/>
          <w:szCs w:val="18"/>
        </w:rPr>
        <w:t>：</w:t>
      </w:r>
      <w:bookmarkEnd w:id="28"/>
    </w:p>
    <w:p w:rsidR="00E411F0" w:rsidRDefault="002E3C8A" w:rsidP="005969CD">
      <w:pPr>
        <w:spacing w:line="360" w:lineRule="auto"/>
        <w:ind w:firstLine="480"/>
        <w:rPr>
          <w:rFonts w:ascii="宋体" w:hAnsi="宋体"/>
          <w:sz w:val="24"/>
        </w:rPr>
      </w:pPr>
      <w:r>
        <w:rPr>
          <w:rFonts w:ascii="宋体" w:hAnsi="宋体" w:hint="eastAsia"/>
          <w:sz w:val="24"/>
        </w:rPr>
        <w:tab/>
      </w:r>
      <w:r w:rsidR="0009771A" w:rsidRPr="0009771A">
        <w:rPr>
          <w:rFonts w:ascii="宋体" w:hAnsi="宋体" w:hint="eastAsia"/>
          <w:sz w:val="24"/>
        </w:rPr>
        <w:t>在SpringMVC的配置文件中利用</w:t>
      </w:r>
      <w:r w:rsidR="0009771A">
        <w:rPr>
          <w:rFonts w:ascii="宋体" w:hAnsi="宋体" w:hint="eastAsia"/>
          <w:sz w:val="24"/>
        </w:rPr>
        <w:t>RMI</w:t>
      </w:r>
      <w:r w:rsidR="0009771A" w:rsidRPr="0009771A">
        <w:rPr>
          <w:rFonts w:ascii="宋体" w:hAnsi="宋体" w:hint="eastAsia"/>
          <w:sz w:val="24"/>
        </w:rPr>
        <w:t>来定义我们的远程服务</w:t>
      </w:r>
      <w:r w:rsidR="0009771A">
        <w:rPr>
          <w:rFonts w:ascii="宋体" w:hAnsi="宋体" w:hint="eastAsia"/>
          <w:sz w:val="24"/>
        </w:rPr>
        <w:t>,</w:t>
      </w:r>
      <w:r w:rsidR="0009771A" w:rsidRPr="007038D0">
        <w:rPr>
          <w:rFonts w:ascii="宋体" w:hAnsi="宋体" w:hint="eastAsia"/>
          <w:sz w:val="24"/>
        </w:rPr>
        <w:t>通过Spring提供的</w:t>
      </w:r>
      <w:r w:rsidR="0009771A" w:rsidRPr="007038D0">
        <w:rPr>
          <w:rFonts w:ascii="宋体" w:hAnsi="宋体"/>
          <w:sz w:val="24"/>
        </w:rPr>
        <w:t>RmiServiceExporter</w:t>
      </w:r>
      <w:r w:rsidR="0009771A" w:rsidRPr="007038D0">
        <w:rPr>
          <w:rFonts w:ascii="宋体" w:hAnsi="宋体" w:hint="eastAsia"/>
          <w:sz w:val="24"/>
        </w:rPr>
        <w:t>来实现，</w:t>
      </w:r>
      <w:r w:rsidR="00573000" w:rsidRPr="007038D0">
        <w:rPr>
          <w:rFonts w:ascii="宋体" w:hAnsi="宋体" w:hint="eastAsia"/>
          <w:sz w:val="24"/>
        </w:rPr>
        <w:t>我们需要在SpringMVC的配置文件中定义一个类型为RmiServiceExporter的bean对象。该bean对象需要接收四个属性，一是</w:t>
      </w:r>
      <w:r w:rsidR="00573000" w:rsidRPr="007038D0">
        <w:rPr>
          <w:rFonts w:ascii="宋体" w:hAnsi="宋体"/>
          <w:sz w:val="24"/>
        </w:rPr>
        <w:t>serviceName属性</w:t>
      </w:r>
      <w:r w:rsidR="00573000" w:rsidRPr="007038D0">
        <w:rPr>
          <w:rFonts w:ascii="宋体" w:hAnsi="宋体" w:hint="eastAsia"/>
          <w:sz w:val="24"/>
        </w:rPr>
        <w:t>，用于客户端调用；二是service属性，用于关联真正的service对象；三是serviceInterface属性，用于指定当前的服务对应的接口；四是</w:t>
      </w:r>
      <w:r w:rsidR="00573000" w:rsidRPr="007038D0">
        <w:rPr>
          <w:rFonts w:ascii="宋体" w:hAnsi="宋体"/>
          <w:sz w:val="24"/>
        </w:rPr>
        <w:t>registryPort</w:t>
      </w:r>
      <w:r w:rsidR="00573000" w:rsidRPr="007038D0">
        <w:rPr>
          <w:rFonts w:ascii="宋体" w:hAnsi="宋体" w:hint="eastAsia"/>
          <w:sz w:val="24"/>
        </w:rPr>
        <w:t>属性，用于指定当前服务对应的</w:t>
      </w:r>
      <w:r w:rsidR="00C6378F" w:rsidRPr="007038D0">
        <w:rPr>
          <w:rFonts w:ascii="宋体" w:hAnsi="宋体" w:hint="eastAsia"/>
          <w:sz w:val="24"/>
        </w:rPr>
        <w:t>端口</w:t>
      </w:r>
      <w:r w:rsidR="00573000" w:rsidRPr="007038D0">
        <w:rPr>
          <w:rFonts w:ascii="宋体" w:hAnsi="宋体" w:hint="eastAsia"/>
          <w:sz w:val="24"/>
        </w:rPr>
        <w:t>。当我们请求某一个远程服务的时候实际上请求的就是其对应的</w:t>
      </w:r>
      <w:r w:rsidR="007038D0" w:rsidRPr="007038D0">
        <w:rPr>
          <w:rFonts w:ascii="宋体" w:hAnsi="宋体" w:hint="eastAsia"/>
          <w:sz w:val="24"/>
        </w:rPr>
        <w:t>RmiServiceExporter</w:t>
      </w:r>
      <w:r w:rsidR="00573000" w:rsidRPr="007038D0">
        <w:rPr>
          <w:rFonts w:ascii="宋体" w:hAnsi="宋体" w:hint="eastAsia"/>
          <w:sz w:val="24"/>
        </w:rPr>
        <w:t>对象，</w:t>
      </w:r>
      <w:r w:rsidR="007038D0" w:rsidRPr="007038D0">
        <w:rPr>
          <w:rFonts w:ascii="宋体" w:hAnsi="宋体" w:hint="eastAsia"/>
          <w:sz w:val="24"/>
        </w:rPr>
        <w:t>RmiServiceExporter</w:t>
      </w:r>
      <w:r w:rsidR="00573000" w:rsidRPr="007038D0">
        <w:rPr>
          <w:rFonts w:ascii="宋体" w:hAnsi="宋体" w:hint="eastAsia"/>
          <w:sz w:val="24"/>
        </w:rPr>
        <w:t>会把请求的服务以二进制的方式返回给客户端。这里我们在SpringMVC的配置文件中这样定义：</w:t>
      </w:r>
    </w:p>
    <w:p w:rsidR="00216C41" w:rsidRPr="007038D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b/>
          <w:bCs/>
          <w:color w:val="993300"/>
          <w:kern w:val="0"/>
          <w:sz w:val="15"/>
        </w:rPr>
        <w:t>&lt;?xml</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version</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"1.0"</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encoding</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"UTF-8"</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b/>
          <w:bCs/>
          <w:color w:val="993300"/>
          <w:kern w:val="0"/>
          <w:sz w:val="15"/>
        </w:rPr>
        <w:t>&lt;beans</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xmlns</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"http://www.springframework.org/schema/beans"</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xmlns:xsi</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"http://www.w3.org/2001/XMLSchema-instance"</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xmlns:p</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"http://www.springframework.org/schema/p"</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xsi:schemaLocation</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"http://www.springframework.org/schema/beans http://www.springframework.org/schema/beans/spring-beans-2.5.xsd"</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p>
    <w:p w:rsidR="00216C41" w:rsidRPr="000464F4"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 xml:space="preserve">&lt;!-- </w:t>
      </w:r>
      <w:r w:rsidRPr="007038D0">
        <w:rPr>
          <w:rFonts w:ascii="Consolas" w:hAnsi="Consolas" w:cs="Consolas" w:hint="eastAsia"/>
          <w:color w:val="FF0000"/>
          <w:kern w:val="0"/>
          <w:sz w:val="15"/>
        </w:rPr>
        <w:t>声明走动扫描方式管理</w:t>
      </w:r>
      <w:r w:rsidRPr="007038D0">
        <w:rPr>
          <w:rFonts w:ascii="Consolas" w:hAnsi="Consolas" w:cs="Consolas"/>
          <w:color w:val="FF0000"/>
          <w:kern w:val="0"/>
          <w:sz w:val="15"/>
        </w:rPr>
        <w:t>Bean --&gt;</w:t>
      </w:r>
      <w:r w:rsidRPr="007038D0">
        <w:rPr>
          <w:rFonts w:ascii="Consolas" w:hAnsi="Consolas" w:cs="Consolas"/>
          <w:color w:val="000000"/>
          <w:kern w:val="0"/>
          <w:sz w:val="15"/>
          <w:szCs w:val="15"/>
          <w:bdr w:val="none" w:sz="0" w:space="0" w:color="auto" w:frame="1"/>
        </w:rPr>
        <w:t>  </w:t>
      </w:r>
    </w:p>
    <w:p w:rsidR="00216C41" w:rsidRPr="0050047F"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b/>
          <w:bCs/>
          <w:color w:val="993300"/>
          <w:kern w:val="0"/>
          <w:sz w:val="15"/>
        </w:rPr>
        <w:tab/>
      </w:r>
      <w:r w:rsidRPr="007038D0">
        <w:rPr>
          <w:rFonts w:ascii="Consolas" w:hAnsi="Consolas" w:cs="Consolas"/>
          <w:b/>
          <w:bCs/>
          <w:color w:val="993300"/>
          <w:kern w:val="0"/>
          <w:sz w:val="15"/>
        </w:rPr>
        <w:t>&lt;context:component-scan base-package="com.springmvc" /&gt;</w:t>
      </w:r>
      <w:r w:rsidRPr="0050047F">
        <w:rPr>
          <w:rFonts w:ascii="Consolas" w:hAnsi="Consolas" w:cs="Consolas" w:hint="eastAsia"/>
          <w:color w:val="000000"/>
          <w:kern w:val="0"/>
          <w:sz w:val="15"/>
          <w:szCs w:val="15"/>
          <w:bdr w:val="none" w:sz="0" w:space="0" w:color="auto" w:frame="1"/>
        </w:rPr>
        <w:tab/>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000000"/>
          <w:kern w:val="0"/>
          <w:sz w:val="15"/>
          <w:szCs w:val="15"/>
          <w:bdr w:val="none" w:sz="0" w:space="0" w:color="auto" w:frame="1"/>
        </w:rPr>
      </w:pPr>
      <w:r>
        <w:rPr>
          <w:rFonts w:ascii="Consolas" w:hAnsi="Consolas" w:cs="Consolas" w:hint="eastAsia"/>
          <w:color w:val="000000"/>
          <w:kern w:val="0"/>
          <w:sz w:val="15"/>
          <w:szCs w:val="15"/>
          <w:bdr w:val="none" w:sz="0" w:space="0" w:color="auto" w:frame="1"/>
        </w:rPr>
        <w:t xml:space="preserve">  </w:t>
      </w:r>
      <w:r w:rsidRPr="007038D0">
        <w:rPr>
          <w:rFonts w:ascii="Consolas" w:hAnsi="Consolas" w:cs="Consolas"/>
          <w:color w:val="FF0000"/>
          <w:kern w:val="0"/>
          <w:sz w:val="15"/>
        </w:rPr>
        <w:t xml:space="preserve">&lt;!-- </w:t>
      </w:r>
      <w:r w:rsidRPr="007038D0">
        <w:rPr>
          <w:rFonts w:ascii="Consolas" w:hAnsi="Consolas" w:cs="Consolas" w:hint="eastAsia"/>
          <w:color w:val="FF0000"/>
          <w:kern w:val="0"/>
          <w:sz w:val="15"/>
        </w:rPr>
        <w:t>开启切面编程功能</w:t>
      </w:r>
      <w:r w:rsidRPr="007038D0">
        <w:rPr>
          <w:rFonts w:ascii="Consolas" w:hAnsi="Consolas" w:cs="Consolas"/>
          <w:color w:val="FF0000"/>
          <w:kern w:val="0"/>
          <w:sz w:val="15"/>
        </w:rPr>
        <w:t xml:space="preserve"> --&gt;</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000000"/>
          <w:kern w:val="0"/>
          <w:sz w:val="15"/>
          <w:szCs w:val="15"/>
          <w:bdr w:val="none" w:sz="0" w:space="0" w:color="auto" w:frame="1"/>
        </w:rPr>
      </w:pPr>
      <w:r>
        <w:rPr>
          <w:rFonts w:ascii="Consolas" w:hAnsi="Consolas" w:cs="Consolas" w:hint="eastAsia"/>
          <w:color w:val="FF0000"/>
          <w:kern w:val="0"/>
          <w:sz w:val="15"/>
        </w:rPr>
        <w:tab/>
      </w:r>
      <w:r w:rsidRPr="000464F4">
        <w:rPr>
          <w:rFonts w:ascii="Consolas" w:hAnsi="Consolas" w:cs="Consolas"/>
          <w:b/>
          <w:bCs/>
          <w:color w:val="993300"/>
          <w:kern w:val="0"/>
          <w:sz w:val="15"/>
        </w:rPr>
        <w:t>&lt;aop:aspectj-autoproxy /&gt;</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sidRPr="007038D0">
        <w:rPr>
          <w:rFonts w:ascii="Consolas" w:hAnsi="Consolas" w:cs="Consolas"/>
          <w:b/>
          <w:bCs/>
          <w:color w:val="993300"/>
          <w:kern w:val="0"/>
          <w:sz w:val="15"/>
        </w:rPr>
        <w:t>&lt;bean</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id</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"serviceExporter"</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class</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"org.springframework.remoting.rmi.RmiServiceExporter"</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&lt;property</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name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"serviceName"</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value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w:t>
      </w:r>
      <w:r>
        <w:rPr>
          <w:rFonts w:ascii="Consolas" w:hAnsi="Consolas" w:cs="Consolas" w:hint="eastAsia"/>
          <w:color w:val="0000FF"/>
          <w:kern w:val="0"/>
          <w:sz w:val="15"/>
        </w:rPr>
        <w:t>userSvc</w:t>
      </w:r>
      <w:r w:rsidRPr="007038D0">
        <w:rPr>
          <w:rFonts w:ascii="Consolas" w:hAnsi="Consolas" w:cs="Consolas"/>
          <w:color w:val="0000FF"/>
          <w:kern w:val="0"/>
          <w:sz w:val="15"/>
        </w:rPr>
        <w:t>"</w:t>
      </w: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&lt;property</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name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"service"</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ref</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w:t>
      </w:r>
      <w:r>
        <w:rPr>
          <w:rFonts w:ascii="Consolas" w:hAnsi="Consolas" w:cs="Consolas" w:hint="eastAsia"/>
          <w:color w:val="0000FF"/>
          <w:kern w:val="0"/>
          <w:sz w:val="15"/>
        </w:rPr>
        <w:t>userSvc</w:t>
      </w:r>
      <w:r w:rsidRPr="007038D0">
        <w:rPr>
          <w:rFonts w:ascii="Consolas" w:hAnsi="Consolas" w:cs="Consolas"/>
          <w:color w:val="0000FF"/>
          <w:kern w:val="0"/>
          <w:sz w:val="15"/>
        </w:rPr>
        <w:t>"</w:t>
      </w: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&lt;property</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name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"serviceInterface"</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value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"org.</w:t>
      </w:r>
      <w:r>
        <w:rPr>
          <w:rFonts w:ascii="Consolas" w:hAnsi="Consolas" w:cs="Consolas" w:hint="eastAsia"/>
          <w:color w:val="0000FF"/>
          <w:kern w:val="0"/>
          <w:sz w:val="15"/>
        </w:rPr>
        <w:t>springmvc</w:t>
      </w:r>
      <w:r w:rsidRPr="007038D0">
        <w:rPr>
          <w:rFonts w:ascii="Consolas" w:hAnsi="Consolas" w:cs="Consolas"/>
          <w:color w:val="0000FF"/>
          <w:kern w:val="0"/>
          <w:sz w:val="15"/>
        </w:rPr>
        <w:t>.</w:t>
      </w:r>
      <w:r>
        <w:rPr>
          <w:rFonts w:ascii="Consolas" w:hAnsi="Consolas" w:cs="Consolas" w:hint="eastAsia"/>
          <w:color w:val="0000FF"/>
          <w:kern w:val="0"/>
          <w:sz w:val="15"/>
        </w:rPr>
        <w:t>server</w:t>
      </w:r>
      <w:r w:rsidRPr="007038D0">
        <w:rPr>
          <w:rFonts w:ascii="Consolas" w:hAnsi="Consolas" w:cs="Consolas"/>
          <w:color w:val="0000FF"/>
          <w:kern w:val="0"/>
          <w:sz w:val="15"/>
        </w:rPr>
        <w:t>.</w:t>
      </w:r>
      <w:r>
        <w:rPr>
          <w:rFonts w:ascii="Consolas" w:hAnsi="Consolas" w:cs="Consolas" w:hint="eastAsia"/>
          <w:color w:val="0000FF"/>
          <w:kern w:val="0"/>
          <w:sz w:val="15"/>
        </w:rPr>
        <w:t>service</w:t>
      </w:r>
      <w:r w:rsidRPr="007038D0">
        <w:rPr>
          <w:rFonts w:ascii="Consolas" w:hAnsi="Consolas" w:cs="Consolas"/>
          <w:color w:val="0000FF"/>
          <w:kern w:val="0"/>
          <w:sz w:val="15"/>
        </w:rPr>
        <w:t>.</w:t>
      </w:r>
      <w:r>
        <w:rPr>
          <w:rFonts w:ascii="Consolas" w:hAnsi="Consolas" w:cs="Consolas" w:hint="eastAsia"/>
          <w:color w:val="0000FF"/>
          <w:kern w:val="0"/>
          <w:sz w:val="15"/>
        </w:rPr>
        <w:t>UserSvc</w:t>
      </w:r>
      <w:r w:rsidRPr="007038D0">
        <w:rPr>
          <w:rFonts w:ascii="Consolas" w:hAnsi="Consolas" w:cs="Consolas"/>
          <w:color w:val="0000FF"/>
          <w:kern w:val="0"/>
          <w:sz w:val="15"/>
        </w:rPr>
        <w:t>"</w:t>
      </w: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&lt;property</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name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"registryPort"</w:t>
      </w:r>
      <w:r w:rsidRPr="007038D0">
        <w:rPr>
          <w:rFonts w:ascii="Consolas" w:hAnsi="Consolas" w:cs="Consolas"/>
          <w:color w:val="000000"/>
          <w:kern w:val="0"/>
          <w:sz w:val="15"/>
          <w:szCs w:val="15"/>
          <w:bdr w:val="none" w:sz="0" w:space="0" w:color="auto" w:frame="1"/>
        </w:rPr>
        <w:t> </w:t>
      </w:r>
      <w:r w:rsidRPr="007038D0">
        <w:rPr>
          <w:rFonts w:ascii="Consolas" w:hAnsi="Consolas" w:cs="Consolas"/>
          <w:color w:val="FF0000"/>
          <w:kern w:val="0"/>
          <w:sz w:val="15"/>
        </w:rPr>
        <w:t>value</w:t>
      </w:r>
      <w:r w:rsidRPr="007038D0">
        <w:rPr>
          <w:rFonts w:ascii="Consolas" w:hAnsi="Consolas" w:cs="Consolas"/>
          <w:color w:val="000000"/>
          <w:kern w:val="0"/>
          <w:sz w:val="15"/>
          <w:szCs w:val="15"/>
          <w:bdr w:val="none" w:sz="0" w:space="0" w:color="auto" w:frame="1"/>
        </w:rPr>
        <w:t>=</w:t>
      </w:r>
      <w:r w:rsidRPr="007038D0">
        <w:rPr>
          <w:rFonts w:ascii="Consolas" w:hAnsi="Consolas" w:cs="Consolas"/>
          <w:color w:val="0000FF"/>
          <w:kern w:val="0"/>
          <w:sz w:val="15"/>
        </w:rPr>
        <w:t>"8080"</w:t>
      </w: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/&gt;</w:t>
      </w:r>
      <w:r w:rsidRPr="007038D0">
        <w:rPr>
          <w:rFonts w:ascii="Consolas" w:hAnsi="Consolas" w:cs="Consolas"/>
          <w:color w:val="000000"/>
          <w:kern w:val="0"/>
          <w:sz w:val="15"/>
          <w:szCs w:val="15"/>
          <w:bdr w:val="none" w:sz="0" w:space="0" w:color="auto" w:frame="1"/>
        </w:rPr>
        <w:t>   </w:t>
      </w:r>
    </w:p>
    <w:p w:rsidR="00216C41" w:rsidRPr="00A355F0"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r w:rsidRPr="007038D0">
        <w:rPr>
          <w:rFonts w:ascii="Consolas" w:hAnsi="Consolas" w:cs="Consolas"/>
          <w:b/>
          <w:bCs/>
          <w:color w:val="993300"/>
          <w:kern w:val="0"/>
          <w:sz w:val="15"/>
        </w:rPr>
        <w:t>&lt;/bean&gt;</w:t>
      </w:r>
      <w:r w:rsidRPr="007038D0">
        <w:rPr>
          <w:rFonts w:ascii="Consolas" w:hAnsi="Consolas" w:cs="Consolas"/>
          <w:color w:val="000000"/>
          <w:kern w:val="0"/>
          <w:sz w:val="15"/>
          <w:szCs w:val="15"/>
          <w:bdr w:val="none" w:sz="0" w:space="0" w:color="auto" w:frame="1"/>
        </w:rPr>
        <w:t>  </w:t>
      </w:r>
      <w:r w:rsidRPr="00A355F0">
        <w:rPr>
          <w:rFonts w:ascii="Consolas" w:hAnsi="Consolas" w:cs="Consolas"/>
          <w:color w:val="000000"/>
          <w:kern w:val="0"/>
          <w:sz w:val="15"/>
          <w:szCs w:val="15"/>
          <w:bdr w:val="none" w:sz="0" w:space="0" w:color="auto" w:frame="1"/>
        </w:rPr>
        <w:t> </w:t>
      </w:r>
    </w:p>
    <w:p w:rsidR="00216C41" w:rsidRPr="007038D0" w:rsidRDefault="00216C41" w:rsidP="00216C41">
      <w:pPr>
        <w:widowControl/>
        <w:numPr>
          <w:ilvl w:val="0"/>
          <w:numId w:val="20"/>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color w:val="000000"/>
          <w:kern w:val="0"/>
          <w:sz w:val="15"/>
          <w:szCs w:val="15"/>
          <w:bdr w:val="none" w:sz="0" w:space="0" w:color="auto" w:frame="1"/>
        </w:rPr>
        <w:t>  </w:t>
      </w:r>
    </w:p>
    <w:p w:rsidR="00216C41" w:rsidRPr="00216C41" w:rsidRDefault="00216C41" w:rsidP="00216C41">
      <w:pPr>
        <w:widowControl/>
        <w:numPr>
          <w:ilvl w:val="0"/>
          <w:numId w:val="20"/>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038D0">
        <w:rPr>
          <w:rFonts w:ascii="Consolas" w:hAnsi="Consolas" w:cs="Consolas"/>
          <w:b/>
          <w:bCs/>
          <w:color w:val="993300"/>
          <w:kern w:val="0"/>
          <w:sz w:val="15"/>
        </w:rPr>
        <w:t>&lt;/beans&gt;</w:t>
      </w:r>
      <w:r w:rsidRPr="007038D0">
        <w:rPr>
          <w:rFonts w:ascii="Consolas" w:hAnsi="Consolas" w:cs="Consolas"/>
          <w:color w:val="000000"/>
          <w:kern w:val="0"/>
          <w:sz w:val="15"/>
          <w:szCs w:val="15"/>
          <w:bdr w:val="none" w:sz="0" w:space="0" w:color="auto" w:frame="1"/>
        </w:rPr>
        <w:t> </w:t>
      </w:r>
    </w:p>
    <w:p w:rsidR="00216C41" w:rsidRPr="002E3C8A" w:rsidRDefault="00216C41" w:rsidP="00216C41">
      <w:pPr>
        <w:pStyle w:val="3"/>
        <w:rPr>
          <w:sz w:val="18"/>
          <w:szCs w:val="18"/>
        </w:rPr>
      </w:pPr>
      <w:r>
        <w:rPr>
          <w:rFonts w:hint="eastAsia"/>
          <w:sz w:val="18"/>
          <w:szCs w:val="18"/>
        </w:rPr>
        <w:tab/>
      </w:r>
      <w:bookmarkStart w:id="29" w:name="_Toc513566298"/>
      <w:r w:rsidRPr="002E3C8A">
        <w:rPr>
          <w:rFonts w:hint="eastAsia"/>
          <w:sz w:val="18"/>
          <w:szCs w:val="18"/>
        </w:rPr>
        <w:t>（</w:t>
      </w:r>
      <w:r>
        <w:rPr>
          <w:rFonts w:hint="eastAsia"/>
          <w:sz w:val="18"/>
          <w:szCs w:val="18"/>
        </w:rPr>
        <w:t>2</w:t>
      </w:r>
      <w:r w:rsidRPr="002E3C8A">
        <w:rPr>
          <w:rFonts w:hint="eastAsia"/>
          <w:sz w:val="18"/>
          <w:szCs w:val="18"/>
        </w:rPr>
        <w:t>）</w:t>
      </w:r>
      <w:r>
        <w:rPr>
          <w:rFonts w:hint="eastAsia"/>
          <w:sz w:val="18"/>
          <w:szCs w:val="18"/>
        </w:rPr>
        <w:t>客户</w:t>
      </w:r>
      <w:r w:rsidR="00A37F46">
        <w:rPr>
          <w:rFonts w:hint="eastAsia"/>
          <w:sz w:val="18"/>
          <w:szCs w:val="18"/>
        </w:rPr>
        <w:t>端应用实例</w:t>
      </w:r>
      <w:r w:rsidRPr="002E3C8A">
        <w:rPr>
          <w:rFonts w:hint="eastAsia"/>
          <w:sz w:val="18"/>
          <w:szCs w:val="18"/>
        </w:rPr>
        <w:t>：</w:t>
      </w:r>
      <w:bookmarkEnd w:id="29"/>
    </w:p>
    <w:p w:rsidR="002713C6" w:rsidRDefault="006E1866" w:rsidP="00284727">
      <w:pPr>
        <w:spacing w:line="360" w:lineRule="auto"/>
        <w:ind w:firstLine="480"/>
        <w:rPr>
          <w:rFonts w:ascii="宋体" w:hAnsi="宋体"/>
          <w:sz w:val="24"/>
        </w:rPr>
      </w:pPr>
      <w:r>
        <w:rPr>
          <w:rFonts w:ascii="宋体" w:hAnsi="宋体" w:hint="eastAsia"/>
          <w:sz w:val="24"/>
        </w:rPr>
        <w:t>对于客户端要使用远程的RMI服务的，我们需要在Spring配置文件中定义</w:t>
      </w:r>
      <w:r>
        <w:rPr>
          <w:rFonts w:ascii="宋体" w:hAnsi="宋体" w:hint="eastAsia"/>
          <w:sz w:val="24"/>
        </w:rPr>
        <w:lastRenderedPageBreak/>
        <w:t>对应的</w:t>
      </w:r>
      <w:r w:rsidRPr="006E1866">
        <w:rPr>
          <w:rFonts w:ascii="宋体" w:hAnsi="宋体"/>
          <w:sz w:val="24"/>
        </w:rPr>
        <w:t>org.springframework.remoting.rmi.RmiProxyFactoryBean</w:t>
      </w:r>
      <w:r w:rsidR="008175AE">
        <w:rPr>
          <w:rFonts w:ascii="宋体" w:hAnsi="宋体" w:hint="eastAsia"/>
          <w:sz w:val="24"/>
        </w:rPr>
        <w:t>对象。</w:t>
      </w:r>
      <w:r w:rsidR="008175AE" w:rsidRPr="006E1866">
        <w:rPr>
          <w:rFonts w:ascii="宋体" w:hAnsi="宋体"/>
          <w:sz w:val="24"/>
        </w:rPr>
        <w:t>RmiProxyFactoryBean</w:t>
      </w:r>
      <w:r w:rsidR="008175AE">
        <w:rPr>
          <w:rFonts w:ascii="宋体" w:hAnsi="宋体" w:hint="eastAsia"/>
          <w:sz w:val="24"/>
        </w:rPr>
        <w:t>对象需要指定两个属性，一</w:t>
      </w:r>
      <w:r w:rsidR="008175AE" w:rsidRPr="009332E9">
        <w:rPr>
          <w:rFonts w:ascii="宋体" w:hAnsi="宋体" w:hint="eastAsia"/>
          <w:sz w:val="24"/>
        </w:rPr>
        <w:t>个是serviceInterface属性，表示当前请求的远程服务对应的接口；另一个是serviceUrl属性，表示当前的远程服务对应的服务端请求地址。这里在客户端为了使用hessianServer定义的UserService服务，我们建立一个对应的hessianClient项目，在hessianClient中我们定义一个对应的UserService接口，这个接口的内容跟hessianServer中的UserService接口的内容是一样的。代码如下所示：</w:t>
      </w:r>
    </w:p>
    <w:p w:rsidR="00B33EE1" w:rsidRPr="002713C6" w:rsidRDefault="00B33EE1" w:rsidP="00B33EE1">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b/>
          <w:bCs/>
          <w:color w:val="993300"/>
          <w:kern w:val="0"/>
          <w:sz w:val="15"/>
        </w:rPr>
        <w:t>&lt;?xml</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version</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"1.0"</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encoding</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"UTF-8"</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b/>
          <w:bCs/>
          <w:color w:val="993300"/>
          <w:kern w:val="0"/>
          <w:sz w:val="15"/>
        </w:rPr>
        <w:t>&lt;beans</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xmlns</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"http://www.springframework.org/schema/beans"</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xmlns:xsi</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"http://www.w3.org/2001/XMLSchema-instance"</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xmlns:p</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"http://www.springframework.org/schema/p"</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xsi:schemaLocation</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"http://www.springframework.org/schema/beans http://www.springframework.org/schema/beans/spring-beans-2.5.xsd"</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&lt;bean</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id</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w:t>
      </w:r>
      <w:r>
        <w:rPr>
          <w:rFonts w:ascii="Consolas" w:hAnsi="Consolas" w:cs="Consolas" w:hint="eastAsia"/>
          <w:color w:val="0000FF"/>
          <w:kern w:val="0"/>
          <w:sz w:val="15"/>
        </w:rPr>
        <w:t>userSvc</w:t>
      </w:r>
      <w:r w:rsidRPr="002713C6">
        <w:rPr>
          <w:rFonts w:ascii="Consolas" w:hAnsi="Consolas" w:cs="Consolas"/>
          <w:color w:val="0000FF"/>
          <w:kern w:val="0"/>
          <w:sz w:val="15"/>
        </w:rPr>
        <w:t>"</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class</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"org.springframework.remoting.rmi.RmiProxyFactoryBean"</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&lt;property</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name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"serviceUrl"</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value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"rmi://192.168.1.103:8080/</w:t>
      </w:r>
      <w:r>
        <w:rPr>
          <w:rFonts w:ascii="Consolas" w:hAnsi="Consolas" w:cs="Consolas" w:hint="eastAsia"/>
          <w:color w:val="0000FF"/>
          <w:kern w:val="0"/>
          <w:sz w:val="15"/>
        </w:rPr>
        <w:t>userSvc</w:t>
      </w:r>
      <w:r w:rsidRPr="002713C6">
        <w:rPr>
          <w:rFonts w:ascii="Consolas" w:hAnsi="Consolas" w:cs="Consolas"/>
          <w:color w:val="0000FF"/>
          <w:kern w:val="0"/>
          <w:sz w:val="15"/>
        </w:rPr>
        <w:t>"</w:t>
      </w: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&lt;property</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name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"serviceInterface"</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value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w:t>
      </w:r>
      <w:r w:rsidRPr="004554EF">
        <w:rPr>
          <w:rFonts w:ascii="Consolas" w:hAnsi="Consolas" w:cs="Consolas"/>
          <w:color w:val="0000FF"/>
          <w:kern w:val="0"/>
          <w:sz w:val="15"/>
        </w:rPr>
        <w:t xml:space="preserve"> </w:t>
      </w:r>
      <w:r w:rsidRPr="007038D0">
        <w:rPr>
          <w:rFonts w:ascii="Consolas" w:hAnsi="Consolas" w:cs="Consolas"/>
          <w:color w:val="0000FF"/>
          <w:kern w:val="0"/>
          <w:sz w:val="15"/>
        </w:rPr>
        <w:t>org.</w:t>
      </w:r>
      <w:r>
        <w:rPr>
          <w:rFonts w:ascii="Consolas" w:hAnsi="Consolas" w:cs="Consolas" w:hint="eastAsia"/>
          <w:color w:val="0000FF"/>
          <w:kern w:val="0"/>
          <w:sz w:val="15"/>
        </w:rPr>
        <w:t>springmvc</w:t>
      </w:r>
      <w:r w:rsidRPr="007038D0">
        <w:rPr>
          <w:rFonts w:ascii="Consolas" w:hAnsi="Consolas" w:cs="Consolas"/>
          <w:color w:val="0000FF"/>
          <w:kern w:val="0"/>
          <w:sz w:val="15"/>
        </w:rPr>
        <w:t>.</w:t>
      </w:r>
      <w:r>
        <w:rPr>
          <w:rFonts w:ascii="Consolas" w:hAnsi="Consolas" w:cs="Consolas" w:hint="eastAsia"/>
          <w:color w:val="0000FF"/>
          <w:kern w:val="0"/>
          <w:sz w:val="15"/>
        </w:rPr>
        <w:t>server</w:t>
      </w:r>
      <w:r w:rsidRPr="007038D0">
        <w:rPr>
          <w:rFonts w:ascii="Consolas" w:hAnsi="Consolas" w:cs="Consolas"/>
          <w:color w:val="0000FF"/>
          <w:kern w:val="0"/>
          <w:sz w:val="15"/>
        </w:rPr>
        <w:t>.</w:t>
      </w:r>
      <w:r>
        <w:rPr>
          <w:rFonts w:ascii="Consolas" w:hAnsi="Consolas" w:cs="Consolas" w:hint="eastAsia"/>
          <w:color w:val="0000FF"/>
          <w:kern w:val="0"/>
          <w:sz w:val="15"/>
        </w:rPr>
        <w:t>service</w:t>
      </w:r>
      <w:r w:rsidRPr="007038D0">
        <w:rPr>
          <w:rFonts w:ascii="Consolas" w:hAnsi="Consolas" w:cs="Consolas"/>
          <w:color w:val="0000FF"/>
          <w:kern w:val="0"/>
          <w:sz w:val="15"/>
        </w:rPr>
        <w:t>.</w:t>
      </w:r>
      <w:r>
        <w:rPr>
          <w:rFonts w:ascii="Consolas" w:hAnsi="Consolas" w:cs="Consolas" w:hint="eastAsia"/>
          <w:color w:val="0000FF"/>
          <w:kern w:val="0"/>
          <w:sz w:val="15"/>
        </w:rPr>
        <w:t>UserSvc</w:t>
      </w:r>
      <w:r w:rsidRPr="002713C6">
        <w:rPr>
          <w:rFonts w:ascii="Consolas" w:hAnsi="Consolas" w:cs="Consolas"/>
          <w:color w:val="0000FF"/>
          <w:kern w:val="0"/>
          <w:sz w:val="15"/>
        </w:rPr>
        <w:t xml:space="preserve"> "</w:t>
      </w: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&lt;/bean&gt;</w:t>
      </w:r>
      <w:r w:rsidRPr="002713C6">
        <w:rPr>
          <w:rFonts w:ascii="Consolas" w:hAnsi="Consolas" w:cs="Consolas"/>
          <w:color w:val="000000"/>
          <w:kern w:val="0"/>
          <w:sz w:val="15"/>
          <w:szCs w:val="15"/>
          <w:bdr w:val="none" w:sz="0" w:space="0" w:color="auto" w:frame="1"/>
        </w:rPr>
        <w:t>  </w:t>
      </w:r>
    </w:p>
    <w:p w:rsidR="00B33EE1" w:rsidRPr="002713C6" w:rsidRDefault="00B33EE1" w:rsidP="00B33EE1">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&lt;/beans&gt;</w:t>
      </w:r>
    </w:p>
    <w:p w:rsidR="00B33EE1" w:rsidRPr="002713C6" w:rsidRDefault="00B33EE1" w:rsidP="00B33EE1">
      <w:pPr>
        <w:spacing w:line="360" w:lineRule="auto"/>
        <w:ind w:firstLine="480"/>
        <w:rPr>
          <w:rFonts w:ascii="宋体" w:hAnsi="宋体"/>
          <w:sz w:val="24"/>
        </w:rPr>
      </w:pPr>
      <w:r w:rsidRPr="002713C6">
        <w:rPr>
          <w:rFonts w:ascii="Consolas" w:hAnsi="Consolas" w:cs="Consolas"/>
          <w:color w:val="000000"/>
          <w:kern w:val="0"/>
          <w:sz w:val="15"/>
          <w:szCs w:val="15"/>
          <w:bdr w:val="none" w:sz="0" w:space="0" w:color="auto" w:frame="1"/>
        </w:rPr>
        <w:t> </w:t>
      </w:r>
    </w:p>
    <w:p w:rsidR="006B739F" w:rsidRPr="00553AB6" w:rsidRDefault="006B739F" w:rsidP="006B739F">
      <w:pPr>
        <w:pStyle w:val="2"/>
        <w:rPr>
          <w:sz w:val="21"/>
          <w:szCs w:val="21"/>
        </w:rPr>
      </w:pPr>
      <w:bookmarkStart w:id="30" w:name="_Toc513566299"/>
      <w:r>
        <w:rPr>
          <w:rFonts w:hint="eastAsia"/>
          <w:sz w:val="21"/>
          <w:szCs w:val="21"/>
        </w:rPr>
        <w:t>（二</w:t>
      </w:r>
      <w:r w:rsidRPr="00553AB6">
        <w:rPr>
          <w:rFonts w:hint="eastAsia"/>
          <w:sz w:val="21"/>
          <w:szCs w:val="21"/>
        </w:rPr>
        <w:t>）</w:t>
      </w:r>
      <w:r>
        <w:rPr>
          <w:rFonts w:hint="eastAsia"/>
          <w:sz w:val="21"/>
          <w:szCs w:val="21"/>
        </w:rPr>
        <w:t>httpinvoker</w:t>
      </w:r>
      <w:r w:rsidRPr="004E2EEB">
        <w:rPr>
          <w:rFonts w:hint="eastAsia"/>
          <w:sz w:val="21"/>
          <w:szCs w:val="21"/>
        </w:rPr>
        <w:t>远程调用</w:t>
      </w:r>
      <w:r>
        <w:rPr>
          <w:rFonts w:hint="eastAsia"/>
          <w:sz w:val="21"/>
          <w:szCs w:val="21"/>
        </w:rPr>
        <w:t>应用的实例分析</w:t>
      </w:r>
      <w:bookmarkEnd w:id="30"/>
    </w:p>
    <w:p w:rsidR="006B739F" w:rsidRPr="002E3C8A" w:rsidRDefault="006B739F" w:rsidP="006B739F">
      <w:pPr>
        <w:pStyle w:val="3"/>
        <w:rPr>
          <w:sz w:val="18"/>
          <w:szCs w:val="18"/>
        </w:rPr>
      </w:pPr>
      <w:r>
        <w:rPr>
          <w:rFonts w:hint="eastAsia"/>
          <w:sz w:val="18"/>
          <w:szCs w:val="18"/>
        </w:rPr>
        <w:tab/>
      </w:r>
      <w:bookmarkStart w:id="31" w:name="_Toc513566300"/>
      <w:r w:rsidRPr="002E3C8A">
        <w:rPr>
          <w:rFonts w:hint="eastAsia"/>
          <w:sz w:val="18"/>
          <w:szCs w:val="18"/>
        </w:rPr>
        <w:t>（</w:t>
      </w:r>
      <w:r w:rsidRPr="002E3C8A">
        <w:rPr>
          <w:rFonts w:hint="eastAsia"/>
          <w:sz w:val="18"/>
          <w:szCs w:val="18"/>
        </w:rPr>
        <w:t>1</w:t>
      </w:r>
      <w:r w:rsidRPr="002E3C8A">
        <w:rPr>
          <w:rFonts w:hint="eastAsia"/>
          <w:sz w:val="18"/>
          <w:szCs w:val="18"/>
        </w:rPr>
        <w:t>）服务端</w:t>
      </w:r>
      <w:r>
        <w:rPr>
          <w:rFonts w:hint="eastAsia"/>
          <w:sz w:val="18"/>
          <w:szCs w:val="18"/>
        </w:rPr>
        <w:t>应用实例</w:t>
      </w:r>
      <w:r w:rsidRPr="002E3C8A">
        <w:rPr>
          <w:rFonts w:hint="eastAsia"/>
          <w:sz w:val="18"/>
          <w:szCs w:val="18"/>
        </w:rPr>
        <w:t>：</w:t>
      </w:r>
      <w:bookmarkEnd w:id="31"/>
    </w:p>
    <w:p w:rsidR="007603ED" w:rsidRDefault="007603ED" w:rsidP="006B739F">
      <w:pPr>
        <w:spacing w:line="360" w:lineRule="auto"/>
        <w:ind w:firstLine="480"/>
        <w:rPr>
          <w:rFonts w:ascii="微软雅黑" w:eastAsia="微软雅黑" w:hAnsi="微软雅黑"/>
          <w:color w:val="4F4F4F"/>
          <w:sz w:val="20"/>
          <w:szCs w:val="20"/>
          <w:shd w:val="clear" w:color="auto" w:fill="FFFFFF"/>
        </w:rPr>
      </w:pPr>
      <w:r w:rsidRPr="007603ED">
        <w:rPr>
          <w:rFonts w:ascii="宋体" w:hAnsi="宋体" w:hint="eastAsia"/>
          <w:sz w:val="24"/>
        </w:rPr>
        <w:t>首先我们需要在web.xml中配置一个SpringMVC的DispatcherServlet用于接收所有的Web服务请求，这里我们这样配置</w:t>
      </w:r>
      <w:r>
        <w:rPr>
          <w:rFonts w:ascii="微软雅黑" w:eastAsia="微软雅黑" w:hAnsi="微软雅黑" w:hint="eastAsia"/>
          <w:color w:val="4F4F4F"/>
          <w:sz w:val="20"/>
          <w:szCs w:val="20"/>
          <w:shd w:val="clear" w:color="auto" w:fill="FFFFFF"/>
        </w:rPr>
        <w:t>：</w:t>
      </w:r>
    </w:p>
    <w:p w:rsidR="007603ED" w:rsidRPr="007603ED" w:rsidRDefault="007603ED" w:rsidP="007603ED">
      <w:pPr>
        <w:widowControl/>
        <w:numPr>
          <w:ilvl w:val="0"/>
          <w:numId w:val="22"/>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b/>
          <w:bCs/>
          <w:color w:val="993300"/>
          <w:kern w:val="0"/>
          <w:sz w:val="15"/>
        </w:rPr>
        <w:t>&lt;servlet&gt;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color w:val="000000"/>
          <w:kern w:val="0"/>
          <w:sz w:val="15"/>
          <w:szCs w:val="15"/>
          <w:bdr w:val="none" w:sz="0" w:space="0" w:color="auto" w:frame="1"/>
        </w:rPr>
        <w:t>       </w:t>
      </w:r>
      <w:r w:rsidRPr="007603ED">
        <w:rPr>
          <w:rFonts w:ascii="Consolas" w:hAnsi="Consolas" w:cs="Consolas"/>
          <w:b/>
          <w:bCs/>
          <w:color w:val="993300"/>
          <w:kern w:val="0"/>
          <w:sz w:val="15"/>
        </w:rPr>
        <w:t>&lt;servlet-name&gt;</w:t>
      </w:r>
      <w:r>
        <w:rPr>
          <w:rFonts w:ascii="Consolas" w:hAnsi="Consolas" w:cs="Consolas" w:hint="eastAsia"/>
          <w:color w:val="000000"/>
          <w:kern w:val="0"/>
          <w:sz w:val="15"/>
          <w:szCs w:val="15"/>
          <w:bdr w:val="none" w:sz="0" w:space="0" w:color="auto" w:frame="1"/>
        </w:rPr>
        <w:t>springmvc</w:t>
      </w:r>
      <w:r w:rsidRPr="007603ED">
        <w:rPr>
          <w:rFonts w:ascii="Consolas" w:hAnsi="Consolas" w:cs="Consolas"/>
          <w:b/>
          <w:bCs/>
          <w:color w:val="993300"/>
          <w:kern w:val="0"/>
          <w:sz w:val="15"/>
        </w:rPr>
        <w:t>&lt;/servlet-name&gt;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color w:val="000000"/>
          <w:kern w:val="0"/>
          <w:sz w:val="15"/>
          <w:szCs w:val="15"/>
          <w:bdr w:val="none" w:sz="0" w:space="0" w:color="auto" w:frame="1"/>
        </w:rPr>
        <w:t>       </w:t>
      </w:r>
      <w:r w:rsidRPr="007603ED">
        <w:rPr>
          <w:rFonts w:ascii="Consolas" w:hAnsi="Consolas" w:cs="Consolas"/>
          <w:b/>
          <w:bCs/>
          <w:color w:val="993300"/>
          <w:kern w:val="0"/>
          <w:sz w:val="15"/>
        </w:rPr>
        <w:t>&lt;servlet-class&gt;</w:t>
      </w:r>
      <w:r w:rsidRPr="007603ED">
        <w:rPr>
          <w:rFonts w:ascii="Consolas" w:hAnsi="Consolas" w:cs="Consolas"/>
          <w:color w:val="000000"/>
          <w:kern w:val="0"/>
          <w:sz w:val="15"/>
          <w:szCs w:val="15"/>
          <w:bdr w:val="none" w:sz="0" w:space="0" w:color="auto" w:frame="1"/>
        </w:rPr>
        <w:t>org.springframework.web.servlet.DispatcherServlet</w:t>
      </w:r>
      <w:r w:rsidRPr="007603ED">
        <w:rPr>
          <w:rFonts w:ascii="Consolas" w:hAnsi="Consolas" w:cs="Consolas"/>
          <w:b/>
          <w:bCs/>
          <w:color w:val="993300"/>
          <w:kern w:val="0"/>
          <w:sz w:val="15"/>
        </w:rPr>
        <w:t>&lt;/servlet-class&gt;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color w:val="000000"/>
          <w:kern w:val="0"/>
          <w:sz w:val="15"/>
          <w:szCs w:val="15"/>
          <w:bdr w:val="none" w:sz="0" w:space="0" w:color="auto" w:frame="1"/>
        </w:rPr>
        <w:t>       </w:t>
      </w:r>
      <w:r w:rsidRPr="007603ED">
        <w:rPr>
          <w:rFonts w:ascii="Consolas" w:hAnsi="Consolas" w:cs="Consolas"/>
          <w:b/>
          <w:bCs/>
          <w:color w:val="993300"/>
          <w:kern w:val="0"/>
          <w:sz w:val="15"/>
        </w:rPr>
        <w:t>&lt;load-on-startup&gt;</w:t>
      </w:r>
      <w:r w:rsidRPr="007603ED">
        <w:rPr>
          <w:rFonts w:ascii="Consolas" w:hAnsi="Consolas" w:cs="Consolas"/>
          <w:color w:val="000000"/>
          <w:kern w:val="0"/>
          <w:sz w:val="15"/>
          <w:szCs w:val="15"/>
          <w:bdr w:val="none" w:sz="0" w:space="0" w:color="auto" w:frame="1"/>
        </w:rPr>
        <w:t>1</w:t>
      </w:r>
      <w:r w:rsidRPr="007603ED">
        <w:rPr>
          <w:rFonts w:ascii="Consolas" w:hAnsi="Consolas" w:cs="Consolas"/>
          <w:b/>
          <w:bCs/>
          <w:color w:val="993300"/>
          <w:kern w:val="0"/>
          <w:sz w:val="15"/>
        </w:rPr>
        <w:t>&lt;/load-on-startup&gt;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t xml:space="preserve">   </w:t>
      </w:r>
      <w:r w:rsidRPr="007603ED">
        <w:rPr>
          <w:rFonts w:ascii="Consolas" w:hAnsi="Consolas" w:cs="Consolas"/>
          <w:color w:val="000000"/>
          <w:kern w:val="0"/>
          <w:sz w:val="15"/>
          <w:szCs w:val="15"/>
          <w:bdr w:val="none" w:sz="0" w:space="0" w:color="auto" w:frame="1"/>
        </w:rPr>
        <w:t>&lt;init-param&gt;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r>
      <w:r w:rsidRPr="007603ED">
        <w:rPr>
          <w:rFonts w:ascii="Consolas" w:hAnsi="Consolas" w:cs="Consolas"/>
          <w:color w:val="000000"/>
          <w:kern w:val="0"/>
          <w:sz w:val="15"/>
          <w:szCs w:val="15"/>
          <w:bdr w:val="none" w:sz="0" w:space="0" w:color="auto" w:frame="1"/>
        </w:rPr>
        <w:t>&lt;param-name&gt;contextConfigLocation&lt;/param-name&gt;</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r>
      <w:r w:rsidRPr="007603ED">
        <w:rPr>
          <w:rFonts w:ascii="Consolas" w:hAnsi="Consolas" w:cs="Consolas"/>
          <w:color w:val="000000"/>
          <w:kern w:val="0"/>
          <w:sz w:val="15"/>
          <w:szCs w:val="15"/>
          <w:bdr w:val="none" w:sz="0" w:space="0" w:color="auto" w:frame="1"/>
        </w:rPr>
        <w:t>&lt;param-value&gt;classpath:mvc-config.xml&lt;/param-value&gt;</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t xml:space="preserve">  </w:t>
      </w:r>
      <w:r w:rsidRPr="007603ED">
        <w:rPr>
          <w:rFonts w:ascii="Consolas" w:hAnsi="Consolas" w:cs="Consolas"/>
          <w:color w:val="000000"/>
          <w:kern w:val="0"/>
          <w:sz w:val="15"/>
          <w:szCs w:val="15"/>
          <w:bdr w:val="none" w:sz="0" w:space="0" w:color="auto" w:frame="1"/>
        </w:rPr>
        <w:t>&lt;/init-param&gt;</w:t>
      </w:r>
    </w:p>
    <w:p w:rsidR="007603ED" w:rsidRPr="007603ED" w:rsidRDefault="007603ED" w:rsidP="007603ED">
      <w:pPr>
        <w:widowControl/>
        <w:numPr>
          <w:ilvl w:val="0"/>
          <w:numId w:val="22"/>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b/>
          <w:bCs/>
          <w:color w:val="993300"/>
          <w:kern w:val="0"/>
          <w:sz w:val="15"/>
        </w:rPr>
        <w:t>&lt;/servlet&gt;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color w:val="000000"/>
          <w:kern w:val="0"/>
          <w:sz w:val="15"/>
          <w:szCs w:val="15"/>
          <w:bdr w:val="none" w:sz="0" w:space="0" w:color="auto" w:frame="1"/>
        </w:rPr>
        <w:lastRenderedPageBreak/>
        <w:t>    </w:t>
      </w:r>
    </w:p>
    <w:p w:rsidR="007603ED" w:rsidRPr="007603ED" w:rsidRDefault="007603ED" w:rsidP="007603ED">
      <w:pPr>
        <w:widowControl/>
        <w:numPr>
          <w:ilvl w:val="0"/>
          <w:numId w:val="22"/>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b/>
          <w:bCs/>
          <w:color w:val="993300"/>
          <w:kern w:val="0"/>
          <w:sz w:val="15"/>
        </w:rPr>
        <w:t>&lt;servlet-mapping&gt;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color w:val="000000"/>
          <w:kern w:val="0"/>
          <w:sz w:val="15"/>
          <w:szCs w:val="15"/>
          <w:bdr w:val="none" w:sz="0" w:space="0" w:color="auto" w:frame="1"/>
        </w:rPr>
        <w:t>       </w:t>
      </w:r>
      <w:r w:rsidRPr="007603ED">
        <w:rPr>
          <w:rFonts w:ascii="Consolas" w:hAnsi="Consolas" w:cs="Consolas"/>
          <w:b/>
          <w:bCs/>
          <w:color w:val="993300"/>
          <w:kern w:val="0"/>
          <w:sz w:val="15"/>
        </w:rPr>
        <w:t>&lt;servlet-name&gt;</w:t>
      </w:r>
      <w:r w:rsidR="00D242F8">
        <w:rPr>
          <w:rFonts w:ascii="Consolas" w:hAnsi="Consolas" w:cs="Consolas" w:hint="eastAsia"/>
          <w:color w:val="000000"/>
          <w:kern w:val="0"/>
          <w:sz w:val="15"/>
          <w:szCs w:val="15"/>
          <w:bdr w:val="none" w:sz="0" w:space="0" w:color="auto" w:frame="1"/>
        </w:rPr>
        <w:t>springmvc</w:t>
      </w:r>
      <w:r w:rsidRPr="007603ED">
        <w:rPr>
          <w:rFonts w:ascii="Consolas" w:hAnsi="Consolas" w:cs="Consolas"/>
          <w:b/>
          <w:bCs/>
          <w:color w:val="993300"/>
          <w:kern w:val="0"/>
          <w:sz w:val="15"/>
        </w:rPr>
        <w:t>&lt;/servlet-name&gt;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color w:val="000000"/>
          <w:kern w:val="0"/>
          <w:sz w:val="15"/>
          <w:szCs w:val="15"/>
          <w:bdr w:val="none" w:sz="0" w:space="0" w:color="auto" w:frame="1"/>
        </w:rPr>
        <w:t>       </w:t>
      </w:r>
      <w:r w:rsidRPr="007603ED">
        <w:rPr>
          <w:rFonts w:ascii="Consolas" w:hAnsi="Consolas" w:cs="Consolas"/>
          <w:b/>
          <w:bCs/>
          <w:color w:val="993300"/>
          <w:kern w:val="0"/>
          <w:sz w:val="15"/>
        </w:rPr>
        <w:t>&lt;url-pattern&gt;</w:t>
      </w:r>
      <w:r w:rsidRPr="007603ED">
        <w:rPr>
          <w:rFonts w:ascii="Consolas" w:hAnsi="Consolas" w:cs="Consolas"/>
          <w:color w:val="000000"/>
          <w:kern w:val="0"/>
          <w:sz w:val="15"/>
          <w:szCs w:val="15"/>
          <w:bdr w:val="none" w:sz="0" w:space="0" w:color="auto" w:frame="1"/>
        </w:rPr>
        <w:t xml:space="preserve"> /*</w:t>
      </w:r>
      <w:r w:rsidRPr="007603ED">
        <w:rPr>
          <w:rFonts w:ascii="Consolas" w:hAnsi="Consolas" w:cs="Consolas"/>
          <w:b/>
          <w:bCs/>
          <w:color w:val="993300"/>
          <w:kern w:val="0"/>
          <w:sz w:val="15"/>
        </w:rPr>
        <w:t>&lt;/url-pattern&gt;</w:t>
      </w:r>
      <w:r w:rsidRPr="007603ED">
        <w:rPr>
          <w:rFonts w:ascii="Consolas" w:hAnsi="Consolas" w:cs="Consolas"/>
          <w:color w:val="000000"/>
          <w:kern w:val="0"/>
          <w:sz w:val="15"/>
          <w:szCs w:val="15"/>
          <w:bdr w:val="none" w:sz="0" w:space="0" w:color="auto" w:frame="1"/>
        </w:rPr>
        <w:t>    </w:t>
      </w:r>
    </w:p>
    <w:p w:rsidR="007603ED" w:rsidRPr="007603ED" w:rsidRDefault="007603ED" w:rsidP="007603ED">
      <w:pPr>
        <w:widowControl/>
        <w:numPr>
          <w:ilvl w:val="0"/>
          <w:numId w:val="22"/>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7603ED">
        <w:rPr>
          <w:rFonts w:ascii="Consolas" w:hAnsi="Consolas" w:cs="Consolas"/>
          <w:b/>
          <w:bCs/>
          <w:color w:val="993300"/>
          <w:kern w:val="0"/>
          <w:sz w:val="15"/>
        </w:rPr>
        <w:t>&lt;/servlet-mapping&gt;</w:t>
      </w:r>
      <w:r w:rsidRPr="007603ED">
        <w:rPr>
          <w:rFonts w:ascii="Consolas" w:hAnsi="Consolas" w:cs="Consolas"/>
          <w:color w:val="000000"/>
          <w:kern w:val="0"/>
          <w:sz w:val="15"/>
          <w:szCs w:val="15"/>
          <w:bdr w:val="none" w:sz="0" w:space="0" w:color="auto" w:frame="1"/>
        </w:rPr>
        <w:t> </w:t>
      </w:r>
    </w:p>
    <w:p w:rsidR="00683F38" w:rsidRDefault="00683F38" w:rsidP="006B739F">
      <w:pPr>
        <w:spacing w:line="360" w:lineRule="auto"/>
        <w:ind w:firstLine="480"/>
        <w:rPr>
          <w:rFonts w:ascii="宋体" w:hAnsi="宋体"/>
          <w:sz w:val="24"/>
        </w:rPr>
      </w:pPr>
      <w:r w:rsidRPr="00891F74">
        <w:rPr>
          <w:rFonts w:ascii="宋体" w:hAnsi="宋体" w:hint="eastAsia"/>
          <w:sz w:val="24"/>
        </w:rPr>
        <w:t>可以看到我们这个DispatcherServlet会处理url为“/*”的请求，通配符“*”就对应着我们的处理器映射。</w:t>
      </w:r>
    </w:p>
    <w:p w:rsidR="00797BF1" w:rsidRDefault="00683F38" w:rsidP="006B739F">
      <w:pPr>
        <w:spacing w:line="360" w:lineRule="auto"/>
        <w:ind w:firstLine="480"/>
        <w:rPr>
          <w:rFonts w:ascii="宋体" w:hAnsi="宋体"/>
          <w:sz w:val="24"/>
        </w:rPr>
      </w:pPr>
      <w:r w:rsidRPr="00C96683">
        <w:rPr>
          <w:rFonts w:ascii="宋体" w:hAnsi="宋体" w:hint="eastAsia"/>
          <w:sz w:val="24"/>
        </w:rPr>
        <w:t>接</w:t>
      </w:r>
      <w:r w:rsidRPr="00683F38">
        <w:rPr>
          <w:rFonts w:ascii="宋体" w:hAnsi="宋体" w:hint="eastAsia"/>
          <w:sz w:val="24"/>
        </w:rPr>
        <w:t>下来就是在SpringMVC的配置文件</w:t>
      </w:r>
      <w:r w:rsidRPr="00683F38">
        <w:rPr>
          <w:rFonts w:ascii="宋体" w:hAnsi="宋体"/>
          <w:sz w:val="24"/>
        </w:rPr>
        <w:t>mvc-config.xml</w:t>
      </w:r>
      <w:r w:rsidRPr="00683F38">
        <w:rPr>
          <w:rFonts w:ascii="宋体" w:hAnsi="宋体" w:hint="eastAsia"/>
          <w:sz w:val="24"/>
        </w:rPr>
        <w:t>中利用</w:t>
      </w:r>
      <w:r>
        <w:rPr>
          <w:rFonts w:ascii="宋体" w:hAnsi="宋体" w:hint="eastAsia"/>
          <w:sz w:val="24"/>
        </w:rPr>
        <w:t>httpinvoker</w:t>
      </w:r>
      <w:r w:rsidRPr="00683F38">
        <w:rPr>
          <w:rFonts w:ascii="宋体" w:hAnsi="宋体" w:hint="eastAsia"/>
          <w:sz w:val="24"/>
        </w:rPr>
        <w:t>来定义我们的远程服务了，这是</w:t>
      </w:r>
      <w:r w:rsidR="006B739F" w:rsidRPr="007038D0">
        <w:rPr>
          <w:rFonts w:ascii="宋体" w:hAnsi="宋体" w:hint="eastAsia"/>
          <w:sz w:val="24"/>
        </w:rPr>
        <w:t>通过Spring提供的</w:t>
      </w:r>
      <w:r w:rsidR="0067326F" w:rsidRPr="0067326F">
        <w:rPr>
          <w:rFonts w:ascii="宋体" w:hAnsi="宋体"/>
          <w:sz w:val="24"/>
        </w:rPr>
        <w:t>HttpInvokerServiceExporter</w:t>
      </w:r>
      <w:r>
        <w:rPr>
          <w:rFonts w:ascii="宋体" w:hAnsi="宋体" w:hint="eastAsia"/>
          <w:sz w:val="24"/>
        </w:rPr>
        <w:t>来实现。</w:t>
      </w:r>
      <w:r w:rsidR="006B739F" w:rsidRPr="007038D0">
        <w:rPr>
          <w:rFonts w:ascii="宋体" w:hAnsi="宋体" w:hint="eastAsia"/>
          <w:sz w:val="24"/>
        </w:rPr>
        <w:t>我们需要在SpringMVC的配置文件中定义一个类型为</w:t>
      </w:r>
      <w:r w:rsidR="00B13178" w:rsidRPr="00B13178">
        <w:rPr>
          <w:rFonts w:ascii="宋体" w:hAnsi="宋体"/>
          <w:sz w:val="24"/>
        </w:rPr>
        <w:t>HttpInvokerServiceExporter</w:t>
      </w:r>
      <w:r w:rsidR="006B739F" w:rsidRPr="007038D0">
        <w:rPr>
          <w:rFonts w:ascii="宋体" w:hAnsi="宋体" w:hint="eastAsia"/>
          <w:sz w:val="24"/>
        </w:rPr>
        <w:t>的bean对象。该bean</w:t>
      </w:r>
      <w:r w:rsidR="00B13178">
        <w:rPr>
          <w:rFonts w:ascii="宋体" w:hAnsi="宋体" w:hint="eastAsia"/>
          <w:sz w:val="24"/>
        </w:rPr>
        <w:t>对象需要接收两</w:t>
      </w:r>
      <w:r w:rsidR="006B739F" w:rsidRPr="007038D0">
        <w:rPr>
          <w:rFonts w:ascii="宋体" w:hAnsi="宋体" w:hint="eastAsia"/>
          <w:sz w:val="24"/>
        </w:rPr>
        <w:t>个属性，</w:t>
      </w:r>
      <w:r w:rsidR="00B13178">
        <w:rPr>
          <w:rFonts w:ascii="宋体" w:hAnsi="宋体" w:hint="eastAsia"/>
          <w:sz w:val="24"/>
        </w:rPr>
        <w:t>一个</w:t>
      </w:r>
      <w:r w:rsidR="006B739F" w:rsidRPr="007038D0">
        <w:rPr>
          <w:rFonts w:ascii="宋体" w:hAnsi="宋体" w:hint="eastAsia"/>
          <w:sz w:val="24"/>
        </w:rPr>
        <w:t>是service属性，用于关联真正的service对象；</w:t>
      </w:r>
      <w:r w:rsidR="00B13178">
        <w:rPr>
          <w:rFonts w:ascii="宋体" w:hAnsi="宋体" w:hint="eastAsia"/>
          <w:sz w:val="24"/>
        </w:rPr>
        <w:t>另一个</w:t>
      </w:r>
      <w:r w:rsidR="006B739F" w:rsidRPr="007038D0">
        <w:rPr>
          <w:rFonts w:ascii="宋体" w:hAnsi="宋体" w:hint="eastAsia"/>
          <w:sz w:val="24"/>
        </w:rPr>
        <w:t>是serviceInterface属性，用于指定当前的服务对应的接口。</w:t>
      </w:r>
      <w:r w:rsidRPr="00B13178">
        <w:rPr>
          <w:rFonts w:ascii="宋体" w:hAnsi="宋体"/>
          <w:sz w:val="24"/>
        </w:rPr>
        <w:t>HttpInvokerServiceExporter</w:t>
      </w:r>
      <w:r w:rsidRPr="00C96683">
        <w:rPr>
          <w:rFonts w:ascii="宋体" w:hAnsi="宋体" w:hint="eastAsia"/>
          <w:sz w:val="24"/>
        </w:rPr>
        <w:t>实现了HttpRequestHandler接口，当我们请求某一个远程服务的时候实际上请求的就是其对应的</w:t>
      </w:r>
      <w:r w:rsidR="00C96683" w:rsidRPr="00B13178">
        <w:rPr>
          <w:rFonts w:ascii="宋体" w:hAnsi="宋体"/>
          <w:sz w:val="24"/>
        </w:rPr>
        <w:t>HttpInvokerServiceExporter</w:t>
      </w:r>
      <w:r w:rsidRPr="00C96683">
        <w:rPr>
          <w:rFonts w:ascii="宋体" w:hAnsi="宋体" w:hint="eastAsia"/>
          <w:sz w:val="24"/>
        </w:rPr>
        <w:t>对象，</w:t>
      </w:r>
      <w:r w:rsidR="00C96683" w:rsidRPr="00B13178">
        <w:rPr>
          <w:rFonts w:ascii="宋体" w:hAnsi="宋体"/>
          <w:sz w:val="24"/>
        </w:rPr>
        <w:t>HttpInvokerServiceExporter</w:t>
      </w:r>
      <w:r w:rsidRPr="00C96683">
        <w:rPr>
          <w:rFonts w:ascii="宋体" w:hAnsi="宋体" w:hint="eastAsia"/>
          <w:sz w:val="24"/>
        </w:rPr>
        <w:t>会把请求的服务以二进制的方式返回给客户端。这里我们在SpringMVC的配置文件中这样定义：</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&lt;?xml version="1.0" encoding="UTF-8"?&gt;</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 xml:space="preserve">&lt;beans xmlns="http://www.springframework.org/schema/beans" </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t xml:space="preserve">   xmlns:context="http://www.springframework.org/schema/context"</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t xml:space="preserve">   xmlns:mvc="http://www.springframework.org/schema/mvc" </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t xml:space="preserve">   xmlns:xsi="http://www.w3.org/2001/XMLSchema-instance" </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 xml:space="preserve">       xsi:schemaLocation="</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r>
      <w:r w:rsidRPr="00DA4FEA">
        <w:rPr>
          <w:rFonts w:ascii="Consolas" w:hAnsi="Consolas" w:cs="Consolas"/>
          <w:b/>
          <w:bCs/>
          <w:color w:val="993300"/>
          <w:kern w:val="0"/>
          <w:sz w:val="15"/>
        </w:rPr>
        <w:tab/>
        <w:t xml:space="preserve">   http://www.springframework.org/schema/beans </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r>
      <w:r w:rsidRPr="00DA4FEA">
        <w:rPr>
          <w:rFonts w:ascii="Consolas" w:hAnsi="Consolas" w:cs="Consolas"/>
          <w:b/>
          <w:bCs/>
          <w:color w:val="993300"/>
          <w:kern w:val="0"/>
          <w:sz w:val="15"/>
        </w:rPr>
        <w:tab/>
        <w:t xml:space="preserve">   http://www.springframework.org/schema/beans/spring-beans-3.0.xsd</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r>
      <w:r w:rsidRPr="00DA4FEA">
        <w:rPr>
          <w:rFonts w:ascii="Consolas" w:hAnsi="Consolas" w:cs="Consolas"/>
          <w:b/>
          <w:bCs/>
          <w:color w:val="993300"/>
          <w:kern w:val="0"/>
          <w:sz w:val="15"/>
        </w:rPr>
        <w:tab/>
        <w:t xml:space="preserve">   http://www.springframework.org/schema/context</w:t>
      </w:r>
    </w:p>
    <w:p w:rsidR="009557B5" w:rsidRPr="00DA4FEA" w:rsidRDefault="00DF48B0"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 xml:space="preserve">      </w:t>
      </w:r>
      <w:r w:rsidRPr="00DA4FEA">
        <w:rPr>
          <w:rFonts w:ascii="Consolas" w:hAnsi="Consolas" w:cs="Consolas" w:hint="eastAsia"/>
          <w:b/>
          <w:bCs/>
          <w:color w:val="993300"/>
          <w:kern w:val="0"/>
          <w:sz w:val="15"/>
        </w:rPr>
        <w:t xml:space="preserve"> </w:t>
      </w:r>
      <w:r w:rsidR="009557B5" w:rsidRPr="00DA4FEA">
        <w:rPr>
          <w:rFonts w:ascii="Consolas" w:hAnsi="Consolas" w:cs="Consolas"/>
          <w:b/>
          <w:bCs/>
          <w:color w:val="993300"/>
          <w:kern w:val="0"/>
          <w:sz w:val="15"/>
        </w:rPr>
        <w:t>http://www.springframework.org/schema/context/spring-context-3.0.xsd</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r>
      <w:r w:rsidRPr="00DA4FEA">
        <w:rPr>
          <w:rFonts w:ascii="Consolas" w:hAnsi="Consolas" w:cs="Consolas"/>
          <w:b/>
          <w:bCs/>
          <w:color w:val="993300"/>
          <w:kern w:val="0"/>
          <w:sz w:val="15"/>
        </w:rPr>
        <w:tab/>
        <w:t xml:space="preserve">   http://www.springframework.org/schema/mvc </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ab/>
      </w:r>
      <w:r w:rsidRPr="00DA4FEA">
        <w:rPr>
          <w:rFonts w:ascii="Consolas" w:hAnsi="Consolas" w:cs="Consolas"/>
          <w:b/>
          <w:bCs/>
          <w:color w:val="993300"/>
          <w:kern w:val="0"/>
          <w:sz w:val="15"/>
        </w:rPr>
        <w:tab/>
        <w:t xml:space="preserve">   http://www.springframework.org/schema/mvc/spring-mvc-3.0.xsd"&gt;</w:t>
      </w:r>
    </w:p>
    <w:p w:rsidR="00F5508B" w:rsidRPr="00DA4FEA" w:rsidRDefault="00F5508B"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&lt;!--</w:t>
      </w:r>
      <w:r w:rsidR="00CD6694" w:rsidRPr="00DA4FEA">
        <w:rPr>
          <w:rFonts w:ascii="Consolas" w:hAnsi="Consolas" w:cs="Consolas" w:hint="eastAsia"/>
          <w:b/>
          <w:bCs/>
          <w:color w:val="993300"/>
          <w:kern w:val="0"/>
          <w:sz w:val="15"/>
        </w:rPr>
        <w:t>引用</w:t>
      </w:r>
      <w:r w:rsidRPr="00DA4FEA">
        <w:rPr>
          <w:rFonts w:ascii="Consolas" w:hAnsi="Consolas" w:cs="Consolas" w:hint="eastAsia"/>
          <w:b/>
          <w:bCs/>
          <w:color w:val="993300"/>
          <w:kern w:val="0"/>
          <w:sz w:val="15"/>
        </w:rPr>
        <w:t>注解</w:t>
      </w:r>
      <w:r w:rsidRPr="00DA4FEA">
        <w:rPr>
          <w:rFonts w:ascii="Consolas" w:hAnsi="Consolas" w:cs="Consolas"/>
          <w:b/>
          <w:bCs/>
          <w:color w:val="993300"/>
          <w:kern w:val="0"/>
          <w:sz w:val="15"/>
        </w:rPr>
        <w:t>--&gt; </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&lt;mvc:annotation-driven /&gt;</w:t>
      </w:r>
    </w:p>
    <w:p w:rsidR="009557B5" w:rsidRPr="00DA4FEA" w:rsidRDefault="009557B5" w:rsidP="00DA4FEA">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DA4FEA">
        <w:rPr>
          <w:rFonts w:ascii="Consolas" w:hAnsi="Consolas" w:cs="Consolas"/>
          <w:b/>
          <w:bCs/>
          <w:color w:val="993300"/>
          <w:kern w:val="0"/>
          <w:sz w:val="15"/>
        </w:rPr>
        <w:t>&lt;mvc:default-servlet-handler /&gt;</w:t>
      </w:r>
    </w:p>
    <w:p w:rsidR="009557B5" w:rsidRPr="009557B5" w:rsidRDefault="009557B5" w:rsidP="009557B5">
      <w:pPr>
        <w:widowControl/>
        <w:numPr>
          <w:ilvl w:val="0"/>
          <w:numId w:val="23"/>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9557B5">
        <w:rPr>
          <w:rFonts w:ascii="Consolas" w:hAnsi="Consolas" w:cs="Consolas"/>
          <w:color w:val="000000"/>
          <w:kern w:val="0"/>
          <w:sz w:val="15"/>
          <w:szCs w:val="15"/>
          <w:bdr w:val="none" w:sz="0" w:space="0" w:color="auto" w:frame="1"/>
        </w:rPr>
        <w:t>    </w:t>
      </w:r>
    </w:p>
    <w:p w:rsidR="009557B5" w:rsidRPr="009557B5" w:rsidRDefault="009557B5" w:rsidP="009557B5">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9557B5">
        <w:rPr>
          <w:rFonts w:ascii="Consolas" w:hAnsi="Consolas" w:cs="Consolas"/>
          <w:b/>
          <w:bCs/>
          <w:color w:val="993300"/>
          <w:kern w:val="0"/>
          <w:sz w:val="15"/>
        </w:rPr>
        <w:t>&lt;bean</w:t>
      </w:r>
      <w:r w:rsidRPr="009557B5">
        <w:rPr>
          <w:rFonts w:ascii="Consolas" w:hAnsi="Consolas" w:cs="Consolas"/>
          <w:color w:val="000000"/>
          <w:kern w:val="0"/>
          <w:sz w:val="15"/>
          <w:szCs w:val="15"/>
          <w:bdr w:val="none" w:sz="0" w:space="0" w:color="auto" w:frame="1"/>
        </w:rPr>
        <w:t> </w:t>
      </w:r>
      <w:r w:rsidR="004B4652">
        <w:rPr>
          <w:rFonts w:ascii="Consolas" w:hAnsi="Consolas" w:cs="Consolas" w:hint="eastAsia"/>
          <w:color w:val="000000"/>
          <w:kern w:val="0"/>
          <w:sz w:val="15"/>
          <w:szCs w:val="15"/>
          <w:bdr w:val="none" w:sz="0" w:space="0" w:color="auto" w:frame="1"/>
        </w:rPr>
        <w:t>id="</w:t>
      </w:r>
      <w:r w:rsidR="004B4652" w:rsidRPr="007038D0">
        <w:rPr>
          <w:rFonts w:ascii="Consolas" w:hAnsi="Consolas" w:cs="Consolas"/>
          <w:color w:val="0000FF"/>
          <w:kern w:val="0"/>
          <w:sz w:val="15"/>
        </w:rPr>
        <w:t>serviceExporter</w:t>
      </w:r>
      <w:r w:rsidR="004B4652">
        <w:rPr>
          <w:rFonts w:ascii="Consolas" w:hAnsi="Consolas" w:cs="Consolas" w:hint="eastAsia"/>
          <w:color w:val="000000"/>
          <w:kern w:val="0"/>
          <w:sz w:val="15"/>
          <w:szCs w:val="15"/>
          <w:bdr w:val="none" w:sz="0" w:space="0" w:color="auto" w:frame="1"/>
        </w:rPr>
        <w:t xml:space="preserve">" </w:t>
      </w:r>
      <w:r w:rsidRPr="009557B5">
        <w:rPr>
          <w:rFonts w:ascii="Consolas" w:hAnsi="Consolas" w:cs="Consolas"/>
          <w:color w:val="FF0000"/>
          <w:kern w:val="0"/>
          <w:sz w:val="15"/>
        </w:rPr>
        <w:t>name</w:t>
      </w:r>
      <w:r w:rsidRPr="009557B5">
        <w:rPr>
          <w:rFonts w:ascii="Consolas" w:hAnsi="Consolas" w:cs="Consolas"/>
          <w:color w:val="000000"/>
          <w:kern w:val="0"/>
          <w:sz w:val="15"/>
          <w:szCs w:val="15"/>
          <w:bdr w:val="none" w:sz="0" w:space="0" w:color="auto" w:frame="1"/>
        </w:rPr>
        <w:t>=</w:t>
      </w:r>
      <w:r w:rsidRPr="009557B5">
        <w:rPr>
          <w:rFonts w:ascii="Consolas" w:hAnsi="Consolas" w:cs="Consolas"/>
          <w:color w:val="0000FF"/>
          <w:kern w:val="0"/>
          <w:sz w:val="15"/>
        </w:rPr>
        <w:t>"/</w:t>
      </w:r>
      <w:r w:rsidR="00C564F8">
        <w:rPr>
          <w:rFonts w:ascii="Consolas" w:hAnsi="Consolas" w:cs="Consolas" w:hint="eastAsia"/>
          <w:color w:val="0000FF"/>
          <w:kern w:val="0"/>
          <w:sz w:val="15"/>
        </w:rPr>
        <w:t>userSvc</w:t>
      </w:r>
      <w:r w:rsidRPr="009557B5">
        <w:rPr>
          <w:rFonts w:ascii="Consolas" w:hAnsi="Consolas" w:cs="Consolas"/>
          <w:color w:val="0000FF"/>
          <w:kern w:val="0"/>
          <w:sz w:val="15"/>
        </w:rPr>
        <w:t>"</w:t>
      </w:r>
      <w:r w:rsidRPr="009557B5">
        <w:rPr>
          <w:rFonts w:ascii="Consolas" w:hAnsi="Consolas" w:cs="Consolas"/>
          <w:color w:val="000000"/>
          <w:kern w:val="0"/>
          <w:sz w:val="15"/>
          <w:szCs w:val="15"/>
          <w:bdr w:val="none" w:sz="0" w:space="0" w:color="auto" w:frame="1"/>
        </w:rPr>
        <w:t>    </w:t>
      </w:r>
    </w:p>
    <w:p w:rsidR="009557B5" w:rsidRPr="009557B5" w:rsidRDefault="009557B5" w:rsidP="009557B5">
      <w:pPr>
        <w:widowControl/>
        <w:numPr>
          <w:ilvl w:val="0"/>
          <w:numId w:val="23"/>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9557B5">
        <w:rPr>
          <w:rFonts w:ascii="Consolas" w:hAnsi="Consolas" w:cs="Consolas"/>
          <w:color w:val="000000"/>
          <w:kern w:val="0"/>
          <w:sz w:val="15"/>
          <w:szCs w:val="15"/>
          <w:bdr w:val="none" w:sz="0" w:space="0" w:color="auto" w:frame="1"/>
        </w:rPr>
        <w:t>       </w:t>
      </w:r>
      <w:r w:rsidRPr="009557B5">
        <w:rPr>
          <w:rFonts w:ascii="Consolas" w:hAnsi="Consolas" w:cs="Consolas"/>
          <w:color w:val="FF0000"/>
          <w:kern w:val="0"/>
          <w:sz w:val="15"/>
        </w:rPr>
        <w:t>class</w:t>
      </w:r>
      <w:r w:rsidRPr="009557B5">
        <w:rPr>
          <w:rFonts w:ascii="Consolas" w:hAnsi="Consolas" w:cs="Consolas"/>
          <w:color w:val="000000"/>
          <w:kern w:val="0"/>
          <w:sz w:val="15"/>
          <w:szCs w:val="15"/>
          <w:bdr w:val="none" w:sz="0" w:space="0" w:color="auto" w:frame="1"/>
        </w:rPr>
        <w:t>=</w:t>
      </w:r>
      <w:r w:rsidRPr="009557B5">
        <w:rPr>
          <w:rFonts w:ascii="Consolas" w:hAnsi="Consolas" w:cs="Consolas"/>
          <w:color w:val="0000FF"/>
          <w:kern w:val="0"/>
          <w:sz w:val="15"/>
        </w:rPr>
        <w:t>"</w:t>
      </w:r>
      <w:r w:rsidR="00D76027" w:rsidRPr="00D76027">
        <w:rPr>
          <w:rFonts w:ascii="Consolas" w:hAnsi="Consolas" w:cs="Consolas"/>
          <w:color w:val="0000FF"/>
          <w:kern w:val="0"/>
          <w:sz w:val="15"/>
        </w:rPr>
        <w:t>org.springframework.remoting.httpinvoker.HttpInvokerServiceExporter</w:t>
      </w:r>
      <w:r w:rsidRPr="009557B5">
        <w:rPr>
          <w:rFonts w:ascii="Consolas" w:hAnsi="Consolas" w:cs="Consolas"/>
          <w:color w:val="0000FF"/>
          <w:kern w:val="0"/>
          <w:sz w:val="15"/>
        </w:rPr>
        <w:t>"</w:t>
      </w:r>
      <w:r w:rsidRPr="009557B5">
        <w:rPr>
          <w:rFonts w:ascii="Consolas" w:hAnsi="Consolas" w:cs="Consolas"/>
          <w:b/>
          <w:bCs/>
          <w:color w:val="993300"/>
          <w:kern w:val="0"/>
          <w:sz w:val="15"/>
        </w:rPr>
        <w:t>&gt;</w:t>
      </w:r>
      <w:r w:rsidRPr="009557B5">
        <w:rPr>
          <w:rFonts w:ascii="Consolas" w:hAnsi="Consolas" w:cs="Consolas"/>
          <w:color w:val="000000"/>
          <w:kern w:val="0"/>
          <w:sz w:val="15"/>
          <w:szCs w:val="15"/>
          <w:bdr w:val="none" w:sz="0" w:space="0" w:color="auto" w:frame="1"/>
        </w:rPr>
        <w:t>    </w:t>
      </w:r>
    </w:p>
    <w:p w:rsidR="009557B5" w:rsidRPr="009557B5" w:rsidRDefault="009557B5" w:rsidP="009557B5">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9557B5">
        <w:rPr>
          <w:rFonts w:ascii="Consolas" w:hAnsi="Consolas" w:cs="Consolas"/>
          <w:color w:val="000000"/>
          <w:kern w:val="0"/>
          <w:sz w:val="15"/>
          <w:szCs w:val="15"/>
          <w:bdr w:val="none" w:sz="0" w:space="0" w:color="auto" w:frame="1"/>
        </w:rPr>
        <w:t>       </w:t>
      </w:r>
      <w:r w:rsidRPr="009557B5">
        <w:rPr>
          <w:rFonts w:ascii="Consolas" w:hAnsi="Consolas" w:cs="Consolas"/>
          <w:b/>
          <w:bCs/>
          <w:color w:val="993300"/>
          <w:kern w:val="0"/>
          <w:sz w:val="15"/>
        </w:rPr>
        <w:t>&lt;property</w:t>
      </w:r>
      <w:r w:rsidRPr="009557B5">
        <w:rPr>
          <w:rFonts w:ascii="Consolas" w:hAnsi="Consolas" w:cs="Consolas"/>
          <w:color w:val="000000"/>
          <w:kern w:val="0"/>
          <w:sz w:val="15"/>
          <w:szCs w:val="15"/>
          <w:bdr w:val="none" w:sz="0" w:space="0" w:color="auto" w:frame="1"/>
        </w:rPr>
        <w:t> </w:t>
      </w:r>
      <w:r w:rsidRPr="009557B5">
        <w:rPr>
          <w:rFonts w:ascii="Consolas" w:hAnsi="Consolas" w:cs="Consolas"/>
          <w:color w:val="FF0000"/>
          <w:kern w:val="0"/>
          <w:sz w:val="15"/>
        </w:rPr>
        <w:t>name</w:t>
      </w:r>
      <w:r w:rsidRPr="009557B5">
        <w:rPr>
          <w:rFonts w:ascii="Consolas" w:hAnsi="Consolas" w:cs="Consolas"/>
          <w:color w:val="000000"/>
          <w:kern w:val="0"/>
          <w:sz w:val="15"/>
          <w:szCs w:val="15"/>
          <w:bdr w:val="none" w:sz="0" w:space="0" w:color="auto" w:frame="1"/>
        </w:rPr>
        <w:t>=</w:t>
      </w:r>
      <w:r w:rsidRPr="009557B5">
        <w:rPr>
          <w:rFonts w:ascii="Consolas" w:hAnsi="Consolas" w:cs="Consolas"/>
          <w:color w:val="0000FF"/>
          <w:kern w:val="0"/>
          <w:sz w:val="15"/>
        </w:rPr>
        <w:t>"service"</w:t>
      </w:r>
      <w:r w:rsidRPr="009557B5">
        <w:rPr>
          <w:rFonts w:ascii="Consolas" w:hAnsi="Consolas" w:cs="Consolas"/>
          <w:color w:val="000000"/>
          <w:kern w:val="0"/>
          <w:sz w:val="15"/>
          <w:szCs w:val="15"/>
          <w:bdr w:val="none" w:sz="0" w:space="0" w:color="auto" w:frame="1"/>
        </w:rPr>
        <w:t> </w:t>
      </w:r>
      <w:r w:rsidRPr="009557B5">
        <w:rPr>
          <w:rFonts w:ascii="Consolas" w:hAnsi="Consolas" w:cs="Consolas"/>
          <w:color w:val="FF0000"/>
          <w:kern w:val="0"/>
          <w:sz w:val="15"/>
        </w:rPr>
        <w:t>ref</w:t>
      </w:r>
      <w:r w:rsidRPr="009557B5">
        <w:rPr>
          <w:rFonts w:ascii="Consolas" w:hAnsi="Consolas" w:cs="Consolas"/>
          <w:color w:val="000000"/>
          <w:kern w:val="0"/>
          <w:sz w:val="15"/>
          <w:szCs w:val="15"/>
          <w:bdr w:val="none" w:sz="0" w:space="0" w:color="auto" w:frame="1"/>
        </w:rPr>
        <w:t>=</w:t>
      </w:r>
      <w:r w:rsidRPr="009557B5">
        <w:rPr>
          <w:rFonts w:ascii="Consolas" w:hAnsi="Consolas" w:cs="Consolas"/>
          <w:color w:val="0000FF"/>
          <w:kern w:val="0"/>
          <w:sz w:val="15"/>
        </w:rPr>
        <w:t>"</w:t>
      </w:r>
      <w:r w:rsidR="004A0D2E">
        <w:rPr>
          <w:rFonts w:ascii="Consolas" w:hAnsi="Consolas" w:cs="Consolas" w:hint="eastAsia"/>
          <w:color w:val="0000FF"/>
          <w:kern w:val="0"/>
          <w:sz w:val="15"/>
        </w:rPr>
        <w:t>userSvc</w:t>
      </w:r>
      <w:r w:rsidRPr="009557B5">
        <w:rPr>
          <w:rFonts w:ascii="Consolas" w:hAnsi="Consolas" w:cs="Consolas"/>
          <w:color w:val="0000FF"/>
          <w:kern w:val="0"/>
          <w:sz w:val="15"/>
        </w:rPr>
        <w:t>"</w:t>
      </w:r>
      <w:r w:rsidRPr="009557B5">
        <w:rPr>
          <w:rFonts w:ascii="Consolas" w:hAnsi="Consolas" w:cs="Consolas"/>
          <w:color w:val="000000"/>
          <w:kern w:val="0"/>
          <w:sz w:val="15"/>
          <w:szCs w:val="15"/>
          <w:bdr w:val="none" w:sz="0" w:space="0" w:color="auto" w:frame="1"/>
        </w:rPr>
        <w:t> </w:t>
      </w:r>
      <w:r w:rsidRPr="009557B5">
        <w:rPr>
          <w:rFonts w:ascii="Consolas" w:hAnsi="Consolas" w:cs="Consolas"/>
          <w:b/>
          <w:bCs/>
          <w:color w:val="993300"/>
          <w:kern w:val="0"/>
          <w:sz w:val="15"/>
        </w:rPr>
        <w:t>/&gt;</w:t>
      </w:r>
      <w:r w:rsidRPr="009557B5">
        <w:rPr>
          <w:rFonts w:ascii="Consolas" w:hAnsi="Consolas" w:cs="Consolas"/>
          <w:color w:val="000000"/>
          <w:kern w:val="0"/>
          <w:sz w:val="15"/>
          <w:szCs w:val="15"/>
          <w:bdr w:val="none" w:sz="0" w:space="0" w:color="auto" w:frame="1"/>
        </w:rPr>
        <w:t>    </w:t>
      </w:r>
    </w:p>
    <w:p w:rsidR="009557B5" w:rsidRPr="009557B5" w:rsidRDefault="009557B5" w:rsidP="009557B5">
      <w:pPr>
        <w:widowControl/>
        <w:numPr>
          <w:ilvl w:val="0"/>
          <w:numId w:val="23"/>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9557B5">
        <w:rPr>
          <w:rFonts w:ascii="Consolas" w:hAnsi="Consolas" w:cs="Consolas"/>
          <w:color w:val="000000"/>
          <w:kern w:val="0"/>
          <w:sz w:val="15"/>
          <w:szCs w:val="15"/>
          <w:bdr w:val="none" w:sz="0" w:space="0" w:color="auto" w:frame="1"/>
        </w:rPr>
        <w:t>       </w:t>
      </w:r>
      <w:r w:rsidRPr="009557B5">
        <w:rPr>
          <w:rFonts w:ascii="Consolas" w:hAnsi="Consolas" w:cs="Consolas"/>
          <w:b/>
          <w:bCs/>
          <w:color w:val="993300"/>
          <w:kern w:val="0"/>
          <w:sz w:val="15"/>
        </w:rPr>
        <w:t>&lt;property</w:t>
      </w:r>
      <w:r w:rsidRPr="009557B5">
        <w:rPr>
          <w:rFonts w:ascii="Consolas" w:hAnsi="Consolas" w:cs="Consolas"/>
          <w:color w:val="000000"/>
          <w:kern w:val="0"/>
          <w:sz w:val="15"/>
          <w:szCs w:val="15"/>
          <w:bdr w:val="none" w:sz="0" w:space="0" w:color="auto" w:frame="1"/>
        </w:rPr>
        <w:t> </w:t>
      </w:r>
      <w:r w:rsidRPr="009557B5">
        <w:rPr>
          <w:rFonts w:ascii="Consolas" w:hAnsi="Consolas" w:cs="Consolas"/>
          <w:color w:val="FF0000"/>
          <w:kern w:val="0"/>
          <w:sz w:val="15"/>
        </w:rPr>
        <w:t>name</w:t>
      </w:r>
      <w:r w:rsidRPr="009557B5">
        <w:rPr>
          <w:rFonts w:ascii="Consolas" w:hAnsi="Consolas" w:cs="Consolas"/>
          <w:color w:val="000000"/>
          <w:kern w:val="0"/>
          <w:sz w:val="15"/>
          <w:szCs w:val="15"/>
          <w:bdr w:val="none" w:sz="0" w:space="0" w:color="auto" w:frame="1"/>
        </w:rPr>
        <w:t>=</w:t>
      </w:r>
      <w:r w:rsidRPr="009557B5">
        <w:rPr>
          <w:rFonts w:ascii="Consolas" w:hAnsi="Consolas" w:cs="Consolas"/>
          <w:color w:val="0000FF"/>
          <w:kern w:val="0"/>
          <w:sz w:val="15"/>
        </w:rPr>
        <w:t>"serviceInterface"</w:t>
      </w:r>
      <w:r w:rsidRPr="009557B5">
        <w:rPr>
          <w:rFonts w:ascii="Consolas" w:hAnsi="Consolas" w:cs="Consolas"/>
          <w:color w:val="000000"/>
          <w:kern w:val="0"/>
          <w:sz w:val="15"/>
          <w:szCs w:val="15"/>
          <w:bdr w:val="none" w:sz="0" w:space="0" w:color="auto" w:frame="1"/>
        </w:rPr>
        <w:t> </w:t>
      </w:r>
      <w:r w:rsidRPr="009557B5">
        <w:rPr>
          <w:rFonts w:ascii="Consolas" w:hAnsi="Consolas" w:cs="Consolas"/>
          <w:color w:val="FF0000"/>
          <w:kern w:val="0"/>
          <w:sz w:val="15"/>
        </w:rPr>
        <w:t>value</w:t>
      </w:r>
      <w:r w:rsidRPr="009557B5">
        <w:rPr>
          <w:rFonts w:ascii="Consolas" w:hAnsi="Consolas" w:cs="Consolas"/>
          <w:color w:val="000000"/>
          <w:kern w:val="0"/>
          <w:sz w:val="15"/>
          <w:szCs w:val="15"/>
          <w:bdr w:val="none" w:sz="0" w:space="0" w:color="auto" w:frame="1"/>
        </w:rPr>
        <w:t>=</w:t>
      </w:r>
      <w:r w:rsidRPr="009557B5">
        <w:rPr>
          <w:rFonts w:ascii="Consolas" w:hAnsi="Consolas" w:cs="Consolas"/>
          <w:color w:val="0000FF"/>
          <w:kern w:val="0"/>
          <w:sz w:val="15"/>
        </w:rPr>
        <w:t>"</w:t>
      </w:r>
      <w:r w:rsidR="000D5728" w:rsidRPr="007038D0">
        <w:rPr>
          <w:rFonts w:ascii="Consolas" w:hAnsi="Consolas" w:cs="Consolas"/>
          <w:color w:val="0000FF"/>
          <w:kern w:val="0"/>
          <w:sz w:val="15"/>
        </w:rPr>
        <w:t>org.</w:t>
      </w:r>
      <w:r w:rsidR="000D5728">
        <w:rPr>
          <w:rFonts w:ascii="Consolas" w:hAnsi="Consolas" w:cs="Consolas" w:hint="eastAsia"/>
          <w:color w:val="0000FF"/>
          <w:kern w:val="0"/>
          <w:sz w:val="15"/>
        </w:rPr>
        <w:t>springmvc</w:t>
      </w:r>
      <w:r w:rsidR="000D5728" w:rsidRPr="007038D0">
        <w:rPr>
          <w:rFonts w:ascii="Consolas" w:hAnsi="Consolas" w:cs="Consolas"/>
          <w:color w:val="0000FF"/>
          <w:kern w:val="0"/>
          <w:sz w:val="15"/>
        </w:rPr>
        <w:t>.</w:t>
      </w:r>
      <w:r w:rsidR="000D5728">
        <w:rPr>
          <w:rFonts w:ascii="Consolas" w:hAnsi="Consolas" w:cs="Consolas" w:hint="eastAsia"/>
          <w:color w:val="0000FF"/>
          <w:kern w:val="0"/>
          <w:sz w:val="15"/>
        </w:rPr>
        <w:t>server</w:t>
      </w:r>
      <w:r w:rsidR="000D5728" w:rsidRPr="007038D0">
        <w:rPr>
          <w:rFonts w:ascii="Consolas" w:hAnsi="Consolas" w:cs="Consolas"/>
          <w:color w:val="0000FF"/>
          <w:kern w:val="0"/>
          <w:sz w:val="15"/>
        </w:rPr>
        <w:t>.</w:t>
      </w:r>
      <w:r w:rsidR="000D5728">
        <w:rPr>
          <w:rFonts w:ascii="Consolas" w:hAnsi="Consolas" w:cs="Consolas" w:hint="eastAsia"/>
          <w:color w:val="0000FF"/>
          <w:kern w:val="0"/>
          <w:sz w:val="15"/>
        </w:rPr>
        <w:t>service</w:t>
      </w:r>
      <w:r w:rsidR="000D5728" w:rsidRPr="007038D0">
        <w:rPr>
          <w:rFonts w:ascii="Consolas" w:hAnsi="Consolas" w:cs="Consolas"/>
          <w:color w:val="0000FF"/>
          <w:kern w:val="0"/>
          <w:sz w:val="15"/>
        </w:rPr>
        <w:t>.</w:t>
      </w:r>
      <w:r w:rsidR="000D5728">
        <w:rPr>
          <w:rFonts w:ascii="Consolas" w:hAnsi="Consolas" w:cs="Consolas" w:hint="eastAsia"/>
          <w:color w:val="0000FF"/>
          <w:kern w:val="0"/>
          <w:sz w:val="15"/>
        </w:rPr>
        <w:t>UserSvc</w:t>
      </w:r>
      <w:r w:rsidRPr="009557B5">
        <w:rPr>
          <w:rFonts w:ascii="Consolas" w:hAnsi="Consolas" w:cs="Consolas"/>
          <w:color w:val="0000FF"/>
          <w:kern w:val="0"/>
          <w:sz w:val="15"/>
        </w:rPr>
        <w:t>"</w:t>
      </w:r>
      <w:r w:rsidRPr="009557B5">
        <w:rPr>
          <w:rFonts w:ascii="Consolas" w:hAnsi="Consolas" w:cs="Consolas"/>
          <w:color w:val="000000"/>
          <w:kern w:val="0"/>
          <w:sz w:val="15"/>
          <w:szCs w:val="15"/>
          <w:bdr w:val="none" w:sz="0" w:space="0" w:color="auto" w:frame="1"/>
        </w:rPr>
        <w:t> </w:t>
      </w:r>
      <w:r w:rsidRPr="009557B5">
        <w:rPr>
          <w:rFonts w:ascii="Consolas" w:hAnsi="Consolas" w:cs="Consolas"/>
          <w:b/>
          <w:bCs/>
          <w:color w:val="993300"/>
          <w:kern w:val="0"/>
          <w:sz w:val="15"/>
        </w:rPr>
        <w:t>/&gt;</w:t>
      </w:r>
      <w:r w:rsidRPr="009557B5">
        <w:rPr>
          <w:rFonts w:ascii="Consolas" w:hAnsi="Consolas" w:cs="Consolas"/>
          <w:color w:val="000000"/>
          <w:kern w:val="0"/>
          <w:sz w:val="15"/>
          <w:szCs w:val="15"/>
          <w:bdr w:val="none" w:sz="0" w:space="0" w:color="auto" w:frame="1"/>
        </w:rPr>
        <w:t>    </w:t>
      </w:r>
    </w:p>
    <w:p w:rsidR="009557B5" w:rsidRPr="00356B38" w:rsidRDefault="009557B5" w:rsidP="009557B5">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9557B5">
        <w:rPr>
          <w:rFonts w:ascii="Consolas" w:hAnsi="Consolas" w:cs="Consolas"/>
          <w:b/>
          <w:bCs/>
          <w:color w:val="993300"/>
          <w:kern w:val="0"/>
          <w:sz w:val="15"/>
        </w:rPr>
        <w:t>&lt;/bean&gt;</w:t>
      </w:r>
      <w:r w:rsidRPr="009557B5">
        <w:rPr>
          <w:rFonts w:ascii="Consolas" w:hAnsi="Consolas" w:cs="Consolas"/>
          <w:color w:val="000000"/>
          <w:kern w:val="0"/>
          <w:sz w:val="15"/>
          <w:szCs w:val="15"/>
          <w:bdr w:val="none" w:sz="0" w:space="0" w:color="auto" w:frame="1"/>
        </w:rPr>
        <w:t> </w:t>
      </w:r>
    </w:p>
    <w:p w:rsidR="00356B38" w:rsidRPr="008A6407" w:rsidRDefault="00356B38" w:rsidP="009557B5">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p>
    <w:p w:rsidR="008A6407"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b/>
          <w:bCs/>
          <w:color w:val="993300"/>
          <w:kern w:val="0"/>
          <w:sz w:val="15"/>
        </w:rPr>
        <w:t>&lt;bean id="urlMapping" class="org.springframework.web.servlet.handler.SimpleUrlHandlerMapping"&gt;</w:t>
      </w:r>
    </w:p>
    <w:p w:rsidR="00356B38"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hint="eastAsia"/>
          <w:b/>
          <w:bCs/>
          <w:color w:val="993300"/>
          <w:kern w:val="0"/>
          <w:sz w:val="15"/>
        </w:rPr>
        <w:tab/>
      </w:r>
      <w:r w:rsidRPr="00663FD3">
        <w:rPr>
          <w:rFonts w:ascii="Consolas" w:hAnsi="Consolas" w:cs="Consolas"/>
          <w:b/>
          <w:bCs/>
          <w:color w:val="993300"/>
          <w:kern w:val="0"/>
          <w:sz w:val="15"/>
        </w:rPr>
        <w:t>&lt;property name="mappings"&gt;</w:t>
      </w:r>
    </w:p>
    <w:p w:rsidR="00356B38"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hint="eastAsia"/>
          <w:b/>
          <w:bCs/>
          <w:color w:val="993300"/>
          <w:kern w:val="0"/>
          <w:sz w:val="15"/>
        </w:rPr>
        <w:tab/>
      </w:r>
      <w:r w:rsidRPr="00663FD3">
        <w:rPr>
          <w:rFonts w:ascii="Consolas" w:hAnsi="Consolas" w:cs="Consolas" w:hint="eastAsia"/>
          <w:b/>
          <w:bCs/>
          <w:color w:val="993300"/>
          <w:kern w:val="0"/>
          <w:sz w:val="15"/>
        </w:rPr>
        <w:tab/>
      </w:r>
      <w:r w:rsidRPr="00663FD3">
        <w:rPr>
          <w:rFonts w:ascii="Consolas" w:hAnsi="Consolas" w:cs="Consolas"/>
          <w:b/>
          <w:bCs/>
          <w:color w:val="993300"/>
          <w:kern w:val="0"/>
          <w:sz w:val="15"/>
        </w:rPr>
        <w:t>&lt;props&gt;</w:t>
      </w:r>
    </w:p>
    <w:p w:rsidR="00356B38"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hint="eastAsia"/>
          <w:b/>
          <w:bCs/>
          <w:color w:val="993300"/>
          <w:kern w:val="0"/>
          <w:sz w:val="15"/>
        </w:rPr>
        <w:tab/>
      </w:r>
      <w:r w:rsidRPr="00663FD3">
        <w:rPr>
          <w:rFonts w:ascii="Consolas" w:hAnsi="Consolas" w:cs="Consolas" w:hint="eastAsia"/>
          <w:b/>
          <w:bCs/>
          <w:color w:val="993300"/>
          <w:kern w:val="0"/>
          <w:sz w:val="15"/>
        </w:rPr>
        <w:tab/>
      </w:r>
      <w:r w:rsidRPr="00663FD3">
        <w:rPr>
          <w:rFonts w:ascii="Consolas" w:hAnsi="Consolas" w:cs="Consolas" w:hint="eastAsia"/>
          <w:b/>
          <w:bCs/>
          <w:color w:val="993300"/>
          <w:kern w:val="0"/>
          <w:sz w:val="15"/>
        </w:rPr>
        <w:tab/>
      </w:r>
      <w:r w:rsidRPr="00663FD3">
        <w:rPr>
          <w:rFonts w:ascii="Consolas" w:hAnsi="Consolas" w:cs="Consolas"/>
          <w:b/>
          <w:bCs/>
          <w:color w:val="993300"/>
          <w:kern w:val="0"/>
          <w:sz w:val="15"/>
        </w:rPr>
        <w:t>&lt;prop key="/</w:t>
      </w:r>
      <w:r w:rsidRPr="00663FD3">
        <w:rPr>
          <w:rFonts w:ascii="Consolas" w:hAnsi="Consolas" w:cs="Consolas" w:hint="eastAsia"/>
          <w:b/>
          <w:bCs/>
          <w:color w:val="993300"/>
          <w:kern w:val="0"/>
          <w:sz w:val="15"/>
        </w:rPr>
        <w:t>userSvc</w:t>
      </w:r>
      <w:r w:rsidRPr="00663FD3">
        <w:rPr>
          <w:rFonts w:ascii="Consolas" w:hAnsi="Consolas" w:cs="Consolas"/>
          <w:b/>
          <w:bCs/>
          <w:color w:val="993300"/>
          <w:kern w:val="0"/>
          <w:sz w:val="15"/>
        </w:rPr>
        <w:t>"&gt;</w:t>
      </w:r>
      <w:r w:rsidR="00721C41" w:rsidRPr="00663FD3">
        <w:rPr>
          <w:rFonts w:ascii="Consolas" w:hAnsi="Consolas" w:cs="Consolas"/>
          <w:b/>
          <w:bCs/>
          <w:color w:val="993300"/>
          <w:kern w:val="0"/>
          <w:sz w:val="15"/>
        </w:rPr>
        <w:t>serviceExporter</w:t>
      </w:r>
      <w:r w:rsidRPr="00663FD3">
        <w:rPr>
          <w:rFonts w:ascii="Consolas" w:hAnsi="Consolas" w:cs="Consolas"/>
          <w:b/>
          <w:bCs/>
          <w:color w:val="993300"/>
          <w:kern w:val="0"/>
          <w:sz w:val="15"/>
        </w:rPr>
        <w:t>&lt;/prop&gt;</w:t>
      </w:r>
    </w:p>
    <w:p w:rsidR="00356B38"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hint="eastAsia"/>
          <w:b/>
          <w:bCs/>
          <w:color w:val="993300"/>
          <w:kern w:val="0"/>
          <w:sz w:val="15"/>
        </w:rPr>
        <w:tab/>
      </w:r>
      <w:r w:rsidRPr="00663FD3">
        <w:rPr>
          <w:rFonts w:ascii="Consolas" w:hAnsi="Consolas" w:cs="Consolas" w:hint="eastAsia"/>
          <w:b/>
          <w:bCs/>
          <w:color w:val="993300"/>
          <w:kern w:val="0"/>
          <w:sz w:val="15"/>
        </w:rPr>
        <w:tab/>
      </w:r>
      <w:r w:rsidRPr="00663FD3">
        <w:rPr>
          <w:rFonts w:ascii="Consolas" w:hAnsi="Consolas" w:cs="Consolas"/>
          <w:b/>
          <w:bCs/>
          <w:color w:val="993300"/>
          <w:kern w:val="0"/>
          <w:sz w:val="15"/>
        </w:rPr>
        <w:t>&lt;/props&gt;</w:t>
      </w:r>
    </w:p>
    <w:p w:rsidR="00356B38"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hint="eastAsia"/>
          <w:b/>
          <w:bCs/>
          <w:color w:val="993300"/>
          <w:kern w:val="0"/>
          <w:sz w:val="15"/>
        </w:rPr>
        <w:tab/>
      </w:r>
      <w:r w:rsidRPr="00663FD3">
        <w:rPr>
          <w:rFonts w:ascii="Consolas" w:hAnsi="Consolas" w:cs="Consolas"/>
          <w:b/>
          <w:bCs/>
          <w:color w:val="993300"/>
          <w:kern w:val="0"/>
          <w:sz w:val="15"/>
        </w:rPr>
        <w:t>&lt;/property&gt;</w:t>
      </w:r>
    </w:p>
    <w:p w:rsidR="00356B38" w:rsidRPr="00663FD3"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b/>
          <w:bCs/>
          <w:color w:val="993300"/>
          <w:kern w:val="0"/>
          <w:sz w:val="15"/>
        </w:rPr>
        <w:t>&lt;/bean&gt;</w:t>
      </w:r>
    </w:p>
    <w:p w:rsidR="00356B38" w:rsidRPr="009557B5" w:rsidRDefault="00356B38" w:rsidP="00663FD3">
      <w:pPr>
        <w:widowControl/>
        <w:numPr>
          <w:ilvl w:val="0"/>
          <w:numId w:val="23"/>
        </w:numPr>
        <w:pBdr>
          <w:left w:val="single" w:sz="12" w:space="0" w:color="6CE26C"/>
        </w:pBdr>
        <w:shd w:val="clear" w:color="auto" w:fill="F8F8F8"/>
        <w:wordWrap w:val="0"/>
        <w:spacing w:afterAutospacing="1" w:line="225" w:lineRule="atLeast"/>
        <w:ind w:left="501"/>
        <w:jc w:val="left"/>
        <w:rPr>
          <w:rFonts w:ascii="Consolas" w:hAnsi="Consolas" w:cs="Consolas"/>
          <w:b/>
          <w:bCs/>
          <w:color w:val="993300"/>
          <w:kern w:val="0"/>
          <w:sz w:val="15"/>
        </w:rPr>
      </w:pPr>
      <w:r w:rsidRPr="00663FD3">
        <w:rPr>
          <w:rFonts w:ascii="Consolas" w:hAnsi="Consolas" w:cs="Consolas"/>
          <w:b/>
          <w:bCs/>
          <w:color w:val="993300"/>
          <w:kern w:val="0"/>
          <w:sz w:val="15"/>
        </w:rPr>
        <w:t>&lt;/beans&gt;</w:t>
      </w:r>
    </w:p>
    <w:p w:rsidR="00797BF1" w:rsidRDefault="00663FD3" w:rsidP="006B739F">
      <w:pPr>
        <w:spacing w:line="360" w:lineRule="auto"/>
        <w:ind w:firstLine="480"/>
        <w:rPr>
          <w:rFonts w:ascii="宋体" w:hAnsi="宋体"/>
          <w:sz w:val="24"/>
        </w:rPr>
      </w:pPr>
      <w:r w:rsidRPr="00663FD3">
        <w:rPr>
          <w:rFonts w:ascii="宋体" w:hAnsi="宋体" w:hint="eastAsia"/>
          <w:sz w:val="24"/>
        </w:rPr>
        <w:t>上述代码中我们的</w:t>
      </w:r>
      <w:r w:rsidRPr="00663FD3">
        <w:rPr>
          <w:rFonts w:ascii="宋体" w:hAnsi="宋体"/>
          <w:sz w:val="24"/>
        </w:rPr>
        <w:t>HttpInvokerServiceExporter</w:t>
      </w:r>
      <w:r w:rsidRPr="00663FD3">
        <w:rPr>
          <w:rFonts w:ascii="宋体" w:hAnsi="宋体" w:hint="eastAsia"/>
          <w:sz w:val="24"/>
        </w:rPr>
        <w:t>对应的bean的name是“/</w:t>
      </w:r>
      <w:r w:rsidRPr="0094774A">
        <w:rPr>
          <w:rFonts w:ascii="宋体" w:hAnsi="宋体" w:hint="eastAsia"/>
          <w:sz w:val="24"/>
        </w:rPr>
        <w:t>userSvc</w:t>
      </w:r>
      <w:r w:rsidRPr="00663FD3">
        <w:rPr>
          <w:rFonts w:ascii="宋体" w:hAnsi="宋体" w:hint="eastAsia"/>
          <w:sz w:val="24"/>
        </w:rPr>
        <w:t>”</w:t>
      </w:r>
      <w:r w:rsidRPr="0094774A">
        <w:rPr>
          <w:rFonts w:ascii="宋体" w:hAnsi="宋体" w:hint="eastAsia"/>
          <w:sz w:val="24"/>
        </w:rPr>
        <w:t>，</w:t>
      </w:r>
      <w:r w:rsidR="00790C7F" w:rsidRPr="0094774A">
        <w:rPr>
          <w:rFonts w:ascii="宋体" w:hAnsi="宋体" w:hint="eastAsia"/>
          <w:sz w:val="24"/>
        </w:rPr>
        <w:t>在SpringMVC的配置文件中，当一个bean的name是以“/”开始的时候Spring会自动对它进行BeanNameUrlHandlerMapping，在这里我们使用了</w:t>
      </w:r>
      <w:r w:rsidR="00790C7F" w:rsidRPr="0094774A">
        <w:rPr>
          <w:rFonts w:ascii="宋体" w:hAnsi="宋体"/>
          <w:sz w:val="24"/>
        </w:rPr>
        <w:t>SimpleUrlHandlerMapping</w:t>
      </w:r>
      <w:r w:rsidR="00790C7F" w:rsidRPr="0094774A">
        <w:rPr>
          <w:rFonts w:ascii="宋体" w:hAnsi="宋体" w:hint="eastAsia"/>
          <w:sz w:val="24"/>
        </w:rPr>
        <w:t>也是同样的效果。所以这里相当于是我们把“/userSvc”映射到了</w:t>
      </w:r>
      <w:r w:rsidR="00790C7F" w:rsidRPr="00663FD3">
        <w:rPr>
          <w:rFonts w:ascii="宋体" w:hAnsi="宋体"/>
          <w:sz w:val="24"/>
        </w:rPr>
        <w:t>HttpInvokerServiceExporter</w:t>
      </w:r>
      <w:r w:rsidR="00790C7F" w:rsidRPr="0094774A">
        <w:rPr>
          <w:rFonts w:ascii="宋体" w:hAnsi="宋体" w:hint="eastAsia"/>
          <w:sz w:val="24"/>
        </w:rPr>
        <w:t>，因为是根据beanName来进行映射的，所以我们必须要给</w:t>
      </w:r>
      <w:r w:rsidR="00790C7F" w:rsidRPr="00663FD3">
        <w:rPr>
          <w:rFonts w:ascii="宋体" w:hAnsi="宋体"/>
          <w:sz w:val="24"/>
        </w:rPr>
        <w:t>HttpInvokerServiceExporter</w:t>
      </w:r>
      <w:r w:rsidR="00790C7F">
        <w:rPr>
          <w:rFonts w:ascii="宋体" w:hAnsi="宋体" w:hint="eastAsia"/>
          <w:sz w:val="24"/>
        </w:rPr>
        <w:t xml:space="preserve"> </w:t>
      </w:r>
      <w:r w:rsidR="00790C7F" w:rsidRPr="0094774A">
        <w:rPr>
          <w:rFonts w:ascii="宋体" w:hAnsi="宋体" w:hint="eastAsia"/>
          <w:sz w:val="24"/>
        </w:rPr>
        <w:t>bean对象指定name属性，而且其对应的name必须以“/”开头，这样我们的客户端才能访问到对应的服务。</w:t>
      </w:r>
    </w:p>
    <w:p w:rsidR="006B739F" w:rsidRPr="002E3C8A" w:rsidRDefault="006B739F" w:rsidP="006B739F">
      <w:pPr>
        <w:pStyle w:val="3"/>
        <w:rPr>
          <w:sz w:val="18"/>
          <w:szCs w:val="18"/>
        </w:rPr>
      </w:pPr>
      <w:r>
        <w:rPr>
          <w:rFonts w:hint="eastAsia"/>
          <w:sz w:val="18"/>
          <w:szCs w:val="18"/>
        </w:rPr>
        <w:tab/>
      </w:r>
      <w:bookmarkStart w:id="32" w:name="_Toc513566301"/>
      <w:r w:rsidRPr="002E3C8A">
        <w:rPr>
          <w:rFonts w:hint="eastAsia"/>
          <w:sz w:val="18"/>
          <w:szCs w:val="18"/>
        </w:rPr>
        <w:t>（</w:t>
      </w:r>
      <w:r>
        <w:rPr>
          <w:rFonts w:hint="eastAsia"/>
          <w:sz w:val="18"/>
          <w:szCs w:val="18"/>
        </w:rPr>
        <w:t>2</w:t>
      </w:r>
      <w:r w:rsidRPr="002E3C8A">
        <w:rPr>
          <w:rFonts w:hint="eastAsia"/>
          <w:sz w:val="18"/>
          <w:szCs w:val="18"/>
        </w:rPr>
        <w:t>）</w:t>
      </w:r>
      <w:r>
        <w:rPr>
          <w:rFonts w:hint="eastAsia"/>
          <w:sz w:val="18"/>
          <w:szCs w:val="18"/>
        </w:rPr>
        <w:t>客户端应用实例</w:t>
      </w:r>
      <w:r w:rsidRPr="002E3C8A">
        <w:rPr>
          <w:rFonts w:hint="eastAsia"/>
          <w:sz w:val="18"/>
          <w:szCs w:val="18"/>
        </w:rPr>
        <w:t>：</w:t>
      </w:r>
      <w:bookmarkEnd w:id="32"/>
    </w:p>
    <w:p w:rsidR="006B739F" w:rsidRDefault="006B739F" w:rsidP="006B739F">
      <w:pPr>
        <w:spacing w:line="360" w:lineRule="auto"/>
        <w:ind w:firstLine="480"/>
        <w:rPr>
          <w:rFonts w:ascii="宋体" w:hAnsi="宋体"/>
          <w:sz w:val="24"/>
        </w:rPr>
      </w:pPr>
      <w:r>
        <w:rPr>
          <w:rFonts w:ascii="宋体" w:hAnsi="宋体" w:hint="eastAsia"/>
          <w:sz w:val="24"/>
        </w:rPr>
        <w:t>对于客户端要使用远程的</w:t>
      </w:r>
      <w:r w:rsidR="0094774A">
        <w:rPr>
          <w:rFonts w:ascii="宋体" w:hAnsi="宋体" w:hint="eastAsia"/>
          <w:sz w:val="24"/>
        </w:rPr>
        <w:t>httpinvoker</w:t>
      </w:r>
      <w:r>
        <w:rPr>
          <w:rFonts w:ascii="宋体" w:hAnsi="宋体" w:hint="eastAsia"/>
          <w:sz w:val="24"/>
        </w:rPr>
        <w:t>服务的，我们需要在Spring配置文件中定义对应的</w:t>
      </w:r>
      <w:r w:rsidR="00B76EDE">
        <w:rPr>
          <w:rFonts w:ascii="宋体" w:hAnsi="宋体"/>
          <w:sz w:val="24"/>
        </w:rPr>
        <w:t>HttpInvokerProxyFactoryBean</w:t>
      </w:r>
      <w:r>
        <w:rPr>
          <w:rFonts w:ascii="宋体" w:hAnsi="宋体" w:hint="eastAsia"/>
          <w:sz w:val="24"/>
        </w:rPr>
        <w:t>对象</w:t>
      </w:r>
      <w:r w:rsidR="00EB351A">
        <w:rPr>
          <w:rFonts w:ascii="宋体" w:hAnsi="宋体" w:hint="eastAsia"/>
          <w:sz w:val="24"/>
        </w:rPr>
        <w:t>,配置的方法和RMI服务的配制方法类似</w:t>
      </w:r>
      <w:r w:rsidRPr="009332E9">
        <w:rPr>
          <w:rFonts w:ascii="宋体" w:hAnsi="宋体" w:hint="eastAsia"/>
          <w:sz w:val="24"/>
        </w:rPr>
        <w:t>。代码如下所示：</w:t>
      </w:r>
    </w:p>
    <w:p w:rsidR="006B739F" w:rsidRPr="002713C6" w:rsidRDefault="006B739F" w:rsidP="006B739F">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b/>
          <w:bCs/>
          <w:color w:val="993300"/>
          <w:kern w:val="0"/>
          <w:sz w:val="15"/>
        </w:rPr>
        <w:t>&lt;?xml</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version</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"1.0"</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encoding</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"UTF-8"</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b/>
          <w:bCs/>
          <w:color w:val="993300"/>
          <w:kern w:val="0"/>
          <w:sz w:val="15"/>
        </w:rPr>
        <w:t>&lt;beans</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xmlns</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"http://www.springframework.org/schema/beans"</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xmlns:xsi</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"http://www.w3.org/2001/XMLSchema-instance"</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xmlns:p</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"http://www.springframework.org/schema/p"</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xsi:schemaLocation</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"http://www.springframework.org/schema/beans http://www.springframework.org/schema/beans/spring-beans-2.5.xsd"</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&lt;bean</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id</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w:t>
      </w:r>
      <w:r>
        <w:rPr>
          <w:rFonts w:ascii="Consolas" w:hAnsi="Consolas" w:cs="Consolas" w:hint="eastAsia"/>
          <w:color w:val="0000FF"/>
          <w:kern w:val="0"/>
          <w:sz w:val="15"/>
        </w:rPr>
        <w:t>userSvc</w:t>
      </w:r>
      <w:r w:rsidRPr="002713C6">
        <w:rPr>
          <w:rFonts w:ascii="Consolas" w:hAnsi="Consolas" w:cs="Consolas"/>
          <w:color w:val="0000FF"/>
          <w:kern w:val="0"/>
          <w:sz w:val="15"/>
        </w:rPr>
        <w:t>"</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class</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w:t>
      </w:r>
      <w:r w:rsidR="00EB351A" w:rsidRPr="00EB351A">
        <w:rPr>
          <w:rFonts w:ascii="Consolas" w:hAnsi="Consolas" w:cs="Consolas"/>
          <w:color w:val="0000FF"/>
          <w:kern w:val="0"/>
          <w:sz w:val="15"/>
        </w:rPr>
        <w:t>org.springframework.remoting.httpinvoker.HttpInvokerProxyFactoryBean</w:t>
      </w:r>
      <w:r w:rsidRPr="002713C6">
        <w:rPr>
          <w:rFonts w:ascii="Consolas" w:hAnsi="Consolas" w:cs="Consolas"/>
          <w:color w:val="0000FF"/>
          <w:kern w:val="0"/>
          <w:sz w:val="15"/>
        </w:rPr>
        <w:t>"</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&lt;property</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name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"serviceUrl"</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value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"rmi://192.168.1.103:8080/</w:t>
      </w:r>
      <w:r>
        <w:rPr>
          <w:rFonts w:ascii="Consolas" w:hAnsi="Consolas" w:cs="Consolas" w:hint="eastAsia"/>
          <w:color w:val="0000FF"/>
          <w:kern w:val="0"/>
          <w:sz w:val="15"/>
        </w:rPr>
        <w:t>userSvc</w:t>
      </w:r>
      <w:r w:rsidRPr="002713C6">
        <w:rPr>
          <w:rFonts w:ascii="Consolas" w:hAnsi="Consolas" w:cs="Consolas"/>
          <w:color w:val="0000FF"/>
          <w:kern w:val="0"/>
          <w:sz w:val="15"/>
        </w:rPr>
        <w:t>"</w:t>
      </w: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&lt;property</w:t>
      </w: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name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"serviceInterface"</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color w:val="FF0000"/>
          <w:kern w:val="0"/>
          <w:sz w:val="15"/>
        </w:rPr>
        <w:t>value</w:t>
      </w:r>
      <w:r w:rsidRPr="002713C6">
        <w:rPr>
          <w:rFonts w:ascii="Consolas" w:hAnsi="Consolas" w:cs="Consolas"/>
          <w:color w:val="000000"/>
          <w:kern w:val="0"/>
          <w:sz w:val="15"/>
          <w:szCs w:val="15"/>
          <w:bdr w:val="none" w:sz="0" w:space="0" w:color="auto" w:frame="1"/>
        </w:rPr>
        <w:t>=</w:t>
      </w:r>
      <w:r w:rsidRPr="002713C6">
        <w:rPr>
          <w:rFonts w:ascii="Consolas" w:hAnsi="Consolas" w:cs="Consolas"/>
          <w:color w:val="0000FF"/>
          <w:kern w:val="0"/>
          <w:sz w:val="15"/>
        </w:rPr>
        <w:t>"</w:t>
      </w:r>
      <w:r w:rsidRPr="004554EF">
        <w:rPr>
          <w:rFonts w:ascii="Consolas" w:hAnsi="Consolas" w:cs="Consolas"/>
          <w:color w:val="0000FF"/>
          <w:kern w:val="0"/>
          <w:sz w:val="15"/>
        </w:rPr>
        <w:t xml:space="preserve"> </w:t>
      </w:r>
      <w:r w:rsidRPr="007038D0">
        <w:rPr>
          <w:rFonts w:ascii="Consolas" w:hAnsi="Consolas" w:cs="Consolas"/>
          <w:color w:val="0000FF"/>
          <w:kern w:val="0"/>
          <w:sz w:val="15"/>
        </w:rPr>
        <w:t>org.</w:t>
      </w:r>
      <w:r>
        <w:rPr>
          <w:rFonts w:ascii="Consolas" w:hAnsi="Consolas" w:cs="Consolas" w:hint="eastAsia"/>
          <w:color w:val="0000FF"/>
          <w:kern w:val="0"/>
          <w:sz w:val="15"/>
        </w:rPr>
        <w:t>springmvc</w:t>
      </w:r>
      <w:r w:rsidRPr="007038D0">
        <w:rPr>
          <w:rFonts w:ascii="Consolas" w:hAnsi="Consolas" w:cs="Consolas"/>
          <w:color w:val="0000FF"/>
          <w:kern w:val="0"/>
          <w:sz w:val="15"/>
        </w:rPr>
        <w:t>.</w:t>
      </w:r>
      <w:r>
        <w:rPr>
          <w:rFonts w:ascii="Consolas" w:hAnsi="Consolas" w:cs="Consolas" w:hint="eastAsia"/>
          <w:color w:val="0000FF"/>
          <w:kern w:val="0"/>
          <w:sz w:val="15"/>
        </w:rPr>
        <w:t>server</w:t>
      </w:r>
      <w:r w:rsidRPr="007038D0">
        <w:rPr>
          <w:rFonts w:ascii="Consolas" w:hAnsi="Consolas" w:cs="Consolas"/>
          <w:color w:val="0000FF"/>
          <w:kern w:val="0"/>
          <w:sz w:val="15"/>
        </w:rPr>
        <w:t>.</w:t>
      </w:r>
      <w:r>
        <w:rPr>
          <w:rFonts w:ascii="Consolas" w:hAnsi="Consolas" w:cs="Consolas" w:hint="eastAsia"/>
          <w:color w:val="0000FF"/>
          <w:kern w:val="0"/>
          <w:sz w:val="15"/>
        </w:rPr>
        <w:t>service</w:t>
      </w:r>
      <w:r w:rsidRPr="007038D0">
        <w:rPr>
          <w:rFonts w:ascii="Consolas" w:hAnsi="Consolas" w:cs="Consolas"/>
          <w:color w:val="0000FF"/>
          <w:kern w:val="0"/>
          <w:sz w:val="15"/>
        </w:rPr>
        <w:t>.</w:t>
      </w:r>
      <w:r>
        <w:rPr>
          <w:rFonts w:ascii="Consolas" w:hAnsi="Consolas" w:cs="Consolas" w:hint="eastAsia"/>
          <w:color w:val="0000FF"/>
          <w:kern w:val="0"/>
          <w:sz w:val="15"/>
        </w:rPr>
        <w:t>UserSvc</w:t>
      </w:r>
      <w:r w:rsidRPr="002713C6">
        <w:rPr>
          <w:rFonts w:ascii="Consolas" w:hAnsi="Consolas" w:cs="Consolas"/>
          <w:color w:val="0000FF"/>
          <w:kern w:val="0"/>
          <w:sz w:val="15"/>
        </w:rPr>
        <w:t xml:space="preserve"> "</w:t>
      </w: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/&gt;</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r w:rsidRPr="002713C6">
        <w:rPr>
          <w:rFonts w:ascii="Consolas" w:hAnsi="Consolas" w:cs="Consolas"/>
          <w:b/>
          <w:bCs/>
          <w:color w:val="993300"/>
          <w:kern w:val="0"/>
          <w:sz w:val="15"/>
        </w:rPr>
        <w:t>&lt;/bean&gt;</w:t>
      </w: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color w:val="000000"/>
          <w:kern w:val="0"/>
          <w:sz w:val="15"/>
          <w:szCs w:val="15"/>
          <w:bdr w:val="none" w:sz="0" w:space="0" w:color="auto" w:frame="1"/>
        </w:rPr>
        <w:t>  </w:t>
      </w:r>
    </w:p>
    <w:p w:rsidR="006B739F" w:rsidRPr="002713C6" w:rsidRDefault="006B739F" w:rsidP="006B739F">
      <w:pPr>
        <w:widowControl/>
        <w:numPr>
          <w:ilvl w:val="0"/>
          <w:numId w:val="21"/>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2713C6">
        <w:rPr>
          <w:rFonts w:ascii="Consolas" w:hAnsi="Consolas" w:cs="Consolas"/>
          <w:b/>
          <w:bCs/>
          <w:color w:val="993300"/>
          <w:kern w:val="0"/>
          <w:sz w:val="15"/>
        </w:rPr>
        <w:t>&lt;/beans&gt;</w:t>
      </w:r>
      <w:r w:rsidRPr="002713C6">
        <w:rPr>
          <w:rFonts w:ascii="Consolas" w:hAnsi="Consolas" w:cs="Consolas"/>
          <w:color w:val="000000"/>
          <w:kern w:val="0"/>
          <w:sz w:val="15"/>
          <w:szCs w:val="15"/>
          <w:bdr w:val="none" w:sz="0" w:space="0" w:color="auto" w:frame="1"/>
        </w:rPr>
        <w:t> </w:t>
      </w:r>
    </w:p>
    <w:p w:rsidR="006B739F" w:rsidRDefault="006B739F" w:rsidP="00284727">
      <w:pPr>
        <w:spacing w:line="360" w:lineRule="auto"/>
        <w:ind w:firstLine="480"/>
        <w:rPr>
          <w:rFonts w:ascii="宋体" w:hAnsi="宋体"/>
          <w:sz w:val="24"/>
        </w:rPr>
      </w:pPr>
    </w:p>
    <w:p w:rsidR="00E411F0" w:rsidRPr="00425CE8" w:rsidRDefault="00CE6B14" w:rsidP="00E411F0">
      <w:pPr>
        <w:pStyle w:val="2"/>
        <w:rPr>
          <w:sz w:val="21"/>
          <w:szCs w:val="21"/>
        </w:rPr>
      </w:pPr>
      <w:bookmarkStart w:id="33" w:name="_Toc513566302"/>
      <w:r>
        <w:rPr>
          <w:rFonts w:hint="eastAsia"/>
          <w:sz w:val="21"/>
          <w:szCs w:val="21"/>
        </w:rPr>
        <w:t>（三</w:t>
      </w:r>
      <w:r w:rsidR="00E411F0" w:rsidRPr="00553AB6">
        <w:rPr>
          <w:rFonts w:hint="eastAsia"/>
          <w:sz w:val="21"/>
          <w:szCs w:val="21"/>
        </w:rPr>
        <w:t>）</w:t>
      </w:r>
      <w:r>
        <w:rPr>
          <w:rFonts w:hint="eastAsia"/>
          <w:sz w:val="21"/>
          <w:szCs w:val="21"/>
        </w:rPr>
        <w:t>webservice</w:t>
      </w:r>
      <w:r>
        <w:rPr>
          <w:rFonts w:hint="eastAsia"/>
          <w:sz w:val="21"/>
          <w:szCs w:val="21"/>
        </w:rPr>
        <w:t>（</w:t>
      </w:r>
      <w:r>
        <w:rPr>
          <w:rFonts w:hint="eastAsia"/>
          <w:sz w:val="21"/>
          <w:szCs w:val="21"/>
        </w:rPr>
        <w:t>cxf-xml</w:t>
      </w:r>
      <w:r>
        <w:rPr>
          <w:rFonts w:hint="eastAsia"/>
          <w:sz w:val="21"/>
          <w:szCs w:val="21"/>
        </w:rPr>
        <w:t>）远程调用的应用实例分析</w:t>
      </w:r>
      <w:bookmarkEnd w:id="33"/>
    </w:p>
    <w:p w:rsidR="009E55E2" w:rsidRDefault="00B33EE1" w:rsidP="00E411F0">
      <w:pPr>
        <w:spacing w:line="360" w:lineRule="auto"/>
        <w:ind w:firstLineChars="200" w:firstLine="480"/>
        <w:rPr>
          <w:rFonts w:ascii="宋体" w:hAnsi="宋体"/>
          <w:sz w:val="24"/>
        </w:rPr>
      </w:pPr>
      <w:r>
        <w:rPr>
          <w:rFonts w:ascii="宋体" w:hAnsi="宋体" w:hint="eastAsia"/>
          <w:sz w:val="24"/>
        </w:rPr>
        <w:t>这里主要论述cxf方式在springmvc框架中的应用</w:t>
      </w:r>
      <w:r w:rsidR="00E411F0">
        <w:rPr>
          <w:rFonts w:ascii="宋体" w:hAnsi="宋体" w:hint="eastAsia"/>
          <w:sz w:val="24"/>
        </w:rPr>
        <w:t>。</w:t>
      </w:r>
    </w:p>
    <w:p w:rsidR="009E55E2" w:rsidRPr="00D65E17" w:rsidRDefault="009E55E2" w:rsidP="00D65E17">
      <w:pPr>
        <w:pStyle w:val="3"/>
        <w:rPr>
          <w:rFonts w:ascii="宋体" w:hAnsi="宋体"/>
          <w:sz w:val="18"/>
          <w:szCs w:val="18"/>
        </w:rPr>
      </w:pPr>
      <w:bookmarkStart w:id="34" w:name="_Toc513566303"/>
      <w:r w:rsidRPr="00D65E17">
        <w:rPr>
          <w:rFonts w:hint="eastAsia"/>
          <w:sz w:val="18"/>
          <w:szCs w:val="18"/>
        </w:rPr>
        <w:t>（</w:t>
      </w:r>
      <w:r w:rsidRPr="00D65E17">
        <w:rPr>
          <w:rFonts w:hint="eastAsia"/>
          <w:sz w:val="18"/>
          <w:szCs w:val="18"/>
        </w:rPr>
        <w:t>1</w:t>
      </w:r>
      <w:r w:rsidRPr="00D65E17">
        <w:rPr>
          <w:rFonts w:hint="eastAsia"/>
          <w:sz w:val="18"/>
          <w:szCs w:val="18"/>
        </w:rPr>
        <w:t>）服务端应用实例：</w:t>
      </w:r>
      <w:bookmarkEnd w:id="34"/>
    </w:p>
    <w:p w:rsidR="00FE5695" w:rsidRDefault="00B33EE1" w:rsidP="00E411F0">
      <w:pPr>
        <w:spacing w:line="360" w:lineRule="auto"/>
        <w:ind w:firstLineChars="200" w:firstLine="480"/>
        <w:rPr>
          <w:rFonts w:ascii="宋体" w:hAnsi="宋体"/>
          <w:sz w:val="24"/>
        </w:rPr>
      </w:pPr>
      <w:r>
        <w:rPr>
          <w:rFonts w:ascii="宋体" w:hAnsi="宋体" w:hint="eastAsia"/>
          <w:sz w:val="24"/>
        </w:rPr>
        <w:t>上述的</w:t>
      </w:r>
      <w:r w:rsidR="00FE5695">
        <w:rPr>
          <w:rFonts w:ascii="宋体" w:hAnsi="宋体" w:hint="eastAsia"/>
          <w:sz w:val="24"/>
        </w:rPr>
        <w:t>User</w:t>
      </w:r>
      <w:r>
        <w:rPr>
          <w:rFonts w:ascii="宋体" w:hAnsi="宋体" w:hint="eastAsia"/>
          <w:sz w:val="24"/>
        </w:rPr>
        <w:t>Svc</w:t>
      </w:r>
      <w:r w:rsidR="00FE5695">
        <w:rPr>
          <w:rFonts w:ascii="宋体" w:hAnsi="宋体" w:hint="eastAsia"/>
          <w:sz w:val="24"/>
        </w:rPr>
        <w:t>接口</w:t>
      </w:r>
      <w:r w:rsidR="00D35F65">
        <w:rPr>
          <w:rFonts w:ascii="宋体" w:hAnsi="宋体" w:hint="eastAsia"/>
          <w:sz w:val="24"/>
        </w:rPr>
        <w:t>想要作为cxf的服务端发布，</w:t>
      </w:r>
      <w:r w:rsidR="00FE5695">
        <w:rPr>
          <w:rFonts w:ascii="宋体" w:hAnsi="宋体" w:hint="eastAsia"/>
          <w:sz w:val="24"/>
        </w:rPr>
        <w:t>首先要在UserSvc接口前添加注解，具体的接口如下：</w:t>
      </w:r>
    </w:p>
    <w:p w:rsidR="00FE5695" w:rsidRPr="00E41467"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b/>
          <w:bCs/>
          <w:color w:val="006699"/>
          <w:kern w:val="0"/>
          <w:sz w:val="15"/>
        </w:rPr>
        <w:t>package</w:t>
      </w:r>
      <w:r w:rsidR="00C2247D">
        <w:rPr>
          <w:rFonts w:ascii="Consolas" w:hAnsi="Consolas" w:cs="Consolas"/>
          <w:color w:val="000000"/>
          <w:kern w:val="0"/>
          <w:sz w:val="15"/>
          <w:szCs w:val="15"/>
          <w:bdr w:val="none" w:sz="0" w:space="0" w:color="auto" w:frame="1"/>
        </w:rPr>
        <w:t> </w:t>
      </w:r>
      <w:r w:rsidR="00C2247D" w:rsidRPr="00C2247D">
        <w:rPr>
          <w:rFonts w:ascii="Consolas" w:hAnsi="Consolas" w:cs="Consolas"/>
          <w:color w:val="000000"/>
          <w:kern w:val="0"/>
          <w:sz w:val="15"/>
          <w:szCs w:val="15"/>
          <w:bdr w:val="none" w:sz="0" w:space="0" w:color="auto" w:frame="1"/>
        </w:rPr>
        <w:t>com.springmvc.server.webservice</w:t>
      </w:r>
      <w:r w:rsidRPr="00FE5695">
        <w:rPr>
          <w:rFonts w:ascii="Consolas" w:hAnsi="Consolas" w:cs="Consolas"/>
          <w:color w:val="000000"/>
          <w:kern w:val="0"/>
          <w:sz w:val="15"/>
          <w:szCs w:val="15"/>
          <w:bdr w:val="none" w:sz="0" w:space="0" w:color="auto" w:frame="1"/>
        </w:rPr>
        <w:t>;    </w:t>
      </w:r>
    </w:p>
    <w:p w:rsidR="00E41467" w:rsidRPr="00FE5695" w:rsidRDefault="00E41467"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E41467">
        <w:rPr>
          <w:rFonts w:ascii="Consolas" w:hAnsi="Consolas" w:cs="Consolas"/>
          <w:color w:val="5C5C5C"/>
          <w:kern w:val="0"/>
          <w:sz w:val="15"/>
          <w:szCs w:val="15"/>
        </w:rPr>
        <w:t>import javax.jws.WebService;</w:t>
      </w:r>
    </w:p>
    <w:p w:rsidR="00FE5695" w:rsidRPr="00FE5695" w:rsidRDefault="00C2247D" w:rsidP="00FE5695">
      <w:pPr>
        <w:widowControl/>
        <w:numPr>
          <w:ilvl w:val="0"/>
          <w:numId w:val="25"/>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w:t>
      </w:r>
      <w:r w:rsidRPr="00C2247D">
        <w:rPr>
          <w:rFonts w:ascii="Consolas" w:hAnsi="Consolas" w:cs="Consolas"/>
          <w:color w:val="000000"/>
          <w:kern w:val="0"/>
          <w:sz w:val="15"/>
          <w:szCs w:val="15"/>
          <w:bdr w:val="none" w:sz="0" w:space="0" w:color="auto" w:frame="1"/>
        </w:rPr>
        <w:t>WebService</w:t>
      </w:r>
      <w:r w:rsidR="00FE5695" w:rsidRPr="00FE5695">
        <w:rPr>
          <w:rFonts w:ascii="Consolas" w:hAnsi="Consolas" w:cs="Consolas"/>
          <w:color w:val="000000"/>
          <w:kern w:val="0"/>
          <w:sz w:val="15"/>
          <w:szCs w:val="15"/>
          <w:bdr w:val="none" w:sz="0" w:space="0" w:color="auto" w:frame="1"/>
        </w:rPr>
        <w:t>    </w:t>
      </w:r>
    </w:p>
    <w:p w:rsidR="00FE5695" w:rsidRPr="00FE5695"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b/>
          <w:bCs/>
          <w:color w:val="006699"/>
          <w:kern w:val="0"/>
          <w:sz w:val="15"/>
        </w:rPr>
        <w:t>public</w:t>
      </w: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interface</w:t>
      </w:r>
      <w:r w:rsidRPr="00FE5695">
        <w:rPr>
          <w:rFonts w:ascii="Consolas" w:hAnsi="Consolas" w:cs="Consolas"/>
          <w:color w:val="000000"/>
          <w:kern w:val="0"/>
          <w:sz w:val="15"/>
          <w:szCs w:val="15"/>
          <w:bdr w:val="none" w:sz="0" w:space="0" w:color="auto" w:frame="1"/>
        </w:rPr>
        <w:t> UserS</w:t>
      </w:r>
      <w:r>
        <w:rPr>
          <w:rFonts w:ascii="Consolas" w:hAnsi="Consolas" w:cs="Consolas" w:hint="eastAsia"/>
          <w:color w:val="000000"/>
          <w:kern w:val="0"/>
          <w:sz w:val="15"/>
          <w:szCs w:val="15"/>
          <w:bdr w:val="none" w:sz="0" w:space="0" w:color="auto" w:frame="1"/>
        </w:rPr>
        <w:t>vc</w:t>
      </w:r>
      <w:r w:rsidRPr="00FE5695">
        <w:rPr>
          <w:rFonts w:ascii="Consolas" w:hAnsi="Consolas" w:cs="Consolas"/>
          <w:color w:val="000000"/>
          <w:kern w:val="0"/>
          <w:sz w:val="15"/>
          <w:szCs w:val="15"/>
          <w:bdr w:val="none" w:sz="0" w:space="0" w:color="auto" w:frame="1"/>
        </w:rPr>
        <w:t> {    </w:t>
      </w:r>
    </w:p>
    <w:p w:rsidR="00FE5695" w:rsidRPr="00FE5695" w:rsidRDefault="00FE5695" w:rsidP="00FE5695">
      <w:pPr>
        <w:widowControl/>
        <w:numPr>
          <w:ilvl w:val="0"/>
          <w:numId w:val="25"/>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p>
    <w:p w:rsidR="00FE5695" w:rsidRPr="00FE5695"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public</w:t>
      </w: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void</w:t>
      </w:r>
      <w:r w:rsidRPr="00FE5695">
        <w:rPr>
          <w:rFonts w:ascii="Consolas" w:hAnsi="Consolas" w:cs="Consolas"/>
          <w:color w:val="000000"/>
          <w:kern w:val="0"/>
          <w:sz w:val="15"/>
          <w:szCs w:val="15"/>
          <w:bdr w:val="none" w:sz="0" w:space="0" w:color="auto" w:frame="1"/>
        </w:rPr>
        <w:t> addUser();    </w:t>
      </w:r>
    </w:p>
    <w:p w:rsidR="00FE5695" w:rsidRPr="00FE5695" w:rsidRDefault="00FE5695" w:rsidP="00FE5695">
      <w:pPr>
        <w:widowControl/>
        <w:numPr>
          <w:ilvl w:val="0"/>
          <w:numId w:val="25"/>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p>
    <w:p w:rsidR="00FE5695" w:rsidRPr="00FE5695"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public</w:t>
      </w: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void</w:t>
      </w:r>
      <w:r w:rsidRPr="00FE5695">
        <w:rPr>
          <w:rFonts w:ascii="Consolas" w:hAnsi="Consolas" w:cs="Consolas"/>
          <w:color w:val="000000"/>
          <w:kern w:val="0"/>
          <w:sz w:val="15"/>
          <w:szCs w:val="15"/>
          <w:bdr w:val="none" w:sz="0" w:space="0" w:color="auto" w:frame="1"/>
        </w:rPr>
        <w:t> updateUser();    </w:t>
      </w:r>
    </w:p>
    <w:p w:rsidR="00FE5695" w:rsidRPr="00FE5695" w:rsidRDefault="00FE5695" w:rsidP="00FE5695">
      <w:pPr>
        <w:widowControl/>
        <w:numPr>
          <w:ilvl w:val="0"/>
          <w:numId w:val="25"/>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p>
    <w:p w:rsidR="00FE5695" w:rsidRPr="00FE5695"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public</w:t>
      </w: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void</w:t>
      </w:r>
      <w:r w:rsidRPr="00FE5695">
        <w:rPr>
          <w:rFonts w:ascii="Consolas" w:hAnsi="Consolas" w:cs="Consolas"/>
          <w:color w:val="000000"/>
          <w:kern w:val="0"/>
          <w:sz w:val="15"/>
          <w:szCs w:val="15"/>
          <w:bdr w:val="none" w:sz="0" w:space="0" w:color="auto" w:frame="1"/>
        </w:rPr>
        <w:t> delUser();    </w:t>
      </w:r>
    </w:p>
    <w:p w:rsidR="00FE5695" w:rsidRPr="00FE5695" w:rsidRDefault="00FE5695" w:rsidP="00FE5695">
      <w:pPr>
        <w:widowControl/>
        <w:numPr>
          <w:ilvl w:val="0"/>
          <w:numId w:val="25"/>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p>
    <w:p w:rsidR="00FE5695" w:rsidRPr="00FE5695"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r w:rsidRPr="00FE5695">
        <w:rPr>
          <w:rFonts w:ascii="Consolas" w:hAnsi="Consolas" w:cs="Consolas"/>
          <w:b/>
          <w:bCs/>
          <w:color w:val="006699"/>
          <w:kern w:val="0"/>
          <w:sz w:val="15"/>
        </w:rPr>
        <w:t>public</w:t>
      </w:r>
      <w:r w:rsidRPr="00FE5695">
        <w:rPr>
          <w:rFonts w:ascii="Consolas" w:hAnsi="Consolas" w:cs="Consolas"/>
          <w:color w:val="000000"/>
          <w:kern w:val="0"/>
          <w:sz w:val="15"/>
          <w:szCs w:val="15"/>
          <w:bdr w:val="none" w:sz="0" w:space="0" w:color="auto" w:frame="1"/>
        </w:rPr>
        <w:t> String findUser(String username);    </w:t>
      </w:r>
    </w:p>
    <w:p w:rsidR="00FE5695" w:rsidRPr="00FE5695" w:rsidRDefault="00FE5695" w:rsidP="00FE5695">
      <w:pPr>
        <w:widowControl/>
        <w:numPr>
          <w:ilvl w:val="0"/>
          <w:numId w:val="25"/>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p>
    <w:p w:rsidR="00FE5695" w:rsidRPr="00FE5695" w:rsidRDefault="00FE5695" w:rsidP="00FE5695">
      <w:pPr>
        <w:widowControl/>
        <w:numPr>
          <w:ilvl w:val="0"/>
          <w:numId w:val="25"/>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FE5695">
        <w:rPr>
          <w:rFonts w:ascii="Consolas" w:hAnsi="Consolas" w:cs="Consolas"/>
          <w:color w:val="000000"/>
          <w:kern w:val="0"/>
          <w:sz w:val="15"/>
          <w:szCs w:val="15"/>
          <w:bdr w:val="none" w:sz="0" w:space="0" w:color="auto" w:frame="1"/>
        </w:rPr>
        <w:t>} </w:t>
      </w:r>
    </w:p>
    <w:p w:rsidR="00FE5695" w:rsidRDefault="00CD75F2" w:rsidP="00E411F0">
      <w:pPr>
        <w:spacing w:line="360" w:lineRule="auto"/>
        <w:ind w:firstLineChars="200" w:firstLine="480"/>
        <w:rPr>
          <w:rFonts w:ascii="宋体" w:hAnsi="宋体"/>
          <w:sz w:val="24"/>
        </w:rPr>
      </w:pPr>
      <w:r>
        <w:rPr>
          <w:rFonts w:ascii="宋体" w:hAnsi="宋体" w:hint="eastAsia"/>
          <w:sz w:val="24"/>
        </w:rPr>
        <w:t>UserSvc的实现类UserSvcImpl也要做相应的改变，具体的接口如下：</w:t>
      </w:r>
    </w:p>
    <w:p w:rsidR="00AA57D2" w:rsidRPr="00AA57D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b/>
          <w:bCs/>
          <w:color w:val="006699"/>
          <w:kern w:val="0"/>
          <w:sz w:val="15"/>
        </w:rPr>
        <w:t>package</w:t>
      </w:r>
      <w:r w:rsidRPr="00CD75F2">
        <w:rPr>
          <w:rFonts w:ascii="Consolas" w:hAnsi="Consolas" w:cs="Consolas"/>
          <w:color w:val="000000"/>
          <w:kern w:val="0"/>
          <w:sz w:val="15"/>
          <w:szCs w:val="15"/>
          <w:bdr w:val="none" w:sz="0" w:space="0" w:color="auto" w:frame="1"/>
        </w:rPr>
        <w:t> </w:t>
      </w:r>
      <w:r w:rsidR="004A0FEE" w:rsidRPr="004A0FEE">
        <w:rPr>
          <w:rFonts w:ascii="Consolas" w:hAnsi="Consolas" w:cs="Consolas"/>
          <w:color w:val="000000"/>
          <w:kern w:val="0"/>
          <w:sz w:val="15"/>
          <w:szCs w:val="15"/>
          <w:bdr w:val="none" w:sz="0" w:space="0" w:color="auto" w:frame="1"/>
        </w:rPr>
        <w:t>com.springmvc.server.webservice</w:t>
      </w:r>
      <w:r w:rsidRPr="00CD75F2">
        <w:rPr>
          <w:rFonts w:ascii="Consolas" w:hAnsi="Consolas" w:cs="Consolas"/>
          <w:color w:val="000000"/>
          <w:kern w:val="0"/>
          <w:sz w:val="15"/>
          <w:szCs w:val="15"/>
          <w:bdr w:val="none" w:sz="0" w:space="0" w:color="auto" w:frame="1"/>
        </w:rPr>
        <w:t>.impl;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Pr="00CD75F2" w:rsidRDefault="00441F90" w:rsidP="00AA57D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AA57D2">
        <w:rPr>
          <w:rFonts w:ascii="Consolas" w:hAnsi="Consolas" w:cs="Consolas"/>
          <w:b/>
          <w:bCs/>
          <w:color w:val="006699"/>
          <w:kern w:val="0"/>
          <w:sz w:val="15"/>
        </w:rPr>
        <w:t>import javax.annotation.Resource;</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b/>
          <w:bCs/>
          <w:color w:val="006699"/>
          <w:kern w:val="0"/>
          <w:sz w:val="15"/>
        </w:rPr>
        <w:t>import</w:t>
      </w:r>
      <w:r w:rsidRPr="00CD75F2">
        <w:rPr>
          <w:rFonts w:ascii="Consolas" w:hAnsi="Consolas" w:cs="Consolas"/>
          <w:color w:val="000000"/>
          <w:kern w:val="0"/>
          <w:sz w:val="15"/>
          <w:szCs w:val="15"/>
          <w:bdr w:val="none" w:sz="0" w:space="0" w:color="auto" w:frame="1"/>
        </w:rPr>
        <w:t> </w:t>
      </w:r>
      <w:r w:rsidR="00FE1ED9" w:rsidRPr="00FE1ED9">
        <w:rPr>
          <w:rFonts w:ascii="Consolas" w:hAnsi="Consolas" w:cs="Consolas"/>
          <w:color w:val="000000"/>
          <w:kern w:val="0"/>
          <w:sz w:val="15"/>
          <w:szCs w:val="15"/>
          <w:bdr w:val="none" w:sz="0" w:space="0" w:color="auto" w:frame="1"/>
        </w:rPr>
        <w:t>com.springmvc.server.webservice</w:t>
      </w:r>
      <w:r w:rsidRPr="00CD75F2">
        <w:rPr>
          <w:rFonts w:ascii="Consolas" w:hAnsi="Consolas" w:cs="Consolas"/>
          <w:color w:val="000000"/>
          <w:kern w:val="0"/>
          <w:sz w:val="15"/>
          <w:szCs w:val="15"/>
          <w:bdr w:val="none" w:sz="0" w:space="0" w:color="auto" w:frame="1"/>
        </w:rPr>
        <w:t>.</w:t>
      </w:r>
      <w:r w:rsidR="004A0FEE">
        <w:rPr>
          <w:rFonts w:ascii="Consolas" w:hAnsi="Consolas" w:cs="Consolas"/>
          <w:color w:val="000000"/>
          <w:kern w:val="0"/>
          <w:sz w:val="15"/>
          <w:szCs w:val="15"/>
          <w:bdr w:val="none" w:sz="0" w:space="0" w:color="auto" w:frame="1"/>
        </w:rPr>
        <w:t>UserSvc</w:t>
      </w:r>
      <w:r w:rsidR="004A0FEE" w:rsidRPr="00CD75F2">
        <w:rPr>
          <w:rFonts w:ascii="Consolas" w:hAnsi="Consolas" w:cs="Consolas"/>
          <w:color w:val="000000"/>
          <w:kern w:val="0"/>
          <w:sz w:val="15"/>
          <w:szCs w:val="15"/>
          <w:bdr w:val="none" w:sz="0" w:space="0" w:color="auto" w:frame="1"/>
        </w:rPr>
        <w:t> </w:t>
      </w:r>
      <w:r w:rsidRPr="00CD75F2">
        <w:rPr>
          <w:rFonts w:ascii="Consolas" w:hAnsi="Consolas" w:cs="Consolas"/>
          <w:color w:val="000000"/>
          <w:kern w:val="0"/>
          <w:sz w:val="15"/>
          <w:szCs w:val="15"/>
          <w:bdr w:val="none" w:sz="0" w:space="0" w:color="auto" w:frame="1"/>
        </w:rPr>
        <w:t>;    </w:t>
      </w:r>
    </w:p>
    <w:p w:rsidR="00CD75F2" w:rsidRPr="00CD75F2" w:rsidRDefault="001A7AB0"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w:t>
      </w:r>
      <w:r w:rsidRPr="001A7AB0">
        <w:rPr>
          <w:rFonts w:ascii="Consolas" w:hAnsi="Consolas" w:cs="Consolas"/>
          <w:color w:val="000000"/>
          <w:kern w:val="0"/>
          <w:sz w:val="15"/>
          <w:szCs w:val="15"/>
          <w:bdr w:val="none" w:sz="0" w:space="0" w:color="auto" w:frame="1"/>
        </w:rPr>
        <w:t>Service</w:t>
      </w:r>
      <w:r w:rsidR="00CD75F2"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b/>
          <w:bCs/>
          <w:color w:val="006699"/>
          <w:kern w:val="0"/>
          <w:sz w:val="15"/>
        </w:rPr>
        <w:t>public</w:t>
      </w: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class</w:t>
      </w:r>
      <w:r w:rsidRPr="00CD75F2">
        <w:rPr>
          <w:rFonts w:ascii="Consolas" w:hAnsi="Consolas" w:cs="Consolas"/>
          <w:color w:val="000000"/>
          <w:kern w:val="0"/>
          <w:sz w:val="15"/>
          <w:szCs w:val="15"/>
          <w:bdr w:val="none" w:sz="0" w:space="0" w:color="auto" w:frame="1"/>
        </w:rPr>
        <w:t> </w:t>
      </w:r>
      <w:r>
        <w:rPr>
          <w:rFonts w:ascii="Consolas" w:hAnsi="Consolas" w:cs="Consolas"/>
          <w:color w:val="000000"/>
          <w:kern w:val="0"/>
          <w:sz w:val="15"/>
          <w:szCs w:val="15"/>
          <w:bdr w:val="none" w:sz="0" w:space="0" w:color="auto" w:frame="1"/>
        </w:rPr>
        <w:t>UserSvc</w:t>
      </w:r>
      <w:r w:rsidRPr="00CD75F2">
        <w:rPr>
          <w:rFonts w:ascii="Consolas" w:hAnsi="Consolas" w:cs="Consolas"/>
          <w:color w:val="000000"/>
          <w:kern w:val="0"/>
          <w:sz w:val="15"/>
          <w:szCs w:val="15"/>
          <w:bdr w:val="none" w:sz="0" w:space="0" w:color="auto" w:frame="1"/>
        </w:rPr>
        <w:t>Impl </w:t>
      </w:r>
      <w:r w:rsidRPr="00CD75F2">
        <w:rPr>
          <w:rFonts w:ascii="Consolas" w:hAnsi="Consolas" w:cs="Consolas"/>
          <w:b/>
          <w:bCs/>
          <w:color w:val="006699"/>
          <w:kern w:val="0"/>
          <w:sz w:val="15"/>
        </w:rPr>
        <w:t>implements</w:t>
      </w:r>
      <w:r w:rsidR="00CE51CA">
        <w:rPr>
          <w:rFonts w:ascii="Consolas" w:hAnsi="Consolas" w:cs="Consolas"/>
          <w:color w:val="000000"/>
          <w:kern w:val="0"/>
          <w:sz w:val="15"/>
          <w:szCs w:val="15"/>
          <w:bdr w:val="none" w:sz="0" w:space="0" w:color="auto" w:frame="1"/>
        </w:rPr>
        <w:t> UserSvc</w:t>
      </w:r>
      <w:r w:rsidRPr="00CD75F2">
        <w:rPr>
          <w:rFonts w:ascii="Consolas" w:hAnsi="Consolas" w:cs="Consolas"/>
          <w:color w:val="000000"/>
          <w:kern w:val="0"/>
          <w:sz w:val="15"/>
          <w:szCs w:val="15"/>
          <w:bdr w:val="none" w:sz="0" w:space="0" w:color="auto" w:frame="1"/>
        </w:rPr>
        <w:t>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public</w:t>
      </w: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void</w:t>
      </w:r>
      <w:r w:rsidRPr="00CD75F2">
        <w:rPr>
          <w:rFonts w:ascii="Consolas" w:hAnsi="Consolas" w:cs="Consolas"/>
          <w:color w:val="000000"/>
          <w:kern w:val="0"/>
          <w:sz w:val="15"/>
          <w:szCs w:val="15"/>
          <w:bdr w:val="none" w:sz="0" w:space="0" w:color="auto" w:frame="1"/>
        </w:rPr>
        <w:t> addUser()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System.out.println(</w:t>
      </w:r>
      <w:r w:rsidRPr="00CD75F2">
        <w:rPr>
          <w:rFonts w:ascii="Consolas" w:hAnsi="Consolas" w:cs="Consolas"/>
          <w:color w:val="0000FF"/>
          <w:kern w:val="0"/>
          <w:sz w:val="15"/>
        </w:rPr>
        <w:t>"-------------invoke addUser()---------------"</w:t>
      </w: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public</w:t>
      </w: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void</w:t>
      </w:r>
      <w:r w:rsidRPr="00CD75F2">
        <w:rPr>
          <w:rFonts w:ascii="Consolas" w:hAnsi="Consolas" w:cs="Consolas"/>
          <w:color w:val="000000"/>
          <w:kern w:val="0"/>
          <w:sz w:val="15"/>
          <w:szCs w:val="15"/>
          <w:bdr w:val="none" w:sz="0" w:space="0" w:color="auto" w:frame="1"/>
        </w:rPr>
        <w:t> updateUser()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System.out.println(</w:t>
      </w:r>
      <w:r w:rsidRPr="00CD75F2">
        <w:rPr>
          <w:rFonts w:ascii="Consolas" w:hAnsi="Consolas" w:cs="Consolas"/>
          <w:color w:val="0000FF"/>
          <w:kern w:val="0"/>
          <w:sz w:val="15"/>
        </w:rPr>
        <w:t>"-------------invoke updateUser()---------------"</w:t>
      </w: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lastRenderedPageBreak/>
        <w:t>       </w:t>
      </w:r>
      <w:r w:rsidRPr="00CD75F2">
        <w:rPr>
          <w:rFonts w:ascii="Consolas" w:hAnsi="Consolas" w:cs="Consolas"/>
          <w:b/>
          <w:bCs/>
          <w:color w:val="006699"/>
          <w:kern w:val="0"/>
          <w:sz w:val="15"/>
        </w:rPr>
        <w:t>public</w:t>
      </w: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void</w:t>
      </w:r>
      <w:r w:rsidRPr="00CD75F2">
        <w:rPr>
          <w:rFonts w:ascii="Consolas" w:hAnsi="Consolas" w:cs="Consolas"/>
          <w:color w:val="000000"/>
          <w:kern w:val="0"/>
          <w:sz w:val="15"/>
          <w:szCs w:val="15"/>
          <w:bdr w:val="none" w:sz="0" w:space="0" w:color="auto" w:frame="1"/>
        </w:rPr>
        <w:t> delUser()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System.out.println(</w:t>
      </w:r>
      <w:r w:rsidRPr="00CD75F2">
        <w:rPr>
          <w:rFonts w:ascii="Consolas" w:hAnsi="Consolas" w:cs="Consolas"/>
          <w:color w:val="0000FF"/>
          <w:kern w:val="0"/>
          <w:sz w:val="15"/>
        </w:rPr>
        <w:t>"-------------invoke delUser()---------------"</w:t>
      </w: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public</w:t>
      </w:r>
      <w:r w:rsidRPr="00CD75F2">
        <w:rPr>
          <w:rFonts w:ascii="Consolas" w:hAnsi="Consolas" w:cs="Consolas"/>
          <w:color w:val="000000"/>
          <w:kern w:val="0"/>
          <w:sz w:val="15"/>
          <w:szCs w:val="15"/>
          <w:bdr w:val="none" w:sz="0" w:space="0" w:color="auto" w:frame="1"/>
        </w:rPr>
        <w:t> String findUser(String username) {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System.out.println(</w:t>
      </w:r>
      <w:r w:rsidRPr="00CD75F2">
        <w:rPr>
          <w:rFonts w:ascii="Consolas" w:hAnsi="Consolas" w:cs="Consolas"/>
          <w:color w:val="0000FF"/>
          <w:kern w:val="0"/>
          <w:sz w:val="15"/>
        </w:rPr>
        <w:t>"-------------invoke findUser---------------"</w:t>
      </w: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r w:rsidRPr="00CD75F2">
        <w:rPr>
          <w:rFonts w:ascii="Consolas" w:hAnsi="Consolas" w:cs="Consolas"/>
          <w:b/>
          <w:bCs/>
          <w:color w:val="006699"/>
          <w:kern w:val="0"/>
          <w:sz w:val="15"/>
        </w:rPr>
        <w:t>return</w:t>
      </w:r>
      <w:r w:rsidRPr="00CD75F2">
        <w:rPr>
          <w:rFonts w:ascii="Consolas" w:hAnsi="Consolas" w:cs="Consolas"/>
          <w:color w:val="000000"/>
          <w:kern w:val="0"/>
          <w:sz w:val="15"/>
          <w:szCs w:val="15"/>
          <w:bdr w:val="none" w:sz="0" w:space="0" w:color="auto" w:frame="1"/>
        </w:rPr>
        <w:t> </w:t>
      </w:r>
      <w:r w:rsidRPr="00CD75F2">
        <w:rPr>
          <w:rFonts w:ascii="Consolas" w:hAnsi="Consolas" w:cs="Consolas"/>
          <w:color w:val="0000FF"/>
          <w:kern w:val="0"/>
          <w:sz w:val="15"/>
        </w:rPr>
        <w:t>"return: "</w:t>
      </w:r>
      <w:r w:rsidRPr="00CD75F2">
        <w:rPr>
          <w:rFonts w:ascii="Consolas" w:hAnsi="Consolas" w:cs="Consolas"/>
          <w:color w:val="000000"/>
          <w:kern w:val="0"/>
          <w:sz w:val="15"/>
          <w:szCs w:val="15"/>
          <w:bdr w:val="none" w:sz="0" w:space="0" w:color="auto" w:frame="1"/>
        </w:rPr>
        <w:t> + username;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    </w:t>
      </w:r>
    </w:p>
    <w:p w:rsidR="00CD75F2" w:rsidRPr="00CD75F2" w:rsidRDefault="00CD75F2" w:rsidP="00CD75F2">
      <w:pPr>
        <w:widowControl/>
        <w:numPr>
          <w:ilvl w:val="0"/>
          <w:numId w:val="26"/>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Pr="00CD75F2" w:rsidRDefault="00CD75F2" w:rsidP="00CD75F2">
      <w:pPr>
        <w:widowControl/>
        <w:numPr>
          <w:ilvl w:val="0"/>
          <w:numId w:val="26"/>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CD75F2">
        <w:rPr>
          <w:rFonts w:ascii="Consolas" w:hAnsi="Consolas" w:cs="Consolas"/>
          <w:color w:val="000000"/>
          <w:kern w:val="0"/>
          <w:sz w:val="15"/>
          <w:szCs w:val="15"/>
          <w:bdr w:val="none" w:sz="0" w:space="0" w:color="auto" w:frame="1"/>
        </w:rPr>
        <w:t>}   </w:t>
      </w:r>
    </w:p>
    <w:p w:rsidR="00CD75F2" w:rsidRDefault="006017F4" w:rsidP="006017F4">
      <w:pPr>
        <w:spacing w:line="360" w:lineRule="auto"/>
        <w:ind w:firstLineChars="200"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首先我们需要在web.xml中配置一个SpringMVC的CXFServlet用于接收所有的Web</w:t>
      </w:r>
      <w:r w:rsidR="00917963">
        <w:rPr>
          <w:rFonts w:ascii="微软雅黑" w:eastAsia="微软雅黑" w:hAnsi="微软雅黑" w:hint="eastAsia"/>
          <w:color w:val="4F4F4F"/>
          <w:shd w:val="clear" w:color="auto" w:fill="FFFFFF"/>
        </w:rPr>
        <w:t>Service</w:t>
      </w:r>
      <w:r>
        <w:rPr>
          <w:rFonts w:ascii="微软雅黑" w:eastAsia="微软雅黑" w:hAnsi="微软雅黑" w:hint="eastAsia"/>
          <w:color w:val="4F4F4F"/>
          <w:shd w:val="clear" w:color="auto" w:fill="FFFFFF"/>
        </w:rPr>
        <w:t>服务请求，这里我们这样配置：</w:t>
      </w:r>
    </w:p>
    <w:p w:rsidR="00EF2723" w:rsidRPr="00EF2723" w:rsidRDefault="00EF2723" w:rsidP="00EF2723">
      <w:pPr>
        <w:widowControl/>
        <w:numPr>
          <w:ilvl w:val="0"/>
          <w:numId w:val="27"/>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b/>
          <w:bCs/>
          <w:color w:val="993300"/>
          <w:kern w:val="0"/>
          <w:sz w:val="15"/>
        </w:rPr>
        <w:t>&lt;servlet&gt;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t xml:space="preserve">  </w:t>
      </w:r>
      <w:r w:rsidRPr="00EF2723">
        <w:rPr>
          <w:rFonts w:ascii="Consolas" w:hAnsi="Consolas" w:cs="Consolas"/>
          <w:color w:val="000000"/>
          <w:kern w:val="0"/>
          <w:sz w:val="15"/>
          <w:szCs w:val="15"/>
          <w:bdr w:val="none" w:sz="0" w:space="0" w:color="auto" w:frame="1"/>
        </w:rPr>
        <w:t> </w:t>
      </w:r>
      <w:r w:rsidRPr="00EF2723">
        <w:rPr>
          <w:rFonts w:ascii="Consolas" w:hAnsi="Consolas" w:cs="Consolas"/>
          <w:b/>
          <w:bCs/>
          <w:color w:val="993300"/>
          <w:kern w:val="0"/>
          <w:sz w:val="15"/>
        </w:rPr>
        <w:t>&lt;</w:t>
      </w:r>
      <w:r w:rsidR="003B0DEF" w:rsidRPr="003B0DEF">
        <w:rPr>
          <w:rFonts w:ascii="Consolas" w:hAnsi="Consolas" w:cs="Consolas"/>
          <w:b/>
          <w:bCs/>
          <w:color w:val="993300"/>
          <w:kern w:val="0"/>
          <w:sz w:val="15"/>
        </w:rPr>
        <w:t>display-name</w:t>
      </w:r>
      <w:r w:rsidRPr="00EF2723">
        <w:rPr>
          <w:rFonts w:ascii="Consolas" w:hAnsi="Consolas" w:cs="Consolas"/>
          <w:b/>
          <w:bCs/>
          <w:color w:val="993300"/>
          <w:kern w:val="0"/>
          <w:sz w:val="15"/>
        </w:rPr>
        <w:t>&gt;</w:t>
      </w:r>
      <w:r w:rsidRPr="00EF2723">
        <w:rPr>
          <w:rFonts w:ascii="Consolas" w:hAnsi="Consolas" w:cs="Consolas"/>
          <w:color w:val="000000"/>
          <w:kern w:val="0"/>
          <w:sz w:val="15"/>
          <w:szCs w:val="15"/>
          <w:bdr w:val="none" w:sz="0" w:space="0" w:color="auto" w:frame="1"/>
        </w:rPr>
        <w:t xml:space="preserve"> jaxws-cxf</w:t>
      </w:r>
      <w:r w:rsidRPr="00EF2723">
        <w:rPr>
          <w:rFonts w:ascii="Consolas" w:hAnsi="Consolas" w:cs="Consolas"/>
          <w:b/>
          <w:bCs/>
          <w:color w:val="993300"/>
          <w:kern w:val="0"/>
          <w:sz w:val="15"/>
        </w:rPr>
        <w:t>&lt;/</w:t>
      </w:r>
      <w:r w:rsidR="003B0DEF" w:rsidRPr="003B0DEF">
        <w:rPr>
          <w:rFonts w:ascii="Consolas" w:hAnsi="Consolas" w:cs="Consolas"/>
          <w:b/>
          <w:bCs/>
          <w:color w:val="993300"/>
          <w:kern w:val="0"/>
          <w:sz w:val="15"/>
        </w:rPr>
        <w:t>display-name</w:t>
      </w:r>
      <w:r w:rsidRPr="00EF2723">
        <w:rPr>
          <w:rFonts w:ascii="Consolas" w:hAnsi="Consolas" w:cs="Consolas"/>
          <w:b/>
          <w:bCs/>
          <w:color w:val="993300"/>
          <w:kern w:val="0"/>
          <w:sz w:val="15"/>
        </w:rPr>
        <w:t>&gt;</w:t>
      </w:r>
    </w:p>
    <w:p w:rsidR="00EF2723" w:rsidRPr="00EF2723" w:rsidRDefault="00EF2723" w:rsidP="00EF2723">
      <w:pPr>
        <w:widowControl/>
        <w:numPr>
          <w:ilvl w:val="0"/>
          <w:numId w:val="27"/>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color w:val="000000"/>
          <w:kern w:val="0"/>
          <w:sz w:val="15"/>
          <w:szCs w:val="15"/>
          <w:bdr w:val="none" w:sz="0" w:space="0" w:color="auto" w:frame="1"/>
        </w:rPr>
        <w:t>       </w:t>
      </w:r>
      <w:r w:rsidRPr="00EF2723">
        <w:rPr>
          <w:rFonts w:ascii="Consolas" w:hAnsi="Consolas" w:cs="Consolas"/>
          <w:b/>
          <w:bCs/>
          <w:color w:val="993300"/>
          <w:kern w:val="0"/>
          <w:sz w:val="15"/>
        </w:rPr>
        <w:t>&lt;servlet-name&gt;</w:t>
      </w:r>
      <w:r w:rsidRPr="00EF2723">
        <w:rPr>
          <w:rFonts w:ascii="Consolas" w:hAnsi="Consolas" w:cs="Consolas"/>
          <w:color w:val="000000"/>
          <w:kern w:val="0"/>
          <w:sz w:val="15"/>
          <w:szCs w:val="15"/>
          <w:bdr w:val="none" w:sz="0" w:space="0" w:color="auto" w:frame="1"/>
        </w:rPr>
        <w:t xml:space="preserve"> jaxws-cxf</w:t>
      </w:r>
      <w:r w:rsidRPr="00EF2723">
        <w:rPr>
          <w:rFonts w:ascii="Consolas" w:hAnsi="Consolas" w:cs="Consolas"/>
          <w:b/>
          <w:bCs/>
          <w:color w:val="993300"/>
          <w:kern w:val="0"/>
          <w:sz w:val="15"/>
        </w:rPr>
        <w:t>&lt;/servlet-name&gt;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color w:val="000000"/>
          <w:kern w:val="0"/>
          <w:sz w:val="15"/>
          <w:szCs w:val="15"/>
          <w:bdr w:val="none" w:sz="0" w:space="0" w:color="auto" w:frame="1"/>
        </w:rPr>
        <w:t>       </w:t>
      </w:r>
      <w:r w:rsidRPr="00EF2723">
        <w:rPr>
          <w:rFonts w:ascii="Consolas" w:hAnsi="Consolas" w:cs="Consolas"/>
          <w:b/>
          <w:bCs/>
          <w:color w:val="993300"/>
          <w:kern w:val="0"/>
          <w:sz w:val="15"/>
        </w:rPr>
        <w:t>&lt;servlet-class&gt;</w:t>
      </w:r>
      <w:r w:rsidR="001D479F" w:rsidRPr="001D479F">
        <w:rPr>
          <w:rFonts w:ascii="Consolas" w:hAnsi="Consolas" w:cs="Consolas"/>
          <w:color w:val="000000"/>
          <w:kern w:val="0"/>
          <w:sz w:val="15"/>
          <w:szCs w:val="15"/>
          <w:bdr w:val="none" w:sz="0" w:space="0" w:color="auto" w:frame="1"/>
        </w:rPr>
        <w:t>org.apache.cxf.transport.servlet.CXFServlet</w:t>
      </w:r>
      <w:r w:rsidRPr="00EF2723">
        <w:rPr>
          <w:rFonts w:ascii="Consolas" w:hAnsi="Consolas" w:cs="Consolas"/>
          <w:b/>
          <w:bCs/>
          <w:color w:val="993300"/>
          <w:kern w:val="0"/>
          <w:sz w:val="15"/>
        </w:rPr>
        <w:t>&lt;/servlet-class&gt;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color w:val="000000"/>
          <w:kern w:val="0"/>
          <w:sz w:val="15"/>
          <w:szCs w:val="15"/>
          <w:bdr w:val="none" w:sz="0" w:space="0" w:color="auto" w:frame="1"/>
        </w:rPr>
        <w:t>       </w:t>
      </w:r>
      <w:r w:rsidRPr="00EF2723">
        <w:rPr>
          <w:rFonts w:ascii="Consolas" w:hAnsi="Consolas" w:cs="Consolas"/>
          <w:b/>
          <w:bCs/>
          <w:color w:val="993300"/>
          <w:kern w:val="0"/>
          <w:sz w:val="15"/>
        </w:rPr>
        <w:t>&lt;load-on-startup&gt;</w:t>
      </w:r>
      <w:r w:rsidRPr="00EF2723">
        <w:rPr>
          <w:rFonts w:ascii="Consolas" w:hAnsi="Consolas" w:cs="Consolas"/>
          <w:color w:val="000000"/>
          <w:kern w:val="0"/>
          <w:sz w:val="15"/>
          <w:szCs w:val="15"/>
          <w:bdr w:val="none" w:sz="0" w:space="0" w:color="auto" w:frame="1"/>
        </w:rPr>
        <w:t>1</w:t>
      </w:r>
      <w:r w:rsidRPr="00EF2723">
        <w:rPr>
          <w:rFonts w:ascii="Consolas" w:hAnsi="Consolas" w:cs="Consolas"/>
          <w:b/>
          <w:bCs/>
          <w:color w:val="993300"/>
          <w:kern w:val="0"/>
          <w:sz w:val="15"/>
        </w:rPr>
        <w:t>&lt;/load-on-startup&gt;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b/>
          <w:bCs/>
          <w:color w:val="993300"/>
          <w:kern w:val="0"/>
          <w:sz w:val="15"/>
        </w:rPr>
        <w:t>&lt;/servlet&gt;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b/>
          <w:bCs/>
          <w:color w:val="993300"/>
          <w:kern w:val="0"/>
          <w:sz w:val="15"/>
        </w:rPr>
        <w:t>&lt;servlet-mapping&gt;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color w:val="000000"/>
          <w:kern w:val="0"/>
          <w:sz w:val="15"/>
          <w:szCs w:val="15"/>
          <w:bdr w:val="none" w:sz="0" w:space="0" w:color="auto" w:frame="1"/>
        </w:rPr>
        <w:t>       </w:t>
      </w:r>
      <w:r w:rsidRPr="00EF2723">
        <w:rPr>
          <w:rFonts w:ascii="Consolas" w:hAnsi="Consolas" w:cs="Consolas"/>
          <w:b/>
          <w:bCs/>
          <w:color w:val="993300"/>
          <w:kern w:val="0"/>
          <w:sz w:val="15"/>
        </w:rPr>
        <w:t>&lt;servlet-name&gt;</w:t>
      </w:r>
      <w:r w:rsidR="001D479F" w:rsidRPr="001D479F">
        <w:rPr>
          <w:rFonts w:ascii="Consolas" w:hAnsi="Consolas" w:cs="Consolas"/>
          <w:color w:val="000000"/>
          <w:kern w:val="0"/>
          <w:sz w:val="15"/>
          <w:szCs w:val="15"/>
          <w:bdr w:val="none" w:sz="0" w:space="0" w:color="auto" w:frame="1"/>
        </w:rPr>
        <w:t xml:space="preserve"> </w:t>
      </w:r>
      <w:r w:rsidR="001D479F" w:rsidRPr="00EF2723">
        <w:rPr>
          <w:rFonts w:ascii="Consolas" w:hAnsi="Consolas" w:cs="Consolas"/>
          <w:color w:val="000000"/>
          <w:kern w:val="0"/>
          <w:sz w:val="15"/>
          <w:szCs w:val="15"/>
          <w:bdr w:val="none" w:sz="0" w:space="0" w:color="auto" w:frame="1"/>
        </w:rPr>
        <w:t>jaxws-cxf</w:t>
      </w:r>
      <w:r w:rsidRPr="00EF2723">
        <w:rPr>
          <w:rFonts w:ascii="Consolas" w:hAnsi="Consolas" w:cs="Consolas"/>
          <w:b/>
          <w:bCs/>
          <w:color w:val="993300"/>
          <w:kern w:val="0"/>
          <w:sz w:val="15"/>
        </w:rPr>
        <w:t>&lt;/servlet-name&gt;</w:t>
      </w:r>
      <w:r w:rsidRPr="00EF2723">
        <w:rPr>
          <w:rFonts w:ascii="Consolas" w:hAnsi="Consolas" w:cs="Consolas"/>
          <w:color w:val="000000"/>
          <w:kern w:val="0"/>
          <w:sz w:val="15"/>
          <w:szCs w:val="15"/>
          <w:bdr w:val="none" w:sz="0" w:space="0" w:color="auto" w:frame="1"/>
        </w:rPr>
        <w:t>    </w:t>
      </w:r>
    </w:p>
    <w:p w:rsidR="00EF2723" w:rsidRPr="00EF2723" w:rsidRDefault="00EF2723" w:rsidP="00EF2723">
      <w:pPr>
        <w:widowControl/>
        <w:numPr>
          <w:ilvl w:val="0"/>
          <w:numId w:val="27"/>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color w:val="000000"/>
          <w:kern w:val="0"/>
          <w:sz w:val="15"/>
          <w:szCs w:val="15"/>
          <w:bdr w:val="none" w:sz="0" w:space="0" w:color="auto" w:frame="1"/>
        </w:rPr>
        <w:t>       </w:t>
      </w:r>
      <w:r w:rsidRPr="00EF2723">
        <w:rPr>
          <w:rFonts w:ascii="Consolas" w:hAnsi="Consolas" w:cs="Consolas"/>
          <w:b/>
          <w:bCs/>
          <w:color w:val="993300"/>
          <w:kern w:val="0"/>
          <w:sz w:val="15"/>
        </w:rPr>
        <w:t>&lt;url-pattern&gt;</w:t>
      </w:r>
      <w:r w:rsidR="00A87432" w:rsidRPr="001D4645">
        <w:rPr>
          <w:rFonts w:ascii="Consolas" w:hAnsi="Consolas" w:cs="Consolas"/>
          <w:color w:val="000000"/>
          <w:kern w:val="0"/>
          <w:sz w:val="15"/>
          <w:szCs w:val="15"/>
          <w:bdr w:val="none" w:sz="0" w:space="0" w:color="auto" w:frame="1"/>
        </w:rPr>
        <w:t xml:space="preserve"> /ws/*</w:t>
      </w:r>
      <w:r w:rsidR="00A87432" w:rsidRPr="00EF2723">
        <w:rPr>
          <w:rFonts w:ascii="Consolas" w:hAnsi="Consolas" w:cs="Consolas"/>
          <w:b/>
          <w:bCs/>
          <w:color w:val="993300"/>
          <w:kern w:val="0"/>
          <w:sz w:val="15"/>
        </w:rPr>
        <w:t xml:space="preserve"> </w:t>
      </w:r>
      <w:r w:rsidRPr="00EF2723">
        <w:rPr>
          <w:rFonts w:ascii="Consolas" w:hAnsi="Consolas" w:cs="Consolas"/>
          <w:b/>
          <w:bCs/>
          <w:color w:val="993300"/>
          <w:kern w:val="0"/>
          <w:sz w:val="15"/>
        </w:rPr>
        <w:t>&lt;/url-pattern&gt;</w:t>
      </w:r>
      <w:r w:rsidRPr="00EF2723">
        <w:rPr>
          <w:rFonts w:ascii="Consolas" w:hAnsi="Consolas" w:cs="Consolas"/>
          <w:color w:val="000000"/>
          <w:kern w:val="0"/>
          <w:sz w:val="15"/>
          <w:szCs w:val="15"/>
          <w:bdr w:val="none" w:sz="0" w:space="0" w:color="auto" w:frame="1"/>
        </w:rPr>
        <w:t>    </w:t>
      </w:r>
    </w:p>
    <w:p w:rsidR="00EF2723" w:rsidRPr="001D4645" w:rsidRDefault="00EF2723" w:rsidP="001D4645">
      <w:pPr>
        <w:widowControl/>
        <w:numPr>
          <w:ilvl w:val="0"/>
          <w:numId w:val="27"/>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EF2723">
        <w:rPr>
          <w:rFonts w:ascii="Consolas" w:hAnsi="Consolas" w:cs="Consolas"/>
          <w:b/>
          <w:bCs/>
          <w:color w:val="993300"/>
          <w:kern w:val="0"/>
          <w:sz w:val="15"/>
        </w:rPr>
        <w:t>&lt;/servlet-mapping&gt;</w:t>
      </w:r>
      <w:r w:rsidRPr="00EF2723">
        <w:rPr>
          <w:rFonts w:ascii="Consolas" w:hAnsi="Consolas" w:cs="Consolas"/>
          <w:color w:val="000000"/>
          <w:kern w:val="0"/>
          <w:sz w:val="15"/>
          <w:szCs w:val="15"/>
          <w:bdr w:val="none" w:sz="0" w:space="0" w:color="auto" w:frame="1"/>
        </w:rPr>
        <w:t> </w:t>
      </w:r>
    </w:p>
    <w:p w:rsidR="00B33EE1" w:rsidRDefault="001D4645" w:rsidP="00E411F0">
      <w:pPr>
        <w:spacing w:line="360" w:lineRule="auto"/>
        <w:ind w:firstLineChars="200" w:firstLine="480"/>
        <w:rPr>
          <w:rFonts w:ascii="宋体" w:hAnsi="宋体"/>
          <w:sz w:val="24"/>
        </w:rPr>
      </w:pPr>
      <w:r>
        <w:rPr>
          <w:rFonts w:ascii="宋体" w:hAnsi="宋体" w:hint="eastAsia"/>
          <w:sz w:val="24"/>
        </w:rPr>
        <w:t>接下来</w:t>
      </w:r>
      <w:r w:rsidR="00D35F65">
        <w:rPr>
          <w:rFonts w:ascii="宋体" w:hAnsi="宋体" w:hint="eastAsia"/>
          <w:sz w:val="24"/>
        </w:rPr>
        <w:t>需要在spring的配置文件中做如下配置：</w:t>
      </w:r>
    </w:p>
    <w:p w:rsidR="00D35F65" w:rsidRPr="00D35F65" w:rsidRDefault="00D35F65"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&lt;?xml version=</w:t>
      </w:r>
      <w:r w:rsidRPr="00D35F65">
        <w:rPr>
          <w:rFonts w:ascii="Consolas" w:hAnsi="Consolas" w:cs="Consolas"/>
          <w:color w:val="0000FF"/>
          <w:kern w:val="0"/>
          <w:sz w:val="15"/>
        </w:rPr>
        <w:t>"1.0"</w:t>
      </w:r>
      <w:r w:rsidRPr="00D35F65">
        <w:rPr>
          <w:rFonts w:ascii="Consolas" w:hAnsi="Consolas" w:cs="Consolas"/>
          <w:color w:val="000000"/>
          <w:kern w:val="0"/>
          <w:sz w:val="15"/>
          <w:szCs w:val="15"/>
          <w:bdr w:val="none" w:sz="0" w:space="0" w:color="auto" w:frame="1"/>
        </w:rPr>
        <w:t> encoding=</w:t>
      </w:r>
      <w:r w:rsidRPr="00D35F65">
        <w:rPr>
          <w:rFonts w:ascii="Consolas" w:hAnsi="Consolas" w:cs="Consolas"/>
          <w:color w:val="0000FF"/>
          <w:kern w:val="0"/>
          <w:sz w:val="15"/>
        </w:rPr>
        <w:t>"UTF-8"</w:t>
      </w:r>
      <w:r w:rsidRPr="00D35F65">
        <w:rPr>
          <w:rFonts w:ascii="Consolas" w:hAnsi="Consolas" w:cs="Consolas"/>
          <w:color w:val="000000"/>
          <w:kern w:val="0"/>
          <w:sz w:val="15"/>
          <w:szCs w:val="15"/>
          <w:bdr w:val="none" w:sz="0" w:space="0" w:color="auto" w:frame="1"/>
        </w:rPr>
        <w:t>?&gt;    </w:t>
      </w:r>
    </w:p>
    <w:p w:rsidR="00D35F65" w:rsidRPr="00D35F65" w:rsidRDefault="00D35F65"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&lt;beans xmlns=</w:t>
      </w:r>
      <w:r w:rsidRPr="00D35F65">
        <w:rPr>
          <w:rFonts w:ascii="Consolas" w:hAnsi="Consolas" w:cs="Consolas"/>
          <w:color w:val="0000FF"/>
          <w:kern w:val="0"/>
          <w:sz w:val="15"/>
        </w:rPr>
        <w:t>"http://www.springframework.org/schema/beans"</w:t>
      </w:r>
      <w:r w:rsidRPr="00D35F65">
        <w:rPr>
          <w:rFonts w:ascii="Consolas" w:hAnsi="Consolas" w:cs="Consolas"/>
          <w:color w:val="000000"/>
          <w:kern w:val="0"/>
          <w:sz w:val="15"/>
          <w:szCs w:val="15"/>
          <w:bdr w:val="none" w:sz="0" w:space="0" w:color="auto" w:frame="1"/>
        </w:rPr>
        <w:t>    </w:t>
      </w:r>
    </w:p>
    <w:p w:rsidR="00CA1EBF" w:rsidRPr="00CA1EBF" w:rsidRDefault="00D35F65"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xmlns:xsi=</w:t>
      </w:r>
      <w:r w:rsidRPr="00D35F65">
        <w:rPr>
          <w:rFonts w:ascii="Consolas" w:hAnsi="Consolas" w:cs="Consolas"/>
          <w:color w:val="0000FF"/>
          <w:kern w:val="0"/>
          <w:sz w:val="15"/>
        </w:rPr>
        <w:t>"http://www.w3.org/2001/XMLSchema-instance"</w:t>
      </w:r>
      <w:r w:rsidRPr="00D35F65">
        <w:rPr>
          <w:rFonts w:ascii="Consolas" w:hAnsi="Consolas" w:cs="Consolas"/>
          <w:color w:val="000000"/>
          <w:kern w:val="0"/>
          <w:sz w:val="15"/>
          <w:szCs w:val="15"/>
          <w:bdr w:val="none" w:sz="0" w:space="0" w:color="auto" w:frame="1"/>
        </w:rPr>
        <w:t> </w:t>
      </w:r>
    </w:p>
    <w:p w:rsidR="00D35F65" w:rsidRPr="00D35F65" w:rsidRDefault="00CA1EBF"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t xml:space="preserve">   </w:t>
      </w:r>
      <w:r w:rsidR="00D35F65" w:rsidRPr="00D35F65">
        <w:rPr>
          <w:rFonts w:ascii="Consolas" w:hAnsi="Consolas" w:cs="Consolas"/>
          <w:color w:val="000000"/>
          <w:kern w:val="0"/>
          <w:sz w:val="15"/>
          <w:szCs w:val="15"/>
          <w:bdr w:val="none" w:sz="0" w:space="0" w:color="auto" w:frame="1"/>
        </w:rPr>
        <w:t>xmlns:context=</w:t>
      </w:r>
      <w:r w:rsidR="00D35F65" w:rsidRPr="00D35F65">
        <w:rPr>
          <w:rFonts w:ascii="Consolas" w:hAnsi="Consolas" w:cs="Consolas"/>
          <w:color w:val="0000FF"/>
          <w:kern w:val="0"/>
          <w:sz w:val="15"/>
        </w:rPr>
        <w:t>"http://www.springframework.org/schema/context"</w:t>
      </w:r>
      <w:r w:rsidR="00D35F65" w:rsidRPr="00D35F65">
        <w:rPr>
          <w:rFonts w:ascii="Consolas" w:hAnsi="Consolas" w:cs="Consolas"/>
          <w:color w:val="000000"/>
          <w:kern w:val="0"/>
          <w:sz w:val="15"/>
          <w:szCs w:val="15"/>
          <w:bdr w:val="none" w:sz="0" w:space="0" w:color="auto" w:frame="1"/>
        </w:rPr>
        <w:t>    </w:t>
      </w:r>
    </w:p>
    <w:p w:rsidR="00D35F65" w:rsidRPr="00D35F65" w:rsidRDefault="00D35F65"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xmlns:mvc=</w:t>
      </w:r>
      <w:r w:rsidRPr="00D35F65">
        <w:rPr>
          <w:rFonts w:ascii="Consolas" w:hAnsi="Consolas" w:cs="Consolas"/>
          <w:color w:val="0000FF"/>
          <w:kern w:val="0"/>
          <w:sz w:val="15"/>
        </w:rPr>
        <w:t>"http://www.springframework.org/schema/mvc"</w:t>
      </w:r>
      <w:r w:rsidRPr="00D35F65">
        <w:rPr>
          <w:rFonts w:ascii="Consolas" w:hAnsi="Consolas" w:cs="Consolas"/>
          <w:color w:val="000000"/>
          <w:kern w:val="0"/>
          <w:sz w:val="15"/>
          <w:szCs w:val="15"/>
          <w:bdr w:val="none" w:sz="0" w:space="0" w:color="auto" w:frame="1"/>
        </w:rPr>
        <w:t>    </w:t>
      </w:r>
    </w:p>
    <w:p w:rsidR="00D35F65" w:rsidRPr="00D35F65" w:rsidRDefault="00D35F65"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xsi:schemaLocation="http:</w:t>
      </w:r>
      <w:r w:rsidRPr="00D35F65">
        <w:rPr>
          <w:rFonts w:ascii="Consolas" w:hAnsi="Consolas" w:cs="Consolas"/>
          <w:color w:val="008200"/>
          <w:kern w:val="0"/>
          <w:sz w:val="15"/>
        </w:rPr>
        <w:t>//www.springframework.org/schema/beans  </w:t>
      </w:r>
      <w:r w:rsidRPr="00D35F65">
        <w:rPr>
          <w:rFonts w:ascii="Consolas" w:hAnsi="Consolas" w:cs="Consolas"/>
          <w:color w:val="000000"/>
          <w:kern w:val="0"/>
          <w:sz w:val="15"/>
          <w:szCs w:val="15"/>
          <w:bdr w:val="none" w:sz="0" w:space="0" w:color="auto" w:frame="1"/>
        </w:rPr>
        <w:t>  </w:t>
      </w:r>
    </w:p>
    <w:p w:rsidR="00D35F65" w:rsidRPr="00D35F65" w:rsidRDefault="00D35F65"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w:t>
      </w:r>
      <w:r w:rsidR="00F833F1">
        <w:rPr>
          <w:rFonts w:ascii="Consolas" w:hAnsi="Consolas" w:cs="Consolas" w:hint="eastAsia"/>
          <w:color w:val="000000"/>
          <w:kern w:val="0"/>
          <w:sz w:val="15"/>
          <w:szCs w:val="15"/>
          <w:bdr w:val="none" w:sz="0" w:space="0" w:color="auto" w:frame="1"/>
        </w:rPr>
        <w:t xml:space="preserve">  </w:t>
      </w:r>
      <w:r w:rsidRPr="00D35F65">
        <w:rPr>
          <w:rFonts w:ascii="Consolas" w:hAnsi="Consolas" w:cs="Consolas"/>
          <w:color w:val="000000"/>
          <w:kern w:val="0"/>
          <w:sz w:val="15"/>
          <w:szCs w:val="15"/>
          <w:bdr w:val="none" w:sz="0" w:space="0" w:color="auto" w:frame="1"/>
        </w:rPr>
        <w:t>http:</w:t>
      </w:r>
      <w:r w:rsidRPr="00D35F65">
        <w:rPr>
          <w:rFonts w:ascii="Consolas" w:hAnsi="Consolas" w:cs="Consolas"/>
          <w:color w:val="008200"/>
          <w:kern w:val="0"/>
          <w:sz w:val="15"/>
        </w:rPr>
        <w:t>//www.springframework.org/schema/beans/spring-beans-3.0.xsd  </w:t>
      </w:r>
      <w:r w:rsidRPr="00D35F65">
        <w:rPr>
          <w:rFonts w:ascii="Consolas" w:hAnsi="Consolas" w:cs="Consolas"/>
          <w:color w:val="000000"/>
          <w:kern w:val="0"/>
          <w:sz w:val="15"/>
          <w:szCs w:val="15"/>
          <w:bdr w:val="none" w:sz="0" w:space="0" w:color="auto" w:frame="1"/>
        </w:rPr>
        <w:t>  </w:t>
      </w:r>
    </w:p>
    <w:p w:rsidR="00D35F65" w:rsidRPr="00D35F65" w:rsidRDefault="00D35F65"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w:t>
      </w:r>
      <w:r w:rsidR="00F833F1">
        <w:rPr>
          <w:rFonts w:ascii="Consolas" w:hAnsi="Consolas" w:cs="Consolas" w:hint="eastAsia"/>
          <w:color w:val="000000"/>
          <w:kern w:val="0"/>
          <w:sz w:val="15"/>
          <w:szCs w:val="15"/>
          <w:bdr w:val="none" w:sz="0" w:space="0" w:color="auto" w:frame="1"/>
        </w:rPr>
        <w:t xml:space="preserve">  </w:t>
      </w:r>
      <w:r w:rsidRPr="00D35F65">
        <w:rPr>
          <w:rFonts w:ascii="Consolas" w:hAnsi="Consolas" w:cs="Consolas"/>
          <w:color w:val="000000"/>
          <w:kern w:val="0"/>
          <w:sz w:val="15"/>
          <w:szCs w:val="15"/>
          <w:bdr w:val="none" w:sz="0" w:space="0" w:color="auto" w:frame="1"/>
        </w:rPr>
        <w:t>http:</w:t>
      </w:r>
      <w:r w:rsidRPr="00D35F65">
        <w:rPr>
          <w:rFonts w:ascii="Consolas" w:hAnsi="Consolas" w:cs="Consolas"/>
          <w:color w:val="008200"/>
          <w:kern w:val="0"/>
          <w:sz w:val="15"/>
        </w:rPr>
        <w:t>//www.springframework.org/schema/context  </w:t>
      </w:r>
      <w:r w:rsidRPr="00D35F65">
        <w:rPr>
          <w:rFonts w:ascii="Consolas" w:hAnsi="Consolas" w:cs="Consolas"/>
          <w:color w:val="000000"/>
          <w:kern w:val="0"/>
          <w:sz w:val="15"/>
          <w:szCs w:val="15"/>
          <w:bdr w:val="none" w:sz="0" w:space="0" w:color="auto" w:frame="1"/>
        </w:rPr>
        <w:t>  </w:t>
      </w:r>
    </w:p>
    <w:p w:rsidR="00447027" w:rsidRPr="00447027" w:rsidRDefault="00D35F65"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w:t>
      </w:r>
      <w:r w:rsidR="00F833F1">
        <w:rPr>
          <w:rFonts w:ascii="Consolas" w:hAnsi="Consolas" w:cs="Consolas" w:hint="eastAsia"/>
          <w:color w:val="000000"/>
          <w:kern w:val="0"/>
          <w:sz w:val="15"/>
          <w:szCs w:val="15"/>
          <w:bdr w:val="none" w:sz="0" w:space="0" w:color="auto" w:frame="1"/>
        </w:rPr>
        <w:t xml:space="preserve">  </w:t>
      </w:r>
      <w:r w:rsidRPr="00D35F65">
        <w:rPr>
          <w:rFonts w:ascii="Consolas" w:hAnsi="Consolas" w:cs="Consolas"/>
          <w:color w:val="000000"/>
          <w:kern w:val="0"/>
          <w:sz w:val="15"/>
          <w:szCs w:val="15"/>
          <w:bdr w:val="none" w:sz="0" w:space="0" w:color="auto" w:frame="1"/>
        </w:rPr>
        <w:t>http:</w:t>
      </w:r>
      <w:r w:rsidRPr="00D35F65">
        <w:rPr>
          <w:rFonts w:ascii="Consolas" w:hAnsi="Consolas" w:cs="Consolas"/>
          <w:color w:val="008200"/>
          <w:kern w:val="0"/>
          <w:sz w:val="15"/>
        </w:rPr>
        <w:t>//www.springframework.org/schema/context/spring-context-3.0.xsd</w:t>
      </w:r>
    </w:p>
    <w:p w:rsidR="00447027" w:rsidRPr="00447027" w:rsidRDefault="00447027"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8200"/>
          <w:kern w:val="0"/>
          <w:sz w:val="15"/>
        </w:rPr>
        <w:tab/>
      </w:r>
      <w:r w:rsidRPr="00447027">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 xml:space="preserve"> </w:t>
      </w:r>
      <w:r w:rsidR="00F833F1">
        <w:rPr>
          <w:rFonts w:ascii="Consolas" w:hAnsi="Consolas" w:cs="Consolas" w:hint="eastAsia"/>
          <w:color w:val="000000"/>
          <w:kern w:val="0"/>
          <w:sz w:val="15"/>
          <w:szCs w:val="15"/>
          <w:bdr w:val="none" w:sz="0" w:space="0" w:color="auto" w:frame="1"/>
        </w:rPr>
        <w:t xml:space="preserve">  </w:t>
      </w:r>
      <w:r w:rsidRPr="00447027">
        <w:rPr>
          <w:rFonts w:ascii="Consolas" w:hAnsi="Consolas" w:cs="Consolas"/>
          <w:color w:val="000000"/>
          <w:kern w:val="0"/>
          <w:sz w:val="15"/>
          <w:szCs w:val="15"/>
          <w:bdr w:val="none" w:sz="0" w:space="0" w:color="auto" w:frame="1"/>
        </w:rPr>
        <w:t>http://cxf.apache.org/jaxws</w:t>
      </w:r>
    </w:p>
    <w:p w:rsidR="00D35F65" w:rsidRPr="00D35F65" w:rsidRDefault="00447027"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Pr>
          <w:rFonts w:ascii="Consolas" w:hAnsi="Consolas" w:cs="Consolas" w:hint="eastAsia"/>
          <w:color w:val="000000"/>
          <w:kern w:val="0"/>
          <w:sz w:val="15"/>
          <w:szCs w:val="15"/>
          <w:bdr w:val="none" w:sz="0" w:space="0" w:color="auto" w:frame="1"/>
        </w:rPr>
        <w:tab/>
      </w:r>
      <w:r>
        <w:rPr>
          <w:rFonts w:ascii="Consolas" w:hAnsi="Consolas" w:cs="Consolas" w:hint="eastAsia"/>
          <w:color w:val="000000"/>
          <w:kern w:val="0"/>
          <w:sz w:val="15"/>
          <w:szCs w:val="15"/>
          <w:bdr w:val="none" w:sz="0" w:space="0" w:color="auto" w:frame="1"/>
        </w:rPr>
        <w:tab/>
        <w:t xml:space="preserve"> </w:t>
      </w:r>
      <w:r w:rsidR="00F833F1">
        <w:rPr>
          <w:rFonts w:ascii="Consolas" w:hAnsi="Consolas" w:cs="Consolas" w:hint="eastAsia"/>
          <w:color w:val="000000"/>
          <w:kern w:val="0"/>
          <w:sz w:val="15"/>
          <w:szCs w:val="15"/>
          <w:bdr w:val="none" w:sz="0" w:space="0" w:color="auto" w:frame="1"/>
        </w:rPr>
        <w:t xml:space="preserve">  </w:t>
      </w:r>
      <w:r w:rsidRPr="00447027">
        <w:rPr>
          <w:rFonts w:ascii="Consolas" w:hAnsi="Consolas" w:cs="Consolas"/>
          <w:color w:val="000000"/>
          <w:kern w:val="0"/>
          <w:sz w:val="15"/>
          <w:szCs w:val="15"/>
          <w:bdr w:val="none" w:sz="0" w:space="0" w:color="auto" w:frame="1"/>
        </w:rPr>
        <w:t xml:space="preserve">http://cxf.apache.org/schemas/jaxws.xsd </w:t>
      </w:r>
      <w:r>
        <w:rPr>
          <w:rFonts w:ascii="Consolas" w:hAnsi="Consolas" w:cs="Consolas" w:hint="eastAsia"/>
          <w:color w:val="000000"/>
          <w:kern w:val="0"/>
          <w:sz w:val="15"/>
          <w:szCs w:val="15"/>
          <w:bdr w:val="none" w:sz="0" w:space="0" w:color="auto" w:frame="1"/>
        </w:rPr>
        <w:t>"</w:t>
      </w:r>
      <w:r w:rsidR="00D35F65" w:rsidRPr="00D35F65">
        <w:rPr>
          <w:rFonts w:ascii="Consolas" w:hAnsi="Consolas" w:cs="Consolas"/>
          <w:color w:val="008200"/>
          <w:kern w:val="0"/>
          <w:sz w:val="15"/>
        </w:rPr>
        <w:t>&gt;  </w:t>
      </w:r>
      <w:r w:rsidR="00D35F65" w:rsidRPr="00D35F65">
        <w:rPr>
          <w:rFonts w:ascii="Consolas" w:hAnsi="Consolas" w:cs="Consolas"/>
          <w:color w:val="000000"/>
          <w:kern w:val="0"/>
          <w:sz w:val="15"/>
          <w:szCs w:val="15"/>
          <w:bdr w:val="none" w:sz="0" w:space="0" w:color="auto" w:frame="1"/>
        </w:rPr>
        <w:t>  </w:t>
      </w:r>
    </w:p>
    <w:p w:rsidR="00D35F65" w:rsidRPr="00AB407E" w:rsidRDefault="00D35F65"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     </w:t>
      </w:r>
    </w:p>
    <w:p w:rsidR="00AB407E" w:rsidRDefault="00AB407E" w:rsidP="00AB407E">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000000"/>
          <w:kern w:val="0"/>
          <w:sz w:val="15"/>
          <w:szCs w:val="15"/>
          <w:bdr w:val="none" w:sz="0" w:space="0" w:color="auto" w:frame="1"/>
        </w:rPr>
      </w:pPr>
      <w:r w:rsidRPr="00AB407E">
        <w:rPr>
          <w:rFonts w:ascii="Consolas" w:hAnsi="Consolas" w:cs="Consolas"/>
          <w:color w:val="000000"/>
          <w:kern w:val="0"/>
          <w:sz w:val="15"/>
          <w:szCs w:val="15"/>
          <w:bdr w:val="none" w:sz="0" w:space="0" w:color="auto" w:frame="1"/>
        </w:rPr>
        <w:t>&lt;import resource="classpath*:META-INF/cxf/cxf.xml" /&gt;</w:t>
      </w:r>
    </w:p>
    <w:p w:rsidR="00AB407E" w:rsidRDefault="00AB407E" w:rsidP="00AB407E">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000000"/>
          <w:kern w:val="0"/>
          <w:sz w:val="15"/>
          <w:szCs w:val="15"/>
          <w:bdr w:val="none" w:sz="0" w:space="0" w:color="auto" w:frame="1"/>
        </w:rPr>
      </w:pPr>
      <w:r w:rsidRPr="00AB407E">
        <w:rPr>
          <w:rFonts w:ascii="Consolas" w:hAnsi="Consolas" w:cs="Consolas"/>
          <w:color w:val="000000"/>
          <w:kern w:val="0"/>
          <w:sz w:val="15"/>
          <w:szCs w:val="15"/>
          <w:bdr w:val="none" w:sz="0" w:space="0" w:color="auto" w:frame="1"/>
        </w:rPr>
        <w:t>&lt;import resource="classpath*:META-INF/cxf/cxf-extension-soap.xml" /&gt;</w:t>
      </w:r>
    </w:p>
    <w:p w:rsidR="00AB407E" w:rsidRDefault="00AB407E" w:rsidP="00AB407E">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000000"/>
          <w:kern w:val="0"/>
          <w:sz w:val="15"/>
          <w:szCs w:val="15"/>
          <w:bdr w:val="none" w:sz="0" w:space="0" w:color="auto" w:frame="1"/>
        </w:rPr>
      </w:pPr>
      <w:r w:rsidRPr="00AB407E">
        <w:rPr>
          <w:rFonts w:ascii="Consolas" w:hAnsi="Consolas" w:cs="Consolas"/>
          <w:color w:val="000000"/>
          <w:kern w:val="0"/>
          <w:sz w:val="15"/>
          <w:szCs w:val="15"/>
          <w:bdr w:val="none" w:sz="0" w:space="0" w:color="auto" w:frame="1"/>
        </w:rPr>
        <w:t>&lt;import resource="classpath*:META-INF/cxf/cxf-servlet.xml" /&gt;</w:t>
      </w:r>
    </w:p>
    <w:p w:rsidR="00C05925" w:rsidRPr="00D35F65" w:rsidRDefault="00C05925" w:rsidP="00AB407E">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000000"/>
          <w:kern w:val="0"/>
          <w:sz w:val="15"/>
          <w:szCs w:val="15"/>
          <w:bdr w:val="none" w:sz="0" w:space="0" w:color="auto" w:frame="1"/>
        </w:rPr>
      </w:pPr>
      <w:r w:rsidRPr="00C05925">
        <w:rPr>
          <w:rFonts w:ascii="Consolas" w:hAnsi="Consolas" w:cs="Consolas"/>
          <w:color w:val="000000"/>
          <w:kern w:val="0"/>
          <w:sz w:val="15"/>
          <w:szCs w:val="15"/>
          <w:bdr w:val="none" w:sz="0" w:space="0" w:color="auto" w:frame="1"/>
        </w:rPr>
        <w:t>&lt;jaxws:server address="/</w:t>
      </w:r>
      <w:r w:rsidR="003941E4">
        <w:rPr>
          <w:rFonts w:ascii="Consolas" w:hAnsi="Consolas" w:cs="Consolas" w:hint="eastAsia"/>
          <w:color w:val="000000"/>
          <w:kern w:val="0"/>
          <w:sz w:val="15"/>
          <w:szCs w:val="15"/>
          <w:bdr w:val="none" w:sz="0" w:space="0" w:color="auto" w:frame="1"/>
        </w:rPr>
        <w:t>user</w:t>
      </w:r>
      <w:r w:rsidRPr="00C05925">
        <w:rPr>
          <w:rFonts w:ascii="Consolas" w:hAnsi="Consolas" w:cs="Consolas"/>
          <w:color w:val="000000"/>
          <w:kern w:val="0"/>
          <w:sz w:val="15"/>
          <w:szCs w:val="15"/>
          <w:bdr w:val="none" w:sz="0" w:space="0" w:color="auto" w:frame="1"/>
        </w:rPr>
        <w:t>S</w:t>
      </w:r>
      <w:r w:rsidR="003941E4">
        <w:rPr>
          <w:rFonts w:ascii="Consolas" w:hAnsi="Consolas" w:cs="Consolas" w:hint="eastAsia"/>
          <w:color w:val="000000"/>
          <w:kern w:val="0"/>
          <w:sz w:val="15"/>
          <w:szCs w:val="15"/>
          <w:bdr w:val="none" w:sz="0" w:space="0" w:color="auto" w:frame="1"/>
        </w:rPr>
        <w:t>vc</w:t>
      </w:r>
      <w:r w:rsidRPr="00C05925">
        <w:rPr>
          <w:rFonts w:ascii="Consolas" w:hAnsi="Consolas" w:cs="Consolas"/>
          <w:color w:val="000000"/>
          <w:kern w:val="0"/>
          <w:sz w:val="15"/>
          <w:szCs w:val="15"/>
          <w:bdr w:val="none" w:sz="0" w:space="0" w:color="auto" w:frame="1"/>
        </w:rPr>
        <w:t>" serviceBean="#</w:t>
      </w:r>
      <w:r w:rsidR="0094792F" w:rsidRPr="0094792F">
        <w:rPr>
          <w:rFonts w:ascii="Consolas" w:hAnsi="Consolas" w:cs="Consolas" w:hint="eastAsia"/>
          <w:color w:val="000000"/>
          <w:kern w:val="0"/>
          <w:sz w:val="15"/>
          <w:szCs w:val="15"/>
          <w:bdr w:val="none" w:sz="0" w:space="0" w:color="auto" w:frame="1"/>
        </w:rPr>
        <w:t xml:space="preserve"> </w:t>
      </w:r>
      <w:r w:rsidR="0094792F">
        <w:rPr>
          <w:rFonts w:ascii="Consolas" w:hAnsi="Consolas" w:cs="Consolas" w:hint="eastAsia"/>
          <w:color w:val="000000"/>
          <w:kern w:val="0"/>
          <w:sz w:val="15"/>
          <w:szCs w:val="15"/>
          <w:bdr w:val="none" w:sz="0" w:space="0" w:color="auto" w:frame="1"/>
        </w:rPr>
        <w:t>user</w:t>
      </w:r>
      <w:r w:rsidR="0094792F" w:rsidRPr="00C05925">
        <w:rPr>
          <w:rFonts w:ascii="Consolas" w:hAnsi="Consolas" w:cs="Consolas"/>
          <w:color w:val="000000"/>
          <w:kern w:val="0"/>
          <w:sz w:val="15"/>
          <w:szCs w:val="15"/>
          <w:bdr w:val="none" w:sz="0" w:space="0" w:color="auto" w:frame="1"/>
        </w:rPr>
        <w:t>S</w:t>
      </w:r>
      <w:r w:rsidR="0094792F">
        <w:rPr>
          <w:rFonts w:ascii="Consolas" w:hAnsi="Consolas" w:cs="Consolas" w:hint="eastAsia"/>
          <w:color w:val="000000"/>
          <w:kern w:val="0"/>
          <w:sz w:val="15"/>
          <w:szCs w:val="15"/>
          <w:bdr w:val="none" w:sz="0" w:space="0" w:color="auto" w:frame="1"/>
        </w:rPr>
        <w:t>vc</w:t>
      </w:r>
      <w:r w:rsidRPr="00C05925">
        <w:rPr>
          <w:rFonts w:ascii="Consolas" w:hAnsi="Consolas" w:cs="Consolas"/>
          <w:color w:val="000000"/>
          <w:kern w:val="0"/>
          <w:sz w:val="15"/>
          <w:szCs w:val="15"/>
          <w:bdr w:val="none" w:sz="0" w:space="0" w:color="auto" w:frame="1"/>
        </w:rPr>
        <w:t xml:space="preserve">Impl" </w:t>
      </w:r>
      <w:r>
        <w:rPr>
          <w:rFonts w:ascii="Consolas" w:hAnsi="Consolas" w:cs="Consolas" w:hint="eastAsia"/>
          <w:color w:val="000000"/>
          <w:kern w:val="0"/>
          <w:sz w:val="15"/>
          <w:szCs w:val="15"/>
          <w:bdr w:val="none" w:sz="0" w:space="0" w:color="auto" w:frame="1"/>
        </w:rPr>
        <w:t>/</w:t>
      </w:r>
      <w:r w:rsidRPr="00C05925">
        <w:rPr>
          <w:rFonts w:ascii="Consolas" w:hAnsi="Consolas" w:cs="Consolas"/>
          <w:color w:val="000000"/>
          <w:kern w:val="0"/>
          <w:sz w:val="15"/>
          <w:szCs w:val="15"/>
          <w:bdr w:val="none" w:sz="0" w:space="0" w:color="auto" w:frame="1"/>
        </w:rPr>
        <w:t>&gt;</w:t>
      </w:r>
    </w:p>
    <w:p w:rsidR="00D35F65" w:rsidRPr="00D35F65" w:rsidRDefault="00D35F65" w:rsidP="00D35F65">
      <w:pPr>
        <w:widowControl/>
        <w:numPr>
          <w:ilvl w:val="0"/>
          <w:numId w:val="24"/>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lastRenderedPageBreak/>
        <w:t>    </w:t>
      </w:r>
    </w:p>
    <w:p w:rsidR="00D35F65" w:rsidRPr="00D35F65" w:rsidRDefault="00D35F65" w:rsidP="00D35F65">
      <w:pPr>
        <w:widowControl/>
        <w:numPr>
          <w:ilvl w:val="0"/>
          <w:numId w:val="24"/>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D35F65">
        <w:rPr>
          <w:rFonts w:ascii="Consolas" w:hAnsi="Consolas" w:cs="Consolas"/>
          <w:color w:val="000000"/>
          <w:kern w:val="0"/>
          <w:sz w:val="15"/>
          <w:szCs w:val="15"/>
          <w:bdr w:val="none" w:sz="0" w:space="0" w:color="auto" w:frame="1"/>
        </w:rPr>
        <w:t>&lt;/beans&gt; </w:t>
      </w:r>
    </w:p>
    <w:p w:rsidR="00D35F65" w:rsidRPr="00D35F65" w:rsidRDefault="003941E4" w:rsidP="00E411F0">
      <w:pPr>
        <w:spacing w:line="360" w:lineRule="auto"/>
        <w:ind w:firstLineChars="200" w:firstLine="480"/>
        <w:rPr>
          <w:rFonts w:ascii="宋体" w:hAnsi="宋体"/>
          <w:sz w:val="24"/>
        </w:rPr>
      </w:pPr>
      <w:r>
        <w:rPr>
          <w:rFonts w:ascii="宋体" w:hAnsi="宋体" w:hint="eastAsia"/>
          <w:sz w:val="24"/>
        </w:rPr>
        <w:t>至此</w:t>
      </w:r>
      <w:r w:rsidR="00E456E0">
        <w:rPr>
          <w:rFonts w:ascii="宋体" w:hAnsi="宋体" w:hint="eastAsia"/>
          <w:sz w:val="24"/>
        </w:rPr>
        <w:t>，要想支持代码的正常运行还需要导入一系列的jar包</w:t>
      </w:r>
      <w:r>
        <w:rPr>
          <w:rFonts w:ascii="宋体" w:hAnsi="宋体" w:hint="eastAsia"/>
          <w:sz w:val="24"/>
        </w:rPr>
        <w:t>，启动服务端，可以在</w:t>
      </w:r>
      <w:r w:rsidR="00DC2270">
        <w:rPr>
          <w:rFonts w:ascii="宋体" w:hAnsi="宋体" w:hint="eastAsia"/>
          <w:sz w:val="24"/>
        </w:rPr>
        <w:t>浏览器中输入</w:t>
      </w:r>
      <w:r>
        <w:rPr>
          <w:rFonts w:ascii="宋体" w:hAnsi="宋体" w:hint="eastAsia"/>
          <w:sz w:val="24"/>
        </w:rPr>
        <w:t>“http://localhost:8080/springmvc/</w:t>
      </w:r>
      <w:r w:rsidR="005A3AC9">
        <w:rPr>
          <w:rFonts w:ascii="宋体" w:hAnsi="宋体" w:hint="eastAsia"/>
          <w:sz w:val="24"/>
        </w:rPr>
        <w:t>ws/</w:t>
      </w:r>
      <w:r w:rsidR="005A3AC9" w:rsidRPr="005A3AC9">
        <w:rPr>
          <w:rFonts w:ascii="宋体" w:hAnsi="宋体" w:hint="eastAsia"/>
          <w:sz w:val="24"/>
        </w:rPr>
        <w:t>user</w:t>
      </w:r>
      <w:r w:rsidR="005A3AC9" w:rsidRPr="005A3AC9">
        <w:rPr>
          <w:rFonts w:ascii="宋体" w:hAnsi="宋体"/>
          <w:sz w:val="24"/>
        </w:rPr>
        <w:t>S</w:t>
      </w:r>
      <w:r w:rsidR="005A3AC9" w:rsidRPr="005A3AC9">
        <w:rPr>
          <w:rFonts w:ascii="宋体" w:hAnsi="宋体" w:hint="eastAsia"/>
          <w:sz w:val="24"/>
        </w:rPr>
        <w:t>vc</w:t>
      </w:r>
      <w:r w:rsidR="005A3AC9">
        <w:rPr>
          <w:rFonts w:ascii="宋体" w:hAnsi="宋体" w:hint="eastAsia"/>
          <w:sz w:val="24"/>
        </w:rPr>
        <w:t>?wsdl</w:t>
      </w:r>
      <w:r>
        <w:rPr>
          <w:rFonts w:ascii="宋体" w:hAnsi="宋体" w:hint="eastAsia"/>
          <w:sz w:val="24"/>
        </w:rPr>
        <w:t>”</w:t>
      </w:r>
      <w:r w:rsidR="00DC2270">
        <w:rPr>
          <w:rFonts w:ascii="宋体" w:hAnsi="宋体" w:hint="eastAsia"/>
          <w:sz w:val="24"/>
        </w:rPr>
        <w:t>,若访问成功，则说明webservice服务端已配置完毕。</w:t>
      </w:r>
    </w:p>
    <w:p w:rsidR="00DC2270" w:rsidRPr="00D65E17" w:rsidRDefault="00DC2270" w:rsidP="00DC2270">
      <w:pPr>
        <w:pStyle w:val="3"/>
        <w:rPr>
          <w:rFonts w:ascii="宋体" w:hAnsi="宋体"/>
          <w:sz w:val="18"/>
          <w:szCs w:val="18"/>
        </w:rPr>
      </w:pPr>
      <w:bookmarkStart w:id="35" w:name="_Toc513566304"/>
      <w:r w:rsidRPr="00D65E17">
        <w:rPr>
          <w:rFonts w:hint="eastAsia"/>
          <w:sz w:val="18"/>
          <w:szCs w:val="18"/>
        </w:rPr>
        <w:t>（</w:t>
      </w:r>
      <w:r>
        <w:rPr>
          <w:rFonts w:hint="eastAsia"/>
          <w:sz w:val="18"/>
          <w:szCs w:val="18"/>
        </w:rPr>
        <w:t>2</w:t>
      </w:r>
      <w:r>
        <w:rPr>
          <w:rFonts w:hint="eastAsia"/>
          <w:sz w:val="18"/>
          <w:szCs w:val="18"/>
        </w:rPr>
        <w:t>）客户</w:t>
      </w:r>
      <w:r w:rsidRPr="00D65E17">
        <w:rPr>
          <w:rFonts w:hint="eastAsia"/>
          <w:sz w:val="18"/>
          <w:szCs w:val="18"/>
        </w:rPr>
        <w:t>端应用实例：</w:t>
      </w:r>
      <w:bookmarkEnd w:id="35"/>
    </w:p>
    <w:p w:rsidR="00DC2270" w:rsidRDefault="00E456E0" w:rsidP="00E411F0">
      <w:pPr>
        <w:spacing w:line="360" w:lineRule="auto"/>
        <w:ind w:firstLineChars="200" w:firstLine="480"/>
        <w:rPr>
          <w:rFonts w:ascii="宋体" w:hAnsi="宋体"/>
          <w:sz w:val="24"/>
        </w:rPr>
      </w:pPr>
      <w:r>
        <w:rPr>
          <w:rFonts w:ascii="宋体" w:hAnsi="宋体" w:hint="eastAsia"/>
          <w:sz w:val="24"/>
        </w:rPr>
        <w:t>客户端要想正常调用上述的webservice，调用双方的防火墙必须是贯通的，另外需要通过cxf工具生成可服务的类，可以直接在eclipse中生成，也可以通过下载</w:t>
      </w:r>
      <w:r w:rsidRPr="00B6379C">
        <w:rPr>
          <w:rFonts w:ascii="宋体" w:hAnsi="宋体" w:hint="eastAsia"/>
          <w:sz w:val="24"/>
        </w:rPr>
        <w:t>apache-cxf-2.3.3.zip包，解压zip包，切换到*\*\apache-cxf-2.3.3\bin目录下，执行命令</w:t>
      </w:r>
      <w:r w:rsidRPr="00B6379C">
        <w:rPr>
          <w:rFonts w:ascii="宋体" w:hAnsi="宋体"/>
          <w:sz w:val="24"/>
        </w:rPr>
        <w:t>wsdl2java</w:t>
      </w:r>
      <w:r w:rsidRPr="00B6379C">
        <w:rPr>
          <w:rFonts w:ascii="宋体" w:hAnsi="宋体" w:hint="eastAsia"/>
          <w:sz w:val="24"/>
        </w:rPr>
        <w:t xml:space="preserve"> </w:t>
      </w:r>
      <w:r>
        <w:rPr>
          <w:rFonts w:ascii="宋体" w:hAnsi="宋体" w:hint="eastAsia"/>
          <w:sz w:val="24"/>
        </w:rPr>
        <w:t>http://localhost:8080/springmvc/ws/</w:t>
      </w:r>
      <w:r w:rsidRPr="005A3AC9">
        <w:rPr>
          <w:rFonts w:ascii="宋体" w:hAnsi="宋体" w:hint="eastAsia"/>
          <w:sz w:val="24"/>
        </w:rPr>
        <w:t>user</w:t>
      </w:r>
      <w:r w:rsidRPr="005A3AC9">
        <w:rPr>
          <w:rFonts w:ascii="宋体" w:hAnsi="宋体"/>
          <w:sz w:val="24"/>
        </w:rPr>
        <w:t>S</w:t>
      </w:r>
      <w:r w:rsidRPr="005A3AC9">
        <w:rPr>
          <w:rFonts w:ascii="宋体" w:hAnsi="宋体" w:hint="eastAsia"/>
          <w:sz w:val="24"/>
        </w:rPr>
        <w:t>vc</w:t>
      </w:r>
      <w:r>
        <w:rPr>
          <w:rFonts w:ascii="宋体" w:hAnsi="宋体" w:hint="eastAsia"/>
          <w:sz w:val="24"/>
        </w:rPr>
        <w:t>?wsdl</w:t>
      </w:r>
      <w:r w:rsidR="00B6379C">
        <w:rPr>
          <w:rFonts w:ascii="宋体" w:hAnsi="宋体" w:hint="eastAsia"/>
          <w:sz w:val="24"/>
        </w:rPr>
        <w:t>，在bin目录下找到生成的可服务的类，放到客户端中去，</w:t>
      </w:r>
      <w:r w:rsidR="00574906">
        <w:rPr>
          <w:rFonts w:ascii="宋体" w:hAnsi="宋体" w:hint="eastAsia"/>
          <w:sz w:val="24"/>
        </w:rPr>
        <w:t>接下来就可以在客户端中正常调用</w:t>
      </w:r>
    </w:p>
    <w:p w:rsidR="00574906" w:rsidRPr="00574906" w:rsidRDefault="001A615E" w:rsidP="00574906">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color w:val="5C5C5C"/>
          <w:kern w:val="0"/>
          <w:sz w:val="15"/>
          <w:szCs w:val="15"/>
        </w:rPr>
      </w:pPr>
      <w:r w:rsidRPr="001A615E">
        <w:rPr>
          <w:rFonts w:ascii="Consolas" w:hAnsi="Consolas" w:cs="Consolas"/>
          <w:b/>
          <w:bCs/>
          <w:color w:val="006699"/>
          <w:kern w:val="0"/>
          <w:sz w:val="15"/>
        </w:rPr>
        <w:t>public final static QName SERVICE = new QName("http://impl.service.webservice.cpic.com/", "U</w:t>
      </w:r>
      <w:r w:rsidR="00226798">
        <w:rPr>
          <w:rFonts w:ascii="Consolas" w:hAnsi="Consolas" w:cs="Consolas" w:hint="eastAsia"/>
          <w:b/>
          <w:bCs/>
          <w:color w:val="006699"/>
          <w:kern w:val="0"/>
          <w:sz w:val="15"/>
        </w:rPr>
        <w:t>ser</w:t>
      </w:r>
      <w:r w:rsidRPr="001A615E">
        <w:rPr>
          <w:rFonts w:ascii="Consolas" w:hAnsi="Consolas" w:cs="Consolas"/>
          <w:b/>
          <w:bCs/>
          <w:color w:val="006699"/>
          <w:kern w:val="0"/>
          <w:sz w:val="15"/>
        </w:rPr>
        <w:t>SvcImplService");</w:t>
      </w:r>
    </w:p>
    <w:p w:rsidR="00C55315" w:rsidRPr="00C55315" w:rsidRDefault="00574906" w:rsidP="00574906">
      <w:pPr>
        <w:widowControl/>
        <w:numPr>
          <w:ilvl w:val="0"/>
          <w:numId w:val="28"/>
        </w:numPr>
        <w:pBdr>
          <w:left w:val="single" w:sz="12" w:space="0" w:color="6CE26C"/>
        </w:pBdr>
        <w:shd w:val="clear" w:color="auto" w:fill="F8F8F8"/>
        <w:wordWrap w:val="0"/>
        <w:spacing w:afterAutospacing="1" w:line="225" w:lineRule="atLeast"/>
        <w:ind w:left="501"/>
        <w:jc w:val="left"/>
        <w:rPr>
          <w:rFonts w:ascii="Consolas" w:hAnsi="Consolas" w:cs="Consolas"/>
          <w:color w:val="5C5C5C"/>
          <w:kern w:val="0"/>
          <w:sz w:val="15"/>
          <w:szCs w:val="15"/>
        </w:rPr>
      </w:pPr>
      <w:r w:rsidRPr="00574906">
        <w:rPr>
          <w:rFonts w:ascii="Consolas" w:hAnsi="Consolas" w:cs="Consolas"/>
          <w:color w:val="000000"/>
          <w:kern w:val="0"/>
          <w:sz w:val="15"/>
          <w:szCs w:val="15"/>
          <w:bdr w:val="none" w:sz="0" w:space="0" w:color="auto" w:frame="1"/>
        </w:rPr>
        <w:t>    </w:t>
      </w:r>
    </w:p>
    <w:p w:rsidR="00574906"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C55315">
        <w:rPr>
          <w:rFonts w:ascii="Consolas" w:hAnsi="Consolas" w:cs="Consolas"/>
          <w:b/>
          <w:bCs/>
          <w:color w:val="006699"/>
          <w:kern w:val="0"/>
          <w:sz w:val="15"/>
        </w:rPr>
        <w:t>String wsdlURL = "</w:t>
      </w:r>
      <w:r w:rsidRPr="00C55315">
        <w:rPr>
          <w:rFonts w:ascii="Consolas" w:hAnsi="Consolas" w:cs="Consolas" w:hint="eastAsia"/>
          <w:b/>
          <w:bCs/>
          <w:color w:val="006699"/>
          <w:kern w:val="0"/>
          <w:sz w:val="15"/>
        </w:rPr>
        <w:t>http://localhost:8080/springmvc/ws/user</w:t>
      </w:r>
      <w:r w:rsidRPr="00C55315">
        <w:rPr>
          <w:rFonts w:ascii="Consolas" w:hAnsi="Consolas" w:cs="Consolas"/>
          <w:b/>
          <w:bCs/>
          <w:color w:val="006699"/>
          <w:kern w:val="0"/>
          <w:sz w:val="15"/>
        </w:rPr>
        <w:t>S</w:t>
      </w:r>
      <w:r w:rsidRPr="00C55315">
        <w:rPr>
          <w:rFonts w:ascii="Consolas" w:hAnsi="Consolas" w:cs="Consolas" w:hint="eastAsia"/>
          <w:b/>
          <w:bCs/>
          <w:color w:val="006699"/>
          <w:kern w:val="0"/>
          <w:sz w:val="15"/>
        </w:rPr>
        <w:t>vc?wsdl</w:t>
      </w:r>
      <w:r w:rsidRPr="00C55315">
        <w:rPr>
          <w:rFonts w:ascii="Consolas" w:hAnsi="Consolas" w:cs="Consolas"/>
          <w:b/>
          <w:bCs/>
          <w:color w:val="006699"/>
          <w:kern w:val="0"/>
          <w:sz w:val="15"/>
        </w:rPr>
        <w:t xml:space="preserve"> ";</w:t>
      </w:r>
      <w:r w:rsidR="00574906" w:rsidRPr="00574906">
        <w:rPr>
          <w:rFonts w:ascii="Consolas" w:hAnsi="Consolas" w:cs="Consolas"/>
          <w:b/>
          <w:bCs/>
          <w:color w:val="006699"/>
          <w:kern w:val="0"/>
          <w:sz w:val="15"/>
        </w:rPr>
        <w:t> </w:t>
      </w:r>
    </w:p>
    <w:p w:rsidR="00C55315" w:rsidRPr="00C55315"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C55315">
        <w:rPr>
          <w:rFonts w:ascii="Consolas" w:hAnsi="Consolas" w:cs="Consolas"/>
          <w:b/>
          <w:bCs/>
          <w:color w:val="006699"/>
          <w:kern w:val="0"/>
          <w:sz w:val="15"/>
        </w:rPr>
        <w:t>URL url = null;</w:t>
      </w:r>
    </w:p>
    <w:p w:rsidR="00C55315" w:rsidRPr="00C55315"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C55315">
        <w:rPr>
          <w:rFonts w:ascii="Consolas" w:hAnsi="Consolas" w:cs="Consolas"/>
          <w:b/>
          <w:bCs/>
          <w:color w:val="006699"/>
          <w:kern w:val="0"/>
          <w:sz w:val="15"/>
        </w:rPr>
        <w:t>try {</w:t>
      </w:r>
    </w:p>
    <w:p w:rsidR="00C55315" w:rsidRPr="00C55315"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Pr>
          <w:rFonts w:ascii="Consolas" w:hAnsi="Consolas" w:cs="Consolas" w:hint="eastAsia"/>
          <w:b/>
          <w:bCs/>
          <w:color w:val="006699"/>
          <w:kern w:val="0"/>
          <w:sz w:val="15"/>
        </w:rPr>
        <w:tab/>
      </w:r>
      <w:r w:rsidRPr="00C55315">
        <w:rPr>
          <w:rFonts w:ascii="Consolas" w:hAnsi="Consolas" w:cs="Consolas"/>
          <w:b/>
          <w:bCs/>
          <w:color w:val="006699"/>
          <w:kern w:val="0"/>
          <w:sz w:val="15"/>
        </w:rPr>
        <w:t>url = new URL(</w:t>
      </w:r>
      <w:r w:rsidR="00356DB1" w:rsidRPr="00C55315">
        <w:rPr>
          <w:rFonts w:ascii="Consolas" w:hAnsi="Consolas" w:cs="Consolas"/>
          <w:b/>
          <w:bCs/>
          <w:color w:val="006699"/>
          <w:kern w:val="0"/>
          <w:sz w:val="15"/>
        </w:rPr>
        <w:t>wsdlURL</w:t>
      </w:r>
      <w:r w:rsidRPr="00C55315">
        <w:rPr>
          <w:rFonts w:ascii="Consolas" w:hAnsi="Consolas" w:cs="Consolas"/>
          <w:b/>
          <w:bCs/>
          <w:color w:val="006699"/>
          <w:kern w:val="0"/>
          <w:sz w:val="15"/>
        </w:rPr>
        <w:t>");</w:t>
      </w:r>
    </w:p>
    <w:p w:rsidR="00C55315" w:rsidRPr="00C55315"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C55315">
        <w:rPr>
          <w:rFonts w:ascii="Consolas" w:hAnsi="Consolas" w:cs="Consolas"/>
          <w:b/>
          <w:bCs/>
          <w:color w:val="006699"/>
          <w:kern w:val="0"/>
          <w:sz w:val="15"/>
        </w:rPr>
        <w:t>} catch (MalformedURLException e) {</w:t>
      </w:r>
    </w:p>
    <w:p w:rsidR="00C55315" w:rsidRPr="00C55315"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Pr>
          <w:rFonts w:ascii="Consolas" w:hAnsi="Consolas" w:cs="Consolas" w:hint="eastAsia"/>
          <w:b/>
          <w:bCs/>
          <w:color w:val="006699"/>
          <w:kern w:val="0"/>
          <w:sz w:val="15"/>
        </w:rPr>
        <w:tab/>
      </w:r>
      <w:r w:rsidRPr="00C55315">
        <w:rPr>
          <w:rFonts w:ascii="Consolas" w:hAnsi="Consolas" w:cs="Consolas"/>
          <w:b/>
          <w:bCs/>
          <w:color w:val="006699"/>
          <w:kern w:val="0"/>
          <w:sz w:val="15"/>
        </w:rPr>
        <w:t>System.err.println("Can not initialize the default wsdl from http://</w:t>
      </w:r>
      <w:r w:rsidRPr="00C55315">
        <w:rPr>
          <w:rFonts w:ascii="Consolas" w:hAnsi="Consolas" w:cs="Consolas" w:hint="eastAsia"/>
          <w:b/>
          <w:bCs/>
          <w:color w:val="006699"/>
          <w:kern w:val="0"/>
          <w:sz w:val="15"/>
        </w:rPr>
        <w:t>localhost:8080</w:t>
      </w:r>
      <w:r w:rsidRPr="00C55315">
        <w:rPr>
          <w:rFonts w:ascii="Consolas" w:hAnsi="Consolas" w:cs="Consolas"/>
          <w:b/>
          <w:bCs/>
          <w:color w:val="006699"/>
          <w:kern w:val="0"/>
          <w:sz w:val="15"/>
        </w:rPr>
        <w:t>/</w:t>
      </w:r>
      <w:r w:rsidRPr="00C55315">
        <w:rPr>
          <w:rFonts w:ascii="Consolas" w:hAnsi="Consolas" w:cs="Consolas" w:hint="eastAsia"/>
          <w:b/>
          <w:bCs/>
          <w:color w:val="006699"/>
          <w:kern w:val="0"/>
          <w:sz w:val="15"/>
        </w:rPr>
        <w:t>springmvc</w:t>
      </w:r>
      <w:r w:rsidRPr="00C55315">
        <w:rPr>
          <w:rFonts w:ascii="Consolas" w:hAnsi="Consolas" w:cs="Consolas"/>
          <w:b/>
          <w:bCs/>
          <w:color w:val="006699"/>
          <w:kern w:val="0"/>
          <w:sz w:val="15"/>
        </w:rPr>
        <w:t xml:space="preserve"> /ws/</w:t>
      </w:r>
      <w:r w:rsidRPr="00C55315">
        <w:rPr>
          <w:rFonts w:ascii="Consolas" w:hAnsi="Consolas" w:cs="Consolas" w:hint="eastAsia"/>
          <w:b/>
          <w:bCs/>
          <w:color w:val="006699"/>
          <w:kern w:val="0"/>
          <w:sz w:val="15"/>
        </w:rPr>
        <w:t>user</w:t>
      </w:r>
      <w:r w:rsidRPr="00C55315">
        <w:rPr>
          <w:rFonts w:ascii="Consolas" w:hAnsi="Consolas" w:cs="Consolas"/>
          <w:b/>
          <w:bCs/>
          <w:color w:val="006699"/>
          <w:kern w:val="0"/>
          <w:sz w:val="15"/>
        </w:rPr>
        <w:t>S</w:t>
      </w:r>
      <w:r w:rsidRPr="00C55315">
        <w:rPr>
          <w:rFonts w:ascii="Consolas" w:hAnsi="Consolas" w:cs="Consolas" w:hint="eastAsia"/>
          <w:b/>
          <w:bCs/>
          <w:color w:val="006699"/>
          <w:kern w:val="0"/>
          <w:sz w:val="15"/>
        </w:rPr>
        <w:t>vc</w:t>
      </w:r>
      <w:r w:rsidRPr="00C55315">
        <w:rPr>
          <w:rFonts w:ascii="Consolas" w:hAnsi="Consolas" w:cs="Consolas"/>
          <w:b/>
          <w:bCs/>
          <w:color w:val="006699"/>
          <w:kern w:val="0"/>
          <w:sz w:val="15"/>
        </w:rPr>
        <w:t>?wsdl ");</w:t>
      </w:r>
    </w:p>
    <w:p w:rsidR="00C55315" w:rsidRDefault="00C55315"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C55315">
        <w:rPr>
          <w:rFonts w:ascii="Consolas" w:hAnsi="Consolas" w:cs="Consolas"/>
          <w:b/>
          <w:bCs/>
          <w:color w:val="006699"/>
          <w:kern w:val="0"/>
          <w:sz w:val="15"/>
        </w:rPr>
        <w:t>}</w:t>
      </w:r>
    </w:p>
    <w:p w:rsidR="007A7427" w:rsidRDefault="00AD5C8C"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Pr>
          <w:rFonts w:ascii="Consolas" w:hAnsi="Consolas" w:cs="Consolas" w:hint="eastAsia"/>
          <w:b/>
          <w:bCs/>
          <w:color w:val="006699"/>
          <w:kern w:val="0"/>
          <w:sz w:val="15"/>
        </w:rPr>
        <w:t>User</w:t>
      </w:r>
      <w:r w:rsidRPr="00AD5C8C">
        <w:rPr>
          <w:rFonts w:ascii="Consolas" w:hAnsi="Consolas" w:cs="Consolas"/>
          <w:b/>
          <w:bCs/>
          <w:color w:val="006699"/>
          <w:kern w:val="0"/>
          <w:sz w:val="15"/>
        </w:rPr>
        <w:t xml:space="preserve">SvcImplService </w:t>
      </w:r>
      <w:r w:rsidR="00003738">
        <w:rPr>
          <w:rFonts w:ascii="Consolas" w:hAnsi="Consolas" w:cs="Consolas" w:hint="eastAsia"/>
          <w:b/>
          <w:bCs/>
          <w:color w:val="006699"/>
          <w:kern w:val="0"/>
          <w:sz w:val="15"/>
        </w:rPr>
        <w:t>user</w:t>
      </w:r>
      <w:r w:rsidRPr="00AD5C8C">
        <w:rPr>
          <w:rFonts w:ascii="Consolas" w:hAnsi="Consolas" w:cs="Consolas"/>
          <w:b/>
          <w:bCs/>
          <w:color w:val="006699"/>
          <w:kern w:val="0"/>
          <w:sz w:val="15"/>
        </w:rPr>
        <w:t xml:space="preserve">SvcImplService = new </w:t>
      </w:r>
      <w:r>
        <w:rPr>
          <w:rFonts w:ascii="Consolas" w:hAnsi="Consolas" w:cs="Consolas" w:hint="eastAsia"/>
          <w:b/>
          <w:bCs/>
          <w:color w:val="006699"/>
          <w:kern w:val="0"/>
          <w:sz w:val="15"/>
        </w:rPr>
        <w:t>User</w:t>
      </w:r>
      <w:r>
        <w:rPr>
          <w:rFonts w:ascii="Consolas" w:hAnsi="Consolas" w:cs="Consolas"/>
          <w:b/>
          <w:bCs/>
          <w:color w:val="006699"/>
          <w:kern w:val="0"/>
          <w:sz w:val="15"/>
        </w:rPr>
        <w:t>SvcImplService</w:t>
      </w:r>
      <w:r w:rsidRPr="00AD5C8C">
        <w:rPr>
          <w:rFonts w:ascii="Consolas" w:hAnsi="Consolas" w:cs="Consolas"/>
          <w:b/>
          <w:bCs/>
          <w:color w:val="006699"/>
          <w:kern w:val="0"/>
          <w:sz w:val="15"/>
        </w:rPr>
        <w:t>(url,SERVICE_NAME);</w:t>
      </w:r>
    </w:p>
    <w:p w:rsidR="00574906" w:rsidRDefault="009754D9" w:rsidP="00C55315">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Pr>
          <w:rFonts w:ascii="Consolas" w:hAnsi="Consolas" w:cs="Consolas" w:hint="eastAsia"/>
          <w:b/>
          <w:bCs/>
          <w:color w:val="006699"/>
          <w:kern w:val="0"/>
          <w:sz w:val="15"/>
        </w:rPr>
        <w:t>User</w:t>
      </w:r>
      <w:r w:rsidRPr="00DA0ACC">
        <w:rPr>
          <w:rFonts w:ascii="Consolas" w:hAnsi="Consolas" w:cs="Consolas"/>
          <w:b/>
          <w:bCs/>
          <w:color w:val="006699"/>
          <w:kern w:val="0"/>
          <w:sz w:val="15"/>
        </w:rPr>
        <w:t xml:space="preserve">Svc </w:t>
      </w:r>
      <w:r w:rsidRPr="00DA0ACC">
        <w:rPr>
          <w:rFonts w:ascii="Consolas" w:hAnsi="Consolas" w:cs="Consolas" w:hint="eastAsia"/>
          <w:b/>
          <w:bCs/>
          <w:color w:val="006699"/>
          <w:kern w:val="0"/>
          <w:sz w:val="15"/>
        </w:rPr>
        <w:t>user</w:t>
      </w:r>
      <w:r w:rsidRPr="00DA0ACC">
        <w:rPr>
          <w:rFonts w:ascii="Consolas" w:hAnsi="Consolas" w:cs="Consolas"/>
          <w:b/>
          <w:bCs/>
          <w:color w:val="006699"/>
          <w:kern w:val="0"/>
          <w:sz w:val="15"/>
        </w:rPr>
        <w:t xml:space="preserve">Svc = </w:t>
      </w:r>
      <w:r w:rsidR="00003738">
        <w:rPr>
          <w:rFonts w:ascii="Consolas" w:hAnsi="Consolas" w:cs="Consolas" w:hint="eastAsia"/>
          <w:b/>
          <w:bCs/>
          <w:color w:val="006699"/>
          <w:kern w:val="0"/>
          <w:sz w:val="15"/>
        </w:rPr>
        <w:t>user</w:t>
      </w:r>
      <w:r w:rsidR="00003738" w:rsidRPr="00AD5C8C">
        <w:rPr>
          <w:rFonts w:ascii="Consolas" w:hAnsi="Consolas" w:cs="Consolas"/>
          <w:b/>
          <w:bCs/>
          <w:color w:val="006699"/>
          <w:kern w:val="0"/>
          <w:sz w:val="15"/>
        </w:rPr>
        <w:t>SvcImplService</w:t>
      </w:r>
      <w:r w:rsidRPr="00DA0ACC">
        <w:rPr>
          <w:rFonts w:ascii="Consolas" w:hAnsi="Consolas" w:cs="Consolas"/>
          <w:b/>
          <w:bCs/>
          <w:color w:val="006699"/>
          <w:kern w:val="0"/>
          <w:sz w:val="15"/>
        </w:rPr>
        <w:t>.getU</w:t>
      </w:r>
      <w:r w:rsidR="00EB0542" w:rsidRPr="00DA0ACC">
        <w:rPr>
          <w:rFonts w:ascii="Consolas" w:hAnsi="Consolas" w:cs="Consolas" w:hint="eastAsia"/>
          <w:b/>
          <w:bCs/>
          <w:color w:val="006699"/>
          <w:kern w:val="0"/>
          <w:sz w:val="15"/>
        </w:rPr>
        <w:t>ser</w:t>
      </w:r>
      <w:r w:rsidRPr="00DA0ACC">
        <w:rPr>
          <w:rFonts w:ascii="Consolas" w:hAnsi="Consolas" w:cs="Consolas"/>
          <w:b/>
          <w:bCs/>
          <w:color w:val="006699"/>
          <w:kern w:val="0"/>
          <w:sz w:val="15"/>
        </w:rPr>
        <w:t>SvcImplPort();</w:t>
      </w:r>
    </w:p>
    <w:p w:rsidR="00574906" w:rsidRPr="00E14B1F" w:rsidRDefault="00DA0ACC" w:rsidP="00E14B1F">
      <w:pPr>
        <w:widowControl/>
        <w:numPr>
          <w:ilvl w:val="0"/>
          <w:numId w:val="28"/>
        </w:numPr>
        <w:pBdr>
          <w:left w:val="single" w:sz="12" w:space="0" w:color="6CE26C"/>
        </w:pBdr>
        <w:shd w:val="clear" w:color="auto" w:fill="FFFFFF"/>
        <w:wordWrap w:val="0"/>
        <w:spacing w:afterAutospacing="1" w:line="225" w:lineRule="atLeast"/>
        <w:ind w:left="501"/>
        <w:jc w:val="left"/>
        <w:rPr>
          <w:rFonts w:ascii="Consolas" w:hAnsi="Consolas" w:cs="Consolas"/>
          <w:b/>
          <w:bCs/>
          <w:color w:val="006699"/>
          <w:kern w:val="0"/>
          <w:sz w:val="15"/>
        </w:rPr>
      </w:pPr>
      <w:r w:rsidRPr="00DA0ACC">
        <w:rPr>
          <w:rFonts w:ascii="Consolas" w:hAnsi="Consolas" w:cs="Consolas" w:hint="eastAsia"/>
          <w:b/>
          <w:bCs/>
          <w:color w:val="006699"/>
          <w:kern w:val="0"/>
          <w:sz w:val="15"/>
        </w:rPr>
        <w:t>user</w:t>
      </w:r>
      <w:r w:rsidRPr="00DA0ACC">
        <w:rPr>
          <w:rFonts w:ascii="Consolas" w:hAnsi="Consolas" w:cs="Consolas"/>
          <w:b/>
          <w:bCs/>
          <w:color w:val="006699"/>
          <w:kern w:val="0"/>
          <w:sz w:val="15"/>
        </w:rPr>
        <w:t>Svc</w:t>
      </w:r>
      <w:r>
        <w:rPr>
          <w:rFonts w:ascii="Consolas" w:hAnsi="Consolas" w:cs="Consolas" w:hint="eastAsia"/>
          <w:b/>
          <w:bCs/>
          <w:color w:val="006699"/>
          <w:kern w:val="0"/>
          <w:sz w:val="15"/>
        </w:rPr>
        <w:t>.</w:t>
      </w:r>
      <w:r w:rsidRPr="00DA0ACC">
        <w:rPr>
          <w:rFonts w:ascii="Consolas" w:hAnsi="Consolas" w:cs="Consolas"/>
          <w:color w:val="000000"/>
          <w:sz w:val="15"/>
          <w:szCs w:val="15"/>
          <w:shd w:val="clear" w:color="auto" w:fill="FFFFFF"/>
        </w:rPr>
        <w:t xml:space="preserve"> </w:t>
      </w:r>
      <w:r>
        <w:rPr>
          <w:rFonts w:ascii="Consolas" w:hAnsi="Consolas" w:cs="Consolas"/>
          <w:color w:val="000000"/>
          <w:sz w:val="15"/>
          <w:szCs w:val="15"/>
          <w:shd w:val="clear" w:color="auto" w:fill="FFFFFF"/>
        </w:rPr>
        <w:t>addUser();</w:t>
      </w:r>
    </w:p>
    <w:p w:rsidR="00E411F0" w:rsidRPr="00AF4849" w:rsidRDefault="00C6074B" w:rsidP="00E411F0">
      <w:pPr>
        <w:pStyle w:val="2"/>
        <w:rPr>
          <w:kern w:val="44"/>
        </w:rPr>
      </w:pPr>
      <w:bookmarkStart w:id="36" w:name="_Toc513566305"/>
      <w:r>
        <w:rPr>
          <w:rFonts w:hint="eastAsia"/>
          <w:sz w:val="21"/>
          <w:szCs w:val="21"/>
        </w:rPr>
        <w:t>（四</w:t>
      </w:r>
      <w:r w:rsidR="00E411F0" w:rsidRPr="00705770">
        <w:rPr>
          <w:rFonts w:hint="eastAsia"/>
          <w:sz w:val="21"/>
          <w:szCs w:val="21"/>
        </w:rPr>
        <w:t>）</w:t>
      </w:r>
      <w:r>
        <w:rPr>
          <w:rFonts w:hint="eastAsia"/>
          <w:sz w:val="21"/>
          <w:szCs w:val="21"/>
        </w:rPr>
        <w:t>小结</w:t>
      </w:r>
      <w:bookmarkEnd w:id="36"/>
    </w:p>
    <w:p w:rsidR="00790285" w:rsidRPr="00FD6A1F" w:rsidRDefault="00FD6A1F" w:rsidP="00FD6A1F">
      <w:pPr>
        <w:spacing w:line="360" w:lineRule="auto"/>
        <w:ind w:firstLineChars="200" w:firstLine="480"/>
        <w:rPr>
          <w:rFonts w:ascii="宋体" w:hAnsi="宋体"/>
          <w:sz w:val="24"/>
        </w:rPr>
      </w:pPr>
      <w:r>
        <w:rPr>
          <w:rFonts w:ascii="宋体" w:hAnsi="宋体" w:hint="eastAsia"/>
          <w:sz w:val="24"/>
        </w:rPr>
        <w:t>通过上述的应用实例，我们可以看到</w:t>
      </w:r>
      <w:r w:rsidRPr="00FD6A1F">
        <w:rPr>
          <w:rFonts w:ascii="宋体" w:hAnsi="宋体" w:hint="eastAsia"/>
          <w:sz w:val="24"/>
        </w:rPr>
        <w:t>Spring提供了远程服务的支持，让使用远程服务和使用常规的JavaBean一样简单。在客户端，Spring提供了代理工厂Bean，能让你在Spring应用中配置远程服务。不管是使用RMI、Hessian、Burlap、HTTP invoker、EJB、还是Web service，你都可以把远程服务置入到你的应用里，好像它们是POJO一样。Spring甚至捕获了所有抛出的RemoteException，</w:t>
      </w:r>
      <w:r w:rsidRPr="00FD6A1F">
        <w:rPr>
          <w:rFonts w:ascii="宋体" w:hAnsi="宋体" w:hint="eastAsia"/>
          <w:sz w:val="24"/>
        </w:rPr>
        <w:lastRenderedPageBreak/>
        <w:t>并在发生异常的地方重新抛出运行时RemoteAccessException，让你的代码从处理可能不可恢复的异常中解放出来</w:t>
      </w:r>
      <w:r>
        <w:rPr>
          <w:rFonts w:ascii="宋体" w:hAnsi="宋体" w:hint="eastAsia"/>
          <w:sz w:val="24"/>
        </w:rPr>
        <w:t>。</w:t>
      </w:r>
    </w:p>
    <w:p w:rsidR="003D3CF9" w:rsidRPr="003D3CF9" w:rsidRDefault="003D3CF9" w:rsidP="00B248AD">
      <w:pPr>
        <w:pStyle w:val="1"/>
        <w:spacing w:before="0" w:after="0" w:line="360" w:lineRule="auto"/>
        <w:ind w:left="432"/>
        <w:jc w:val="left"/>
        <w:rPr>
          <w:rFonts w:ascii="宋体" w:hAnsi="宋体"/>
          <w:sz w:val="24"/>
          <w:szCs w:val="24"/>
        </w:rPr>
      </w:pPr>
      <w:bookmarkStart w:id="37" w:name="_Toc513566306"/>
      <w:r w:rsidRPr="003D3CF9">
        <w:rPr>
          <w:rFonts w:ascii="宋体" w:hAnsi="宋体" w:hint="eastAsia"/>
          <w:sz w:val="24"/>
          <w:szCs w:val="24"/>
        </w:rPr>
        <w:t>结论</w:t>
      </w:r>
      <w:bookmarkEnd w:id="37"/>
    </w:p>
    <w:p w:rsidR="003D3CF9" w:rsidRPr="008E45CA" w:rsidRDefault="003D3CF9" w:rsidP="003D3CF9">
      <w:pPr>
        <w:spacing w:line="360" w:lineRule="auto"/>
        <w:ind w:firstLineChars="200" w:firstLine="480"/>
        <w:rPr>
          <w:rFonts w:ascii="宋体" w:hAnsi="宋体"/>
          <w:sz w:val="24"/>
        </w:rPr>
      </w:pPr>
      <w:r w:rsidRPr="003D3CF9">
        <w:rPr>
          <w:rFonts w:ascii="宋体" w:hAnsi="宋体" w:hint="eastAsia"/>
          <w:sz w:val="24"/>
        </w:rPr>
        <w:t>总结下，</w:t>
      </w:r>
      <w:r w:rsidR="009903C3" w:rsidRPr="00863B20">
        <w:rPr>
          <w:rFonts w:ascii="宋体" w:hAnsi="宋体"/>
          <w:sz w:val="24"/>
        </w:rPr>
        <w:t>对企业来讲，</w:t>
      </w:r>
      <w:r w:rsidR="00863B20">
        <w:rPr>
          <w:rFonts w:ascii="宋体" w:hAnsi="宋体"/>
          <w:sz w:val="24"/>
        </w:rPr>
        <w:t>Java</w:t>
      </w:r>
      <w:r w:rsidR="00863B20">
        <w:rPr>
          <w:rFonts w:ascii="宋体" w:hAnsi="宋体" w:hint="eastAsia"/>
          <w:sz w:val="24"/>
        </w:rPr>
        <w:t>远程调用</w:t>
      </w:r>
      <w:r w:rsidR="009903C3" w:rsidRPr="00863B20">
        <w:rPr>
          <w:rFonts w:ascii="宋体" w:hAnsi="宋体"/>
          <w:sz w:val="24"/>
        </w:rPr>
        <w:t>采取何种方案没有一个特定的标准</w:t>
      </w:r>
      <w:r w:rsidRPr="003D3CF9">
        <w:rPr>
          <w:rFonts w:ascii="宋体" w:hAnsi="宋体" w:hint="eastAsia"/>
          <w:sz w:val="24"/>
        </w:rPr>
        <w:t>。</w:t>
      </w:r>
      <w:r w:rsidR="00863B20">
        <w:rPr>
          <w:rFonts w:ascii="宋体" w:hAnsi="宋体" w:hint="eastAsia"/>
          <w:sz w:val="24"/>
        </w:rPr>
        <w:t>根据我的经验，业务特点</w:t>
      </w:r>
      <w:r w:rsidR="00863B20" w:rsidRPr="00863B20">
        <w:rPr>
          <w:rFonts w:ascii="宋体" w:hAnsi="宋体"/>
          <w:sz w:val="24"/>
        </w:rPr>
        <w:t>以及数据吞吐量决定了技术的选择方向。比如第三方数据接口，重点考虑的是跨平台、跨语言、支持高并发、保证安全；而局域网内的分布式服务，重点考虑的是高性能、稳定性、可伸缩性。如第三方数据接口，重点考虑的是跨平台、跨语言、支持高并发、保证安全；而局域网内的分布式服务，重点考虑的是高性能、稳定性、可伸缩性</w:t>
      </w:r>
      <w:r w:rsidR="00863B20">
        <w:rPr>
          <w:rFonts w:ascii="Helvetica" w:hAnsi="Helvetica" w:cs="Helvetica"/>
          <w:color w:val="000000"/>
          <w:sz w:val="18"/>
          <w:szCs w:val="18"/>
          <w:shd w:val="clear" w:color="auto" w:fill="FFFFFF"/>
        </w:rPr>
        <w:t>。</w:t>
      </w:r>
      <w:r w:rsidR="00D56A9D">
        <w:rPr>
          <w:rFonts w:ascii="宋体" w:hAnsi="宋体" w:hint="eastAsia"/>
          <w:sz w:val="24"/>
        </w:rPr>
        <w:t>现在我正在参与企业的CRM系统，</w:t>
      </w:r>
      <w:r w:rsidR="00D56A9D" w:rsidRPr="00D56A9D">
        <w:rPr>
          <w:rFonts w:ascii="宋体" w:hAnsi="宋体" w:hint="eastAsia"/>
          <w:sz w:val="24"/>
        </w:rPr>
        <w:t>是实施于企业的市场营销、销售、服务与技术支持等与客户相关的领域，通过向企业的销售、市场和客户服务的专业人员提供全面、个性化的客户资料，并强化跟踪服务、信息分析的能力，使他们能够协同建立和维护一系列与客户和生意伙伴之间卓有成效的“一对一关系”，从而使企业得以提供更快捷和周到的优质服务、提高客户满意度、吸引和保持更多的客户，从而增加营业额；另一方面则通过信息共享和优化商业流程来有效地降低企业经营成本。</w:t>
      </w:r>
      <w:r w:rsidR="008E45CA">
        <w:rPr>
          <w:rFonts w:ascii="宋体" w:hAnsi="宋体" w:hint="eastAsia"/>
          <w:sz w:val="24"/>
        </w:rPr>
        <w:t>使</w:t>
      </w:r>
      <w:r w:rsidR="00D56A9D">
        <w:rPr>
          <w:rFonts w:ascii="宋体" w:hAnsi="宋体" w:hint="eastAsia"/>
          <w:sz w:val="24"/>
        </w:rPr>
        <w:t>用的是局域网内的虚拟机集成，</w:t>
      </w:r>
      <w:r w:rsidR="008E45CA">
        <w:rPr>
          <w:rFonts w:ascii="宋体" w:hAnsi="宋体" w:hint="eastAsia"/>
          <w:sz w:val="24"/>
        </w:rPr>
        <w:t>CRM系统服务端和客户端都使用的是springmvc的RMI远程接口调用，和其他系统的交互，则使用的是webservice，webservice可以集成在springmvc框架中，但是springframe集成的远程调用，同时只能使用一种，否则会造成访问异常。</w:t>
      </w:r>
    </w:p>
    <w:p w:rsidR="0076291E" w:rsidRDefault="0076291E" w:rsidP="003D3CF9">
      <w:pPr>
        <w:spacing w:line="360" w:lineRule="auto"/>
        <w:ind w:firstLineChars="200" w:firstLine="480"/>
        <w:rPr>
          <w:rFonts w:ascii="宋体" w:hAnsi="宋体"/>
          <w:sz w:val="24"/>
        </w:rPr>
      </w:pPr>
    </w:p>
    <w:p w:rsidR="0076291E" w:rsidRDefault="0076291E">
      <w:pPr>
        <w:widowControl/>
        <w:jc w:val="left"/>
        <w:rPr>
          <w:rFonts w:ascii="宋体" w:hAnsi="宋体"/>
          <w:sz w:val="24"/>
        </w:rPr>
      </w:pPr>
      <w:r>
        <w:rPr>
          <w:rFonts w:ascii="宋体" w:hAnsi="宋体"/>
          <w:sz w:val="24"/>
        </w:rPr>
        <w:br w:type="page"/>
      </w:r>
    </w:p>
    <w:p w:rsidR="0076291E" w:rsidRDefault="0076291E">
      <w:pPr>
        <w:widowControl/>
        <w:jc w:val="left"/>
        <w:rPr>
          <w:rFonts w:ascii="宋体" w:hAnsi="宋体"/>
          <w:sz w:val="24"/>
        </w:rPr>
      </w:pPr>
    </w:p>
    <w:p w:rsidR="0076291E" w:rsidRPr="00E624CF" w:rsidRDefault="0076291E" w:rsidP="0076291E">
      <w:pPr>
        <w:pStyle w:val="1"/>
        <w:spacing w:before="0" w:after="0" w:line="360" w:lineRule="auto"/>
        <w:ind w:left="432"/>
        <w:jc w:val="center"/>
        <w:rPr>
          <w:rFonts w:ascii="宋体" w:hAnsi="宋体"/>
          <w:sz w:val="24"/>
          <w:szCs w:val="24"/>
        </w:rPr>
      </w:pPr>
      <w:bookmarkStart w:id="38" w:name="_Toc513566307"/>
      <w:r w:rsidRPr="00E624CF">
        <w:rPr>
          <w:rFonts w:ascii="宋体" w:hAnsi="宋体" w:hint="eastAsia"/>
          <w:sz w:val="24"/>
          <w:szCs w:val="24"/>
        </w:rPr>
        <w:t>致 谢</w:t>
      </w:r>
      <w:bookmarkEnd w:id="38"/>
    </w:p>
    <w:p w:rsidR="005F6E34" w:rsidRDefault="00F1778B" w:rsidP="0095430C">
      <w:pPr>
        <w:spacing w:line="360" w:lineRule="auto"/>
        <w:ind w:firstLineChars="200" w:firstLine="480"/>
        <w:rPr>
          <w:sz w:val="24"/>
        </w:rPr>
      </w:pPr>
      <w:r w:rsidRPr="0095430C">
        <w:rPr>
          <w:rFonts w:hint="eastAsia"/>
          <w:sz w:val="24"/>
        </w:rPr>
        <w:t>本文</w:t>
      </w:r>
      <w:r w:rsidRPr="0095430C">
        <w:rPr>
          <w:sz w:val="24"/>
        </w:rPr>
        <w:t>之所以能够顺利完成，尤其要</w:t>
      </w:r>
      <w:r w:rsidRPr="0095430C">
        <w:rPr>
          <w:rFonts w:hint="eastAsia"/>
          <w:sz w:val="24"/>
        </w:rPr>
        <w:t>感谢</w:t>
      </w:r>
      <w:r w:rsidR="00904537">
        <w:rPr>
          <w:rFonts w:hint="eastAsia"/>
          <w:sz w:val="24"/>
        </w:rPr>
        <w:t>X</w:t>
      </w:r>
      <w:r w:rsidR="00904537">
        <w:rPr>
          <w:sz w:val="24"/>
        </w:rPr>
        <w:t>XX</w:t>
      </w:r>
      <w:r w:rsidRPr="009D695B">
        <w:rPr>
          <w:rFonts w:hint="eastAsia"/>
          <w:sz w:val="24"/>
        </w:rPr>
        <w:t>老师</w:t>
      </w:r>
      <w:r>
        <w:rPr>
          <w:rFonts w:hint="eastAsia"/>
          <w:sz w:val="24"/>
        </w:rPr>
        <w:t>的鼎力支持。</w:t>
      </w:r>
      <w:r>
        <w:rPr>
          <w:sz w:val="24"/>
        </w:rPr>
        <w:t>从选题</w:t>
      </w:r>
      <w:r>
        <w:rPr>
          <w:rFonts w:hint="eastAsia"/>
          <w:sz w:val="24"/>
        </w:rPr>
        <w:t>开始到</w:t>
      </w:r>
      <w:r>
        <w:rPr>
          <w:sz w:val="24"/>
        </w:rPr>
        <w:t>报告</w:t>
      </w:r>
      <w:r>
        <w:rPr>
          <w:rFonts w:hint="eastAsia"/>
          <w:sz w:val="24"/>
        </w:rPr>
        <w:t>结束，</w:t>
      </w:r>
      <w:r>
        <w:rPr>
          <w:sz w:val="24"/>
        </w:rPr>
        <w:t>每一个环节</w:t>
      </w:r>
      <w:r w:rsidR="00221B9B">
        <w:rPr>
          <w:rFonts w:hint="eastAsia"/>
          <w:sz w:val="24"/>
        </w:rPr>
        <w:t>都</w:t>
      </w:r>
      <w:r w:rsidR="0095430C">
        <w:rPr>
          <w:rFonts w:hint="eastAsia"/>
          <w:sz w:val="24"/>
        </w:rPr>
        <w:t>在</w:t>
      </w:r>
      <w:r w:rsidR="00904537">
        <w:rPr>
          <w:rFonts w:hint="eastAsia"/>
          <w:sz w:val="24"/>
        </w:rPr>
        <w:t>X</w:t>
      </w:r>
      <w:r w:rsidR="00221B9B">
        <w:rPr>
          <w:rFonts w:hint="eastAsia"/>
          <w:sz w:val="24"/>
        </w:rPr>
        <w:t>老师</w:t>
      </w:r>
      <w:r w:rsidR="00221B9B">
        <w:rPr>
          <w:sz w:val="24"/>
        </w:rPr>
        <w:t>亲切的</w:t>
      </w:r>
      <w:r w:rsidR="00221B9B">
        <w:rPr>
          <w:rFonts w:hint="eastAsia"/>
          <w:sz w:val="24"/>
        </w:rPr>
        <w:t>指导</w:t>
      </w:r>
      <w:r w:rsidR="00221B9B">
        <w:rPr>
          <w:sz w:val="24"/>
        </w:rPr>
        <w:t>下完成。</w:t>
      </w:r>
      <w:r w:rsidR="00904537">
        <w:rPr>
          <w:rFonts w:hint="eastAsia"/>
          <w:sz w:val="24"/>
        </w:rPr>
        <w:t>X</w:t>
      </w:r>
      <w:r w:rsidR="00221B9B">
        <w:rPr>
          <w:sz w:val="24"/>
        </w:rPr>
        <w:t>老师</w:t>
      </w:r>
      <w:r w:rsidR="00221B9B">
        <w:rPr>
          <w:rFonts w:hint="eastAsia"/>
          <w:sz w:val="24"/>
        </w:rPr>
        <w:t>在</w:t>
      </w:r>
      <w:r w:rsidR="00221B9B">
        <w:rPr>
          <w:sz w:val="24"/>
        </w:rPr>
        <w:t>工作之余，在休息的时间</w:t>
      </w:r>
      <w:r w:rsidR="00221B9B">
        <w:rPr>
          <w:rFonts w:hint="eastAsia"/>
          <w:sz w:val="24"/>
        </w:rPr>
        <w:t>还</w:t>
      </w:r>
      <w:r w:rsidR="00221B9B">
        <w:rPr>
          <w:sz w:val="24"/>
        </w:rPr>
        <w:t>与我们</w:t>
      </w:r>
      <w:r w:rsidR="00221B9B">
        <w:rPr>
          <w:rFonts w:hint="eastAsia"/>
          <w:sz w:val="24"/>
        </w:rPr>
        <w:t>一起</w:t>
      </w:r>
      <w:r w:rsidR="00221B9B">
        <w:rPr>
          <w:sz w:val="24"/>
        </w:rPr>
        <w:t>开研讨会</w:t>
      </w:r>
      <w:r w:rsidR="0095430C">
        <w:rPr>
          <w:rFonts w:hint="eastAsia"/>
          <w:sz w:val="24"/>
        </w:rPr>
        <w:t>，</w:t>
      </w:r>
      <w:r w:rsidR="005F6E34">
        <w:rPr>
          <w:sz w:val="24"/>
        </w:rPr>
        <w:t>我的每一个问题，</w:t>
      </w:r>
      <w:r w:rsidR="00904537">
        <w:rPr>
          <w:rFonts w:hint="eastAsia"/>
          <w:sz w:val="24"/>
        </w:rPr>
        <w:t>X</w:t>
      </w:r>
      <w:r w:rsidR="005F6E34">
        <w:rPr>
          <w:sz w:val="24"/>
        </w:rPr>
        <w:t>老师都及时的</w:t>
      </w:r>
      <w:r w:rsidR="0095430C">
        <w:rPr>
          <w:rFonts w:hint="eastAsia"/>
          <w:sz w:val="24"/>
        </w:rPr>
        <w:t>给予</w:t>
      </w:r>
      <w:r w:rsidR="005F6E34">
        <w:rPr>
          <w:sz w:val="24"/>
        </w:rPr>
        <w:t>回复</w:t>
      </w:r>
      <w:r w:rsidR="005F6E34">
        <w:rPr>
          <w:rFonts w:hint="eastAsia"/>
          <w:sz w:val="24"/>
        </w:rPr>
        <w:t>，</w:t>
      </w:r>
      <w:r w:rsidR="005F6E34">
        <w:rPr>
          <w:sz w:val="24"/>
        </w:rPr>
        <w:t>对于我的每一个</w:t>
      </w:r>
      <w:r w:rsidR="005F6E34">
        <w:rPr>
          <w:rFonts w:hint="eastAsia"/>
          <w:sz w:val="24"/>
        </w:rPr>
        <w:t>错误</w:t>
      </w:r>
      <w:r w:rsidR="005F6E34">
        <w:rPr>
          <w:sz w:val="24"/>
        </w:rPr>
        <w:t>都给予指出</w:t>
      </w:r>
      <w:r w:rsidR="005F6E34">
        <w:rPr>
          <w:rFonts w:hint="eastAsia"/>
          <w:sz w:val="24"/>
        </w:rPr>
        <w:t>，在此由衷的</w:t>
      </w:r>
      <w:r w:rsidR="005F6E34">
        <w:rPr>
          <w:sz w:val="24"/>
        </w:rPr>
        <w:t>感谢</w:t>
      </w:r>
      <w:r w:rsidR="00904537">
        <w:rPr>
          <w:rFonts w:hint="eastAsia"/>
          <w:sz w:val="24"/>
        </w:rPr>
        <w:t>X</w:t>
      </w:r>
      <w:r w:rsidR="005F6E34">
        <w:rPr>
          <w:sz w:val="24"/>
        </w:rPr>
        <w:t>老师</w:t>
      </w:r>
      <w:r w:rsidR="005F6E34">
        <w:rPr>
          <w:rFonts w:hint="eastAsia"/>
          <w:sz w:val="24"/>
        </w:rPr>
        <w:t>，辛苦了</w:t>
      </w:r>
      <w:r w:rsidR="005F6E34">
        <w:rPr>
          <w:sz w:val="24"/>
        </w:rPr>
        <w:t>。</w:t>
      </w:r>
      <w:r w:rsidR="005F6E34">
        <w:rPr>
          <w:rFonts w:hint="eastAsia"/>
          <w:sz w:val="24"/>
        </w:rPr>
        <w:t>通过这段</w:t>
      </w:r>
      <w:r w:rsidR="005F6E34">
        <w:rPr>
          <w:sz w:val="24"/>
        </w:rPr>
        <w:t>时间对</w:t>
      </w:r>
      <w:r w:rsidR="005F6E34">
        <w:rPr>
          <w:rFonts w:hint="eastAsia"/>
          <w:sz w:val="24"/>
        </w:rPr>
        <w:t>虚拟机</w:t>
      </w:r>
      <w:r w:rsidR="005F6E34">
        <w:rPr>
          <w:sz w:val="24"/>
        </w:rPr>
        <w:t>的了解</w:t>
      </w:r>
      <w:r w:rsidR="0095430C">
        <w:rPr>
          <w:rFonts w:hint="eastAsia"/>
          <w:sz w:val="24"/>
        </w:rPr>
        <w:t>学习</w:t>
      </w:r>
      <w:r w:rsidR="005F6E34">
        <w:rPr>
          <w:rFonts w:hint="eastAsia"/>
          <w:sz w:val="24"/>
        </w:rPr>
        <w:t>让我</w:t>
      </w:r>
      <w:r w:rsidR="005F6E34">
        <w:rPr>
          <w:sz w:val="24"/>
        </w:rPr>
        <w:t>对企业虚拟化有了新的认识</w:t>
      </w:r>
      <w:r w:rsidR="005F6E34">
        <w:rPr>
          <w:rFonts w:hint="eastAsia"/>
          <w:sz w:val="24"/>
        </w:rPr>
        <w:t>。</w:t>
      </w:r>
    </w:p>
    <w:p w:rsidR="00F4478E" w:rsidRPr="005F6E34" w:rsidRDefault="005F6E34" w:rsidP="0095430C">
      <w:pPr>
        <w:spacing w:line="360" w:lineRule="auto"/>
        <w:ind w:firstLineChars="200" w:firstLine="480"/>
        <w:rPr>
          <w:sz w:val="24"/>
        </w:rPr>
      </w:pPr>
      <w:r w:rsidRPr="0095430C">
        <w:rPr>
          <w:sz w:val="24"/>
        </w:rPr>
        <w:t>另外，要感谢我的家人，是家人的鼓励和支持，使</w:t>
      </w:r>
      <w:r w:rsidR="0095430C" w:rsidRPr="0095430C">
        <w:rPr>
          <w:rFonts w:hint="eastAsia"/>
          <w:sz w:val="24"/>
        </w:rPr>
        <w:t>将近不惑</w:t>
      </w:r>
      <w:r w:rsidRPr="0095430C">
        <w:rPr>
          <w:sz w:val="24"/>
        </w:rPr>
        <w:t>之年的我能够全心投入学习和工作之中，顺利完成学业。最后衷心感谢在百忙之中评阅论文和参加</w:t>
      </w:r>
      <w:hyperlink r:id="rId8" w:tgtFrame="_blank" w:history="1">
        <w:r w:rsidRPr="0095430C">
          <w:rPr>
            <w:sz w:val="24"/>
          </w:rPr>
          <w:t>答辩</w:t>
        </w:r>
      </w:hyperlink>
      <w:r w:rsidRPr="0095430C">
        <w:rPr>
          <w:sz w:val="24"/>
        </w:rPr>
        <w:t>的各位专家、教授</w:t>
      </w:r>
      <w:r w:rsidRPr="0095430C">
        <w:rPr>
          <w:sz w:val="24"/>
        </w:rPr>
        <w:t>!</w:t>
      </w:r>
      <w:r w:rsidR="00F4478E">
        <w:br w:type="page"/>
      </w:r>
    </w:p>
    <w:p w:rsidR="00B525FC" w:rsidRDefault="00F4478E" w:rsidP="007836B8">
      <w:pPr>
        <w:pStyle w:val="1"/>
        <w:spacing w:before="0" w:after="0" w:line="360" w:lineRule="auto"/>
        <w:jc w:val="center"/>
        <w:rPr>
          <w:rFonts w:ascii="宋体" w:hAnsi="宋体"/>
          <w:sz w:val="24"/>
          <w:szCs w:val="24"/>
        </w:rPr>
      </w:pPr>
      <w:bookmarkStart w:id="39" w:name="_Toc513566308"/>
      <w:r w:rsidRPr="00F4478E">
        <w:rPr>
          <w:rFonts w:ascii="宋体" w:hAnsi="宋体" w:hint="eastAsia"/>
          <w:sz w:val="24"/>
          <w:szCs w:val="24"/>
        </w:rPr>
        <w:lastRenderedPageBreak/>
        <w:t>参考文献</w:t>
      </w:r>
      <w:bookmarkEnd w:id="39"/>
    </w:p>
    <w:p w:rsidR="00F4478E" w:rsidRPr="007836B8" w:rsidRDefault="00F4478E" w:rsidP="007836B8">
      <w:pPr>
        <w:spacing w:line="360" w:lineRule="auto"/>
        <w:rPr>
          <w:rFonts w:ascii="宋体" w:hAnsi="宋体"/>
          <w:szCs w:val="21"/>
        </w:rPr>
      </w:pPr>
      <w:r w:rsidRPr="007836B8">
        <w:rPr>
          <w:rFonts w:ascii="宋体" w:hAnsi="宋体" w:hint="eastAsia"/>
          <w:szCs w:val="21"/>
        </w:rPr>
        <w:t>[1]刘冬</w:t>
      </w:r>
      <w:r w:rsidR="00824A8E">
        <w:rPr>
          <w:rFonts w:ascii="宋体" w:hAnsi="宋体" w:hint="eastAsia"/>
          <w:szCs w:val="21"/>
        </w:rPr>
        <w:t>.</w:t>
      </w:r>
      <w:r w:rsidR="005E1012" w:rsidRPr="007836B8">
        <w:rPr>
          <w:rFonts w:ascii="宋体" w:hAnsi="宋体" w:hint="eastAsia"/>
          <w:szCs w:val="21"/>
        </w:rPr>
        <w:t>《</w:t>
      </w:r>
      <w:r w:rsidRPr="007836B8">
        <w:rPr>
          <w:rFonts w:ascii="宋体" w:hAnsi="宋体" w:hint="eastAsia"/>
          <w:szCs w:val="21"/>
        </w:rPr>
        <w:t>虚拟机技术在计算机实际教学中的应用</w:t>
      </w:r>
      <w:r w:rsidR="005E1012" w:rsidRPr="007836B8">
        <w:rPr>
          <w:rFonts w:ascii="宋体" w:hAnsi="宋体" w:hint="eastAsia"/>
          <w:szCs w:val="21"/>
        </w:rPr>
        <w:t>》</w:t>
      </w:r>
      <w:r w:rsidR="007836B8">
        <w:rPr>
          <w:rFonts w:ascii="宋体" w:hAnsi="宋体" w:hint="eastAsia"/>
          <w:szCs w:val="21"/>
        </w:rPr>
        <w:t>[M].</w:t>
      </w:r>
      <w:r w:rsidRPr="007836B8">
        <w:rPr>
          <w:rFonts w:ascii="宋体" w:hAnsi="宋体" w:hint="eastAsia"/>
          <w:szCs w:val="21"/>
        </w:rPr>
        <w:t>中国科技信息</w:t>
      </w:r>
      <w:r w:rsidR="007836B8">
        <w:rPr>
          <w:rFonts w:ascii="宋体" w:hAnsi="宋体" w:hint="eastAsia"/>
          <w:szCs w:val="21"/>
        </w:rPr>
        <w:t>,</w:t>
      </w:r>
      <w:r w:rsidRPr="007836B8">
        <w:rPr>
          <w:rFonts w:ascii="宋体" w:hAnsi="宋体" w:hint="eastAsia"/>
          <w:szCs w:val="21"/>
        </w:rPr>
        <w:t>2010</w:t>
      </w:r>
      <w:r w:rsidR="005E1012" w:rsidRPr="007836B8">
        <w:rPr>
          <w:rFonts w:ascii="宋体" w:hAnsi="宋体" w:hint="eastAsia"/>
          <w:szCs w:val="21"/>
        </w:rPr>
        <w:t>.8</w:t>
      </w:r>
    </w:p>
    <w:p w:rsidR="00F4478E" w:rsidRPr="007836B8" w:rsidRDefault="00F4478E" w:rsidP="007836B8">
      <w:pPr>
        <w:spacing w:line="360" w:lineRule="auto"/>
        <w:rPr>
          <w:rFonts w:ascii="宋体" w:hAnsi="宋体"/>
          <w:szCs w:val="21"/>
        </w:rPr>
      </w:pPr>
      <w:r w:rsidRPr="007836B8">
        <w:rPr>
          <w:rFonts w:ascii="宋体" w:hAnsi="宋体" w:hint="eastAsia"/>
          <w:szCs w:val="21"/>
        </w:rPr>
        <w:t>[2]龚京民</w:t>
      </w:r>
      <w:r w:rsidR="005E1012" w:rsidRPr="007836B8">
        <w:rPr>
          <w:rFonts w:ascii="宋体" w:hAnsi="宋体" w:hint="eastAsia"/>
          <w:szCs w:val="21"/>
        </w:rPr>
        <w:t>.</w:t>
      </w:r>
      <w:r w:rsidRPr="007836B8">
        <w:rPr>
          <w:rFonts w:ascii="宋体" w:hAnsi="宋体" w:hint="eastAsia"/>
          <w:szCs w:val="21"/>
        </w:rPr>
        <w:t>计算机组装与维护》</w:t>
      </w:r>
      <w:r w:rsidR="008B13DD">
        <w:rPr>
          <w:rFonts w:ascii="宋体" w:hAnsi="宋体" w:hint="eastAsia"/>
          <w:szCs w:val="21"/>
        </w:rPr>
        <w:t>[R</w:t>
      </w:r>
      <w:r w:rsidR="007836B8">
        <w:rPr>
          <w:rFonts w:ascii="宋体" w:hAnsi="宋体" w:hint="eastAsia"/>
          <w:szCs w:val="21"/>
        </w:rPr>
        <w:t>],</w:t>
      </w:r>
      <w:r w:rsidR="00145DBE">
        <w:rPr>
          <w:rFonts w:ascii="宋体" w:hAnsi="宋体" w:hint="eastAsia"/>
          <w:szCs w:val="21"/>
        </w:rPr>
        <w:t>中国科学</w:t>
      </w:r>
      <w:r w:rsidR="008B13DD">
        <w:rPr>
          <w:rFonts w:ascii="宋体" w:hAnsi="宋体" w:hint="eastAsia"/>
          <w:szCs w:val="21"/>
        </w:rPr>
        <w:t>研究</w:t>
      </w:r>
      <w:r w:rsidR="008B13DD">
        <w:rPr>
          <w:rFonts w:ascii="宋体" w:hAnsi="宋体"/>
          <w:szCs w:val="21"/>
        </w:rPr>
        <w:t>院</w:t>
      </w:r>
      <w:r w:rsidRPr="007836B8">
        <w:rPr>
          <w:rFonts w:ascii="宋体" w:hAnsi="宋体" w:hint="eastAsia"/>
          <w:szCs w:val="21"/>
        </w:rPr>
        <w:t>2009</w:t>
      </w:r>
      <w:r w:rsidR="005E1012" w:rsidRPr="007836B8">
        <w:rPr>
          <w:rFonts w:ascii="宋体" w:hAnsi="宋体" w:hint="eastAsia"/>
          <w:szCs w:val="21"/>
        </w:rPr>
        <w:t>.1</w:t>
      </w:r>
    </w:p>
    <w:p w:rsidR="00F4478E" w:rsidRPr="007836B8" w:rsidRDefault="005E1012" w:rsidP="007836B8">
      <w:pPr>
        <w:spacing w:line="360" w:lineRule="auto"/>
        <w:rPr>
          <w:rFonts w:ascii="宋体" w:hAnsi="宋体"/>
          <w:szCs w:val="21"/>
        </w:rPr>
      </w:pPr>
      <w:r w:rsidRPr="007836B8">
        <w:rPr>
          <w:rFonts w:ascii="宋体" w:hAnsi="宋体" w:hint="eastAsia"/>
          <w:szCs w:val="21"/>
        </w:rPr>
        <w:t>[3</w:t>
      </w:r>
      <w:r w:rsidR="00F4478E" w:rsidRPr="007836B8">
        <w:rPr>
          <w:rFonts w:ascii="宋体" w:hAnsi="宋体" w:hint="eastAsia"/>
          <w:szCs w:val="21"/>
        </w:rPr>
        <w:t>] 黎玉桥</w:t>
      </w:r>
      <w:r w:rsidR="00824A8E">
        <w:rPr>
          <w:rFonts w:ascii="宋体" w:hAnsi="宋体" w:hint="eastAsia"/>
          <w:szCs w:val="21"/>
        </w:rPr>
        <w:t>.</w:t>
      </w:r>
      <w:r w:rsidR="00F4478E" w:rsidRPr="007836B8">
        <w:rPr>
          <w:rFonts w:ascii="宋体" w:hAnsi="宋体" w:hint="eastAsia"/>
          <w:szCs w:val="21"/>
        </w:rPr>
        <w:t>《服务器虚拟化架构研究开发研究》</w:t>
      </w:r>
      <w:r w:rsidR="00F4478E" w:rsidRPr="007836B8">
        <w:rPr>
          <w:rFonts w:ascii="宋体" w:hAnsi="宋体"/>
          <w:szCs w:val="21"/>
        </w:rPr>
        <w:t>[</w:t>
      </w:r>
      <w:r w:rsidR="008B13DD">
        <w:rPr>
          <w:rFonts w:ascii="宋体" w:hAnsi="宋体"/>
          <w:szCs w:val="21"/>
        </w:rPr>
        <w:t>R</w:t>
      </w:r>
      <w:r w:rsidR="00F4478E" w:rsidRPr="007836B8">
        <w:rPr>
          <w:rFonts w:ascii="宋体" w:hAnsi="宋体"/>
          <w:szCs w:val="21"/>
        </w:rPr>
        <w:t>].</w:t>
      </w:r>
      <w:r w:rsidR="00F4478E" w:rsidRPr="007836B8">
        <w:rPr>
          <w:rFonts w:ascii="宋体" w:hAnsi="宋体" w:hint="eastAsia"/>
          <w:szCs w:val="21"/>
        </w:rPr>
        <w:t>开发研究</w:t>
      </w:r>
      <w:r w:rsidR="008B13DD">
        <w:rPr>
          <w:rFonts w:ascii="宋体" w:hAnsi="宋体" w:hint="eastAsia"/>
          <w:szCs w:val="21"/>
        </w:rPr>
        <w:t>院</w:t>
      </w:r>
      <w:r w:rsidR="00F4478E" w:rsidRPr="007836B8">
        <w:rPr>
          <w:rFonts w:ascii="宋体" w:hAnsi="宋体" w:hint="eastAsia"/>
          <w:szCs w:val="21"/>
        </w:rPr>
        <w:t>,2011.2</w:t>
      </w:r>
    </w:p>
    <w:p w:rsidR="00F4478E" w:rsidRPr="007836B8" w:rsidRDefault="005E1012" w:rsidP="007836B8">
      <w:pPr>
        <w:spacing w:line="360" w:lineRule="auto"/>
        <w:rPr>
          <w:rFonts w:ascii="宋体" w:hAnsi="宋体"/>
          <w:szCs w:val="21"/>
        </w:rPr>
      </w:pPr>
      <w:r w:rsidRPr="007836B8">
        <w:rPr>
          <w:rFonts w:ascii="宋体" w:hAnsi="宋体" w:hint="eastAsia"/>
          <w:szCs w:val="21"/>
        </w:rPr>
        <w:t>[4</w:t>
      </w:r>
      <w:r w:rsidR="00F4478E" w:rsidRPr="007836B8">
        <w:rPr>
          <w:rFonts w:ascii="宋体" w:hAnsi="宋体" w:hint="eastAsia"/>
          <w:szCs w:val="21"/>
        </w:rPr>
        <w:t>] 黄志宝</w:t>
      </w:r>
      <w:r w:rsidR="00824A8E">
        <w:rPr>
          <w:rFonts w:ascii="宋体" w:hAnsi="宋体" w:hint="eastAsia"/>
          <w:szCs w:val="21"/>
        </w:rPr>
        <w:t>.</w:t>
      </w:r>
      <w:r w:rsidR="00F4478E" w:rsidRPr="007836B8">
        <w:rPr>
          <w:rFonts w:ascii="宋体" w:hAnsi="宋体" w:hint="eastAsia"/>
          <w:szCs w:val="21"/>
        </w:rPr>
        <w:t>《基于虚拟化的容灾业务自动部署和自动迁移研究与实现国防科学</w:t>
      </w:r>
      <w:r w:rsidRPr="007836B8">
        <w:rPr>
          <w:rFonts w:ascii="宋体" w:hAnsi="宋体" w:hint="eastAsia"/>
          <w:szCs w:val="21"/>
        </w:rPr>
        <w:t>》[</w:t>
      </w:r>
      <w:r w:rsidR="008B13DD">
        <w:rPr>
          <w:rFonts w:ascii="宋体" w:hAnsi="宋体"/>
          <w:szCs w:val="21"/>
        </w:rPr>
        <w:t>N</w:t>
      </w:r>
      <w:r w:rsidRPr="007836B8">
        <w:rPr>
          <w:rFonts w:ascii="宋体" w:hAnsi="宋体" w:hint="eastAsia"/>
          <w:szCs w:val="21"/>
        </w:rPr>
        <w:t>].</w:t>
      </w:r>
    </w:p>
    <w:p w:rsidR="00F4478E" w:rsidRPr="007836B8" w:rsidRDefault="00F4478E" w:rsidP="007836B8">
      <w:pPr>
        <w:spacing w:line="360" w:lineRule="auto"/>
        <w:rPr>
          <w:rFonts w:ascii="宋体" w:hAnsi="宋体"/>
          <w:szCs w:val="21"/>
        </w:rPr>
      </w:pPr>
      <w:r w:rsidRPr="007836B8">
        <w:rPr>
          <w:rFonts w:ascii="宋体" w:hAnsi="宋体" w:hint="eastAsia"/>
          <w:szCs w:val="21"/>
        </w:rPr>
        <w:t xml:space="preserve">   技术大学学报</w:t>
      </w:r>
      <w:r w:rsidR="005E1012" w:rsidRPr="007836B8">
        <w:rPr>
          <w:rFonts w:ascii="宋体" w:hAnsi="宋体" w:hint="eastAsia"/>
          <w:szCs w:val="21"/>
        </w:rPr>
        <w:t>,</w:t>
      </w:r>
      <w:r w:rsidR="005E1012" w:rsidRPr="007836B8">
        <w:rPr>
          <w:rFonts w:ascii="宋体" w:hAnsi="宋体"/>
          <w:szCs w:val="21"/>
        </w:rPr>
        <w:t>2012.3</w:t>
      </w:r>
    </w:p>
    <w:p w:rsidR="00F4478E" w:rsidRPr="007836B8" w:rsidRDefault="005E1012" w:rsidP="007836B8">
      <w:pPr>
        <w:spacing w:line="360" w:lineRule="auto"/>
        <w:rPr>
          <w:rFonts w:ascii="宋体" w:hAnsi="宋体"/>
          <w:szCs w:val="21"/>
        </w:rPr>
      </w:pPr>
      <w:r w:rsidRPr="007836B8">
        <w:rPr>
          <w:rFonts w:ascii="宋体" w:hAnsi="宋体" w:hint="eastAsia"/>
          <w:szCs w:val="21"/>
        </w:rPr>
        <w:t>[5</w:t>
      </w:r>
      <w:r w:rsidR="00F4478E" w:rsidRPr="007836B8">
        <w:rPr>
          <w:rFonts w:ascii="宋体" w:hAnsi="宋体" w:hint="eastAsia"/>
          <w:szCs w:val="21"/>
        </w:rPr>
        <w:t>] 王保平.</w:t>
      </w:r>
      <w:r w:rsidRPr="007836B8">
        <w:rPr>
          <w:rFonts w:ascii="宋体" w:hAnsi="宋体" w:hint="eastAsia"/>
          <w:szCs w:val="21"/>
        </w:rPr>
        <w:t>《</w:t>
      </w:r>
      <w:r w:rsidR="00F4478E" w:rsidRPr="007836B8">
        <w:rPr>
          <w:rFonts w:ascii="宋体" w:hAnsi="宋体" w:hint="eastAsia"/>
          <w:szCs w:val="21"/>
        </w:rPr>
        <w:t>带虚拟化技术支持的内核定制编译</w:t>
      </w:r>
      <w:r w:rsidRPr="007836B8">
        <w:rPr>
          <w:rFonts w:ascii="宋体" w:hAnsi="宋体" w:hint="eastAsia"/>
          <w:szCs w:val="21"/>
        </w:rPr>
        <w:t>》[</w:t>
      </w:r>
      <w:r w:rsidR="008B13DD">
        <w:rPr>
          <w:rFonts w:ascii="宋体" w:hAnsi="宋体" w:hint="eastAsia"/>
          <w:szCs w:val="21"/>
        </w:rPr>
        <w:t>N</w:t>
      </w:r>
      <w:r w:rsidRPr="007836B8">
        <w:rPr>
          <w:rFonts w:ascii="宋体" w:hAnsi="宋体" w:hint="eastAsia"/>
          <w:szCs w:val="21"/>
        </w:rPr>
        <w:t>]</w:t>
      </w:r>
      <w:r w:rsidR="00F4478E" w:rsidRPr="007836B8">
        <w:rPr>
          <w:rFonts w:ascii="宋体" w:hAnsi="宋体" w:hint="eastAsia"/>
          <w:szCs w:val="21"/>
        </w:rPr>
        <w:t>.国防科学技术大学学报</w:t>
      </w:r>
      <w:r w:rsidRPr="007836B8">
        <w:rPr>
          <w:rFonts w:ascii="宋体" w:hAnsi="宋体" w:hint="eastAsia"/>
          <w:szCs w:val="21"/>
        </w:rPr>
        <w:t>,2012.5</w:t>
      </w:r>
    </w:p>
    <w:p w:rsidR="005E1012" w:rsidRPr="007836B8" w:rsidRDefault="005E1012" w:rsidP="007836B8">
      <w:pPr>
        <w:spacing w:line="360" w:lineRule="auto"/>
        <w:rPr>
          <w:rFonts w:ascii="宋体" w:hAnsi="宋体"/>
          <w:szCs w:val="21"/>
        </w:rPr>
      </w:pPr>
      <w:r w:rsidRPr="007836B8">
        <w:rPr>
          <w:rFonts w:ascii="宋体" w:hAnsi="宋体" w:hint="eastAsia"/>
          <w:szCs w:val="21"/>
        </w:rPr>
        <w:t>[6</w:t>
      </w:r>
      <w:r w:rsidR="00F4478E" w:rsidRPr="007836B8">
        <w:rPr>
          <w:rFonts w:ascii="宋体" w:hAnsi="宋体" w:hint="eastAsia"/>
          <w:szCs w:val="21"/>
        </w:rPr>
        <w:t xml:space="preserve">] </w:t>
      </w:r>
      <w:r w:rsidRPr="007836B8">
        <w:rPr>
          <w:rFonts w:ascii="宋体" w:hAnsi="宋体" w:hint="eastAsia"/>
          <w:szCs w:val="21"/>
        </w:rPr>
        <w:t>王</w:t>
      </w:r>
      <w:r w:rsidRPr="007836B8">
        <w:rPr>
          <w:rFonts w:ascii="宋体" w:hAnsi="宋体"/>
          <w:szCs w:val="21"/>
        </w:rPr>
        <w:t>春海.</w:t>
      </w:r>
      <w:r w:rsidRPr="007836B8">
        <w:rPr>
          <w:rFonts w:ascii="宋体" w:hAnsi="宋体" w:hint="eastAsia"/>
          <w:szCs w:val="21"/>
        </w:rPr>
        <w:t>《深入</w:t>
      </w:r>
      <w:r w:rsidRPr="007836B8">
        <w:rPr>
          <w:rFonts w:ascii="宋体" w:hAnsi="宋体"/>
          <w:szCs w:val="21"/>
        </w:rPr>
        <w:t>学习</w:t>
      </w:r>
      <w:r w:rsidRPr="007836B8">
        <w:rPr>
          <w:rFonts w:ascii="宋体" w:hAnsi="宋体" w:hint="eastAsia"/>
          <w:szCs w:val="21"/>
        </w:rPr>
        <w:t>VM</w:t>
      </w:r>
      <w:r w:rsidRPr="007836B8">
        <w:rPr>
          <w:rFonts w:ascii="宋体" w:hAnsi="宋体"/>
          <w:szCs w:val="21"/>
        </w:rPr>
        <w:t>ware vSphere 6</w:t>
      </w:r>
      <w:r w:rsidRPr="007836B8">
        <w:rPr>
          <w:rFonts w:ascii="宋体" w:hAnsi="宋体" w:hint="eastAsia"/>
          <w:szCs w:val="21"/>
        </w:rPr>
        <w:t>》[M].人民</w:t>
      </w:r>
      <w:r w:rsidRPr="007836B8">
        <w:rPr>
          <w:rFonts w:ascii="宋体" w:hAnsi="宋体"/>
          <w:szCs w:val="21"/>
        </w:rPr>
        <w:t>邮电出版社</w:t>
      </w:r>
      <w:r w:rsidRPr="007836B8">
        <w:rPr>
          <w:rFonts w:ascii="宋体" w:hAnsi="宋体" w:hint="eastAsia"/>
          <w:szCs w:val="21"/>
        </w:rPr>
        <w:t>，2016.6</w:t>
      </w:r>
    </w:p>
    <w:p w:rsidR="005E1012" w:rsidRPr="007836B8" w:rsidRDefault="005E1012" w:rsidP="007836B8">
      <w:pPr>
        <w:spacing w:line="360" w:lineRule="auto"/>
        <w:rPr>
          <w:rFonts w:ascii="宋体" w:hAnsi="宋体"/>
          <w:szCs w:val="21"/>
        </w:rPr>
      </w:pPr>
      <w:r w:rsidRPr="007836B8">
        <w:rPr>
          <w:rFonts w:ascii="宋体" w:hAnsi="宋体" w:hint="eastAsia"/>
          <w:szCs w:val="21"/>
        </w:rPr>
        <w:t>[7]N</w:t>
      </w:r>
      <w:r w:rsidRPr="007836B8">
        <w:rPr>
          <w:rFonts w:ascii="宋体" w:hAnsi="宋体"/>
          <w:szCs w:val="21"/>
        </w:rPr>
        <w:t>ick Marshall,Grant Orchard,Josh Atwell.</w:t>
      </w:r>
      <w:r w:rsidRPr="007836B8">
        <w:rPr>
          <w:rFonts w:ascii="宋体" w:hAnsi="宋体" w:hint="eastAsia"/>
          <w:szCs w:val="21"/>
        </w:rPr>
        <w:t>《精通VM</w:t>
      </w:r>
      <w:r w:rsidRPr="007836B8">
        <w:rPr>
          <w:rFonts w:ascii="宋体" w:hAnsi="宋体"/>
          <w:szCs w:val="21"/>
        </w:rPr>
        <w:t>ware vSphere 6</w:t>
      </w:r>
      <w:r w:rsidRPr="007836B8">
        <w:rPr>
          <w:rFonts w:ascii="宋体" w:hAnsi="宋体" w:hint="eastAsia"/>
          <w:szCs w:val="21"/>
        </w:rPr>
        <w:t>》[M].人民邮电出版社，2016.11</w:t>
      </w:r>
    </w:p>
    <w:p w:rsidR="005E1012" w:rsidRPr="007836B8" w:rsidRDefault="005E1012" w:rsidP="007836B8">
      <w:pPr>
        <w:spacing w:line="360" w:lineRule="auto"/>
        <w:rPr>
          <w:rFonts w:ascii="宋体" w:hAnsi="宋体"/>
          <w:szCs w:val="21"/>
        </w:rPr>
      </w:pPr>
      <w:r w:rsidRPr="007836B8">
        <w:rPr>
          <w:rFonts w:ascii="宋体" w:hAnsi="宋体" w:hint="eastAsia"/>
          <w:szCs w:val="21"/>
        </w:rPr>
        <w:t>[8]何坤源.</w:t>
      </w:r>
      <w:r w:rsidRPr="007836B8">
        <w:rPr>
          <w:rFonts w:ascii="宋体" w:hAnsi="宋体"/>
          <w:szCs w:val="21"/>
        </w:rPr>
        <w:t>《</w:t>
      </w:r>
      <w:r w:rsidRPr="007836B8">
        <w:rPr>
          <w:rFonts w:ascii="宋体" w:hAnsi="宋体" w:hint="eastAsia"/>
          <w:szCs w:val="21"/>
        </w:rPr>
        <w:t>VM</w:t>
      </w:r>
      <w:r w:rsidRPr="007836B8">
        <w:rPr>
          <w:rFonts w:ascii="宋体" w:hAnsi="宋体"/>
          <w:szCs w:val="21"/>
        </w:rPr>
        <w:t>ware vSphere 6</w:t>
      </w:r>
      <w:r w:rsidRPr="007836B8">
        <w:rPr>
          <w:rFonts w:ascii="宋体" w:hAnsi="宋体" w:hint="eastAsia"/>
          <w:szCs w:val="21"/>
        </w:rPr>
        <w:t>虚拟化</w:t>
      </w:r>
      <w:r w:rsidRPr="007836B8">
        <w:rPr>
          <w:rFonts w:ascii="宋体" w:hAnsi="宋体"/>
          <w:szCs w:val="21"/>
        </w:rPr>
        <w:t>构架实战指南》</w:t>
      </w:r>
      <w:r w:rsidRPr="007836B8">
        <w:rPr>
          <w:rFonts w:ascii="宋体" w:hAnsi="宋体" w:hint="eastAsia"/>
          <w:szCs w:val="21"/>
        </w:rPr>
        <w:t>[M].人民邮电出版社，2016.9</w:t>
      </w:r>
    </w:p>
    <w:p w:rsidR="00412940" w:rsidRPr="007836B8" w:rsidRDefault="00412940" w:rsidP="007836B8">
      <w:pPr>
        <w:spacing w:line="360" w:lineRule="auto"/>
        <w:rPr>
          <w:rFonts w:ascii="宋体" w:hAnsi="宋体"/>
          <w:szCs w:val="21"/>
        </w:rPr>
      </w:pPr>
      <w:r w:rsidRPr="007836B8">
        <w:rPr>
          <w:rFonts w:ascii="宋体" w:hAnsi="宋体" w:hint="eastAsia"/>
          <w:szCs w:val="21"/>
        </w:rPr>
        <w:t>[9]</w:t>
      </w:r>
      <w:hyperlink r:id="rId9" w:history="1">
        <w:r w:rsidR="0016055B" w:rsidRPr="007836B8">
          <w:rPr>
            <w:rFonts w:ascii="宋体" w:hAnsi="宋体"/>
            <w:szCs w:val="21"/>
          </w:rPr>
          <w:t>http://blog.sina.com.cn/s/blog_c2a66b49010190zy.html</w:t>
        </w:r>
      </w:hyperlink>
      <w:r w:rsidR="0052747D">
        <w:rPr>
          <w:rFonts w:ascii="宋体" w:hAnsi="宋体"/>
          <w:szCs w:val="21"/>
        </w:rPr>
        <w:t xml:space="preserve">. </w:t>
      </w:r>
      <w:r w:rsidR="00F46E5A">
        <w:rPr>
          <w:rFonts w:ascii="宋体" w:hAnsi="宋体"/>
          <w:szCs w:val="21"/>
        </w:rPr>
        <w:t>[J</w:t>
      </w:r>
      <w:r w:rsidR="00F46E5A" w:rsidRPr="00F46E5A">
        <w:rPr>
          <w:rFonts w:ascii="宋体" w:hAnsi="宋体"/>
          <w:szCs w:val="21"/>
        </w:rPr>
        <w:t>].</w:t>
      </w:r>
      <w:r w:rsidR="007836B8" w:rsidRPr="007836B8">
        <w:rPr>
          <w:rFonts w:ascii="宋体" w:hAnsi="宋体" w:hint="eastAsia"/>
          <w:szCs w:val="21"/>
        </w:rPr>
        <w:t>张洪</w:t>
      </w:r>
      <w:r w:rsidR="007836B8" w:rsidRPr="007836B8">
        <w:rPr>
          <w:rFonts w:ascii="宋体" w:hAnsi="宋体"/>
          <w:szCs w:val="21"/>
        </w:rPr>
        <w:t>洋</w:t>
      </w:r>
      <w:r w:rsidR="0016055B" w:rsidRPr="007836B8">
        <w:rPr>
          <w:rFonts w:ascii="宋体" w:hAnsi="宋体"/>
          <w:szCs w:val="21"/>
        </w:rPr>
        <w:t>的博客</w:t>
      </w:r>
    </w:p>
    <w:p w:rsidR="007836B8" w:rsidRPr="007836B8" w:rsidRDefault="007836B8" w:rsidP="007836B8">
      <w:pPr>
        <w:spacing w:line="360" w:lineRule="auto"/>
        <w:rPr>
          <w:rFonts w:ascii="宋体" w:hAnsi="宋体"/>
          <w:szCs w:val="21"/>
        </w:rPr>
      </w:pPr>
      <w:r w:rsidRPr="007836B8">
        <w:rPr>
          <w:rFonts w:ascii="宋体" w:hAnsi="宋体"/>
          <w:szCs w:val="21"/>
        </w:rPr>
        <w:t xml:space="preserve">[10] </w:t>
      </w:r>
      <w:hyperlink r:id="rId10" w:history="1">
        <w:r w:rsidRPr="007836B8">
          <w:rPr>
            <w:rFonts w:ascii="宋体" w:hAnsi="宋体"/>
            <w:szCs w:val="21"/>
          </w:rPr>
          <w:t>http://xdwqs.blog.51cto.com/4758880/1622775</w:t>
        </w:r>
      </w:hyperlink>
      <w:r w:rsidR="0052747D">
        <w:rPr>
          <w:rFonts w:ascii="宋体" w:hAnsi="宋体"/>
          <w:szCs w:val="21"/>
        </w:rPr>
        <w:t>.</w:t>
      </w:r>
      <w:r w:rsidR="00F46E5A">
        <w:rPr>
          <w:rFonts w:ascii="宋体" w:hAnsi="宋体"/>
          <w:szCs w:val="21"/>
        </w:rPr>
        <w:t>[J</w:t>
      </w:r>
      <w:r w:rsidR="00F46E5A" w:rsidRPr="00F46E5A">
        <w:rPr>
          <w:rFonts w:ascii="宋体" w:hAnsi="宋体"/>
          <w:szCs w:val="21"/>
        </w:rPr>
        <w:t>].</w:t>
      </w:r>
      <w:r w:rsidRPr="007836B8">
        <w:rPr>
          <w:rFonts w:ascii="宋体" w:hAnsi="宋体" w:hint="eastAsia"/>
          <w:szCs w:val="21"/>
        </w:rPr>
        <w:t>王庆帅</w:t>
      </w:r>
      <w:r w:rsidRPr="007836B8">
        <w:rPr>
          <w:rFonts w:ascii="宋体" w:hAnsi="宋体"/>
          <w:szCs w:val="21"/>
        </w:rPr>
        <w:t>的博客</w:t>
      </w:r>
    </w:p>
    <w:sectPr w:rsidR="007836B8" w:rsidRPr="007836B8" w:rsidSect="00B945BB">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890" w:rsidRDefault="00525890" w:rsidP="0028319B">
      <w:r>
        <w:separator/>
      </w:r>
    </w:p>
  </w:endnote>
  <w:endnote w:type="continuationSeparator" w:id="0">
    <w:p w:rsidR="00525890" w:rsidRDefault="00525890" w:rsidP="0028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39640"/>
      <w:docPartObj>
        <w:docPartGallery w:val="Page Numbers (Bottom of Page)"/>
        <w:docPartUnique/>
      </w:docPartObj>
    </w:sdtPr>
    <w:sdtEndPr/>
    <w:sdtContent>
      <w:p w:rsidR="001304F8" w:rsidRDefault="001304F8">
        <w:pPr>
          <w:pStyle w:val="a4"/>
          <w:jc w:val="center"/>
        </w:pPr>
        <w:r>
          <w:fldChar w:fldCharType="begin"/>
        </w:r>
        <w:r>
          <w:instrText>PAGE   \* MERGEFORMAT</w:instrText>
        </w:r>
        <w:r>
          <w:fldChar w:fldCharType="separate"/>
        </w:r>
        <w:r w:rsidR="0028085F" w:rsidRPr="0028085F">
          <w:rPr>
            <w:noProof/>
            <w:lang w:val="zh-CN"/>
          </w:rPr>
          <w:t>14</w:t>
        </w:r>
        <w:r>
          <w:rPr>
            <w:noProof/>
            <w:lang w:val="zh-CN"/>
          </w:rPr>
          <w:fldChar w:fldCharType="end"/>
        </w:r>
      </w:p>
    </w:sdtContent>
  </w:sdt>
  <w:p w:rsidR="001304F8" w:rsidRDefault="001304F8" w:rsidP="004C7749">
    <w:pPr>
      <w:pStyle w:val="a4"/>
      <w:ind w:firstLineChars="2000" w:firstLine="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890" w:rsidRDefault="00525890" w:rsidP="0028319B">
      <w:r>
        <w:separator/>
      </w:r>
    </w:p>
  </w:footnote>
  <w:footnote w:type="continuationSeparator" w:id="0">
    <w:p w:rsidR="00525890" w:rsidRDefault="00525890" w:rsidP="00283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4F8" w:rsidRDefault="001304F8" w:rsidP="00247755">
    <w:pPr>
      <w:pStyle w:val="a3"/>
      <w:jc w:val="left"/>
    </w:pPr>
    <w:r>
      <w:rPr>
        <w:rFonts w:hint="eastAsia"/>
      </w:rPr>
      <w:t>上海第二工业大学成人与继续教育学院毕业设计（论文）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8717D"/>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23B7F"/>
    <w:multiLevelType w:val="hybridMultilevel"/>
    <w:tmpl w:val="A842774C"/>
    <w:lvl w:ilvl="0" w:tplc="28103D8C">
      <w:start w:val="1"/>
      <w:numFmt w:val="decimalEnclosedCircle"/>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1417679E"/>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34A97"/>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1035F"/>
    <w:multiLevelType w:val="multilevel"/>
    <w:tmpl w:val="10BC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B4C24"/>
    <w:multiLevelType w:val="hybridMultilevel"/>
    <w:tmpl w:val="8E76C42C"/>
    <w:lvl w:ilvl="0" w:tplc="D742950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2968F5"/>
    <w:multiLevelType w:val="hybridMultilevel"/>
    <w:tmpl w:val="7940FD6C"/>
    <w:lvl w:ilvl="0" w:tplc="FD485A58">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803CF"/>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7A6C77"/>
    <w:multiLevelType w:val="hybridMultilevel"/>
    <w:tmpl w:val="362EDE40"/>
    <w:lvl w:ilvl="0" w:tplc="4056A14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061CE9"/>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32541"/>
    <w:multiLevelType w:val="hybridMultilevel"/>
    <w:tmpl w:val="11E03AC8"/>
    <w:lvl w:ilvl="0" w:tplc="3A008418">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59CB00F8"/>
    <w:multiLevelType w:val="hybridMultilevel"/>
    <w:tmpl w:val="53868C2E"/>
    <w:lvl w:ilvl="0" w:tplc="8D86B522">
      <w:start w:val="1"/>
      <w:numFmt w:val="decimal"/>
      <w:lvlText w:val="%1，"/>
      <w:lvlJc w:val="left"/>
      <w:pPr>
        <w:ind w:left="675" w:hanging="36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5DF718BE"/>
    <w:multiLevelType w:val="hybridMultilevel"/>
    <w:tmpl w:val="CE1CC7C8"/>
    <w:lvl w:ilvl="0" w:tplc="636C7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9725B4"/>
    <w:multiLevelType w:val="multilevel"/>
    <w:tmpl w:val="0004D2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4072FE6"/>
    <w:multiLevelType w:val="hybridMultilevel"/>
    <w:tmpl w:val="CD12AF20"/>
    <w:lvl w:ilvl="0" w:tplc="739A65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AD07D5"/>
    <w:multiLevelType w:val="multilevel"/>
    <w:tmpl w:val="6700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477D5"/>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F73D1"/>
    <w:multiLevelType w:val="hybridMultilevel"/>
    <w:tmpl w:val="AFF4D67A"/>
    <w:lvl w:ilvl="0" w:tplc="7E9EE57E">
      <w:start w:val="1"/>
      <w:numFmt w:val="decimalEnclosedCircle"/>
      <w:lvlText w:val="%1"/>
      <w:lvlJc w:val="left"/>
      <w:pPr>
        <w:ind w:left="360" w:hanging="360"/>
      </w:pPr>
      <w:rPr>
        <w:rFonts w:eastAsia="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485D30"/>
    <w:multiLevelType w:val="hybridMultilevel"/>
    <w:tmpl w:val="92CC19FC"/>
    <w:lvl w:ilvl="0" w:tplc="54501C1A">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D72073"/>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0499D"/>
    <w:multiLevelType w:val="hybridMultilevel"/>
    <w:tmpl w:val="895C337C"/>
    <w:lvl w:ilvl="0" w:tplc="B3FAF3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413BCB"/>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3B4B26"/>
    <w:multiLevelType w:val="multilevel"/>
    <w:tmpl w:val="48A8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3"/>
  </w:num>
  <w:num w:numId="4">
    <w:abstractNumId w:val="10"/>
  </w:num>
  <w:num w:numId="5">
    <w:abstractNumId w:val="11"/>
  </w:num>
  <w:num w:numId="6">
    <w:abstractNumId w:val="18"/>
  </w:num>
  <w:num w:numId="7">
    <w:abstractNumId w:val="13"/>
  </w:num>
  <w:num w:numId="8">
    <w:abstractNumId w:val="8"/>
  </w:num>
  <w:num w:numId="9">
    <w:abstractNumId w:val="13"/>
  </w:num>
  <w:num w:numId="10">
    <w:abstractNumId w:val="17"/>
  </w:num>
  <w:num w:numId="11">
    <w:abstractNumId w:val="13"/>
  </w:num>
  <w:num w:numId="12">
    <w:abstractNumId w:val="20"/>
  </w:num>
  <w:num w:numId="13">
    <w:abstractNumId w:val="13"/>
  </w:num>
  <w:num w:numId="14">
    <w:abstractNumId w:val="5"/>
  </w:num>
  <w:num w:numId="15">
    <w:abstractNumId w:val="14"/>
  </w:num>
  <w:num w:numId="16">
    <w:abstractNumId w:val="12"/>
  </w:num>
  <w:num w:numId="17">
    <w:abstractNumId w:val="1"/>
  </w:num>
  <w:num w:numId="18">
    <w:abstractNumId w:val="15"/>
  </w:num>
  <w:num w:numId="19">
    <w:abstractNumId w:val="4"/>
  </w:num>
  <w:num w:numId="20">
    <w:abstractNumId w:val="21"/>
  </w:num>
  <w:num w:numId="21">
    <w:abstractNumId w:val="9"/>
  </w:num>
  <w:num w:numId="22">
    <w:abstractNumId w:val="19"/>
  </w:num>
  <w:num w:numId="23">
    <w:abstractNumId w:val="3"/>
  </w:num>
  <w:num w:numId="24">
    <w:abstractNumId w:val="22"/>
  </w:num>
  <w:num w:numId="25">
    <w:abstractNumId w:val="0"/>
  </w:num>
  <w:num w:numId="26">
    <w:abstractNumId w:val="16"/>
  </w:num>
  <w:num w:numId="27">
    <w:abstractNumId w:val="2"/>
  </w:num>
  <w:num w:numId="2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shiwei">
    <w15:presenceInfo w15:providerId="None" w15:userId="Linsh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5D3"/>
    <w:rsid w:val="00003738"/>
    <w:rsid w:val="000111B1"/>
    <w:rsid w:val="00021985"/>
    <w:rsid w:val="00026C1A"/>
    <w:rsid w:val="000313E0"/>
    <w:rsid w:val="000404E2"/>
    <w:rsid w:val="00041FB2"/>
    <w:rsid w:val="000464F4"/>
    <w:rsid w:val="00057BB0"/>
    <w:rsid w:val="00062B5C"/>
    <w:rsid w:val="00067EA7"/>
    <w:rsid w:val="00090627"/>
    <w:rsid w:val="00096AC9"/>
    <w:rsid w:val="0009771A"/>
    <w:rsid w:val="000A3F2D"/>
    <w:rsid w:val="000B17AC"/>
    <w:rsid w:val="000B51DB"/>
    <w:rsid w:val="000D148C"/>
    <w:rsid w:val="000D429B"/>
    <w:rsid w:val="000D5728"/>
    <w:rsid w:val="000E7D75"/>
    <w:rsid w:val="000F6005"/>
    <w:rsid w:val="00100B0B"/>
    <w:rsid w:val="00102C25"/>
    <w:rsid w:val="00115A29"/>
    <w:rsid w:val="0012308D"/>
    <w:rsid w:val="001304F8"/>
    <w:rsid w:val="0013571A"/>
    <w:rsid w:val="001409E4"/>
    <w:rsid w:val="00142D9E"/>
    <w:rsid w:val="0014369E"/>
    <w:rsid w:val="00145DBE"/>
    <w:rsid w:val="0016055B"/>
    <w:rsid w:val="00175CB2"/>
    <w:rsid w:val="001771DD"/>
    <w:rsid w:val="00177E5D"/>
    <w:rsid w:val="001801EF"/>
    <w:rsid w:val="00186902"/>
    <w:rsid w:val="001932FA"/>
    <w:rsid w:val="00194892"/>
    <w:rsid w:val="001A2A8A"/>
    <w:rsid w:val="001A615E"/>
    <w:rsid w:val="001A7AB0"/>
    <w:rsid w:val="001B4227"/>
    <w:rsid w:val="001C61F8"/>
    <w:rsid w:val="001D10A3"/>
    <w:rsid w:val="001D14C6"/>
    <w:rsid w:val="001D4645"/>
    <w:rsid w:val="001D479F"/>
    <w:rsid w:val="001E0CAE"/>
    <w:rsid w:val="001E4017"/>
    <w:rsid w:val="001F0724"/>
    <w:rsid w:val="00214640"/>
    <w:rsid w:val="00216C41"/>
    <w:rsid w:val="00221B9B"/>
    <w:rsid w:val="00226798"/>
    <w:rsid w:val="00227493"/>
    <w:rsid w:val="00244C61"/>
    <w:rsid w:val="00247755"/>
    <w:rsid w:val="00254F80"/>
    <w:rsid w:val="002608E9"/>
    <w:rsid w:val="002713C6"/>
    <w:rsid w:val="00274F89"/>
    <w:rsid w:val="0028085F"/>
    <w:rsid w:val="0028319B"/>
    <w:rsid w:val="00284727"/>
    <w:rsid w:val="002B3E8D"/>
    <w:rsid w:val="002C1A2C"/>
    <w:rsid w:val="002C589A"/>
    <w:rsid w:val="002C6845"/>
    <w:rsid w:val="002D62F5"/>
    <w:rsid w:val="002E0F72"/>
    <w:rsid w:val="002E2EB8"/>
    <w:rsid w:val="002E3C8A"/>
    <w:rsid w:val="002E620F"/>
    <w:rsid w:val="002F2324"/>
    <w:rsid w:val="003024BD"/>
    <w:rsid w:val="003216BE"/>
    <w:rsid w:val="00326B13"/>
    <w:rsid w:val="00331D81"/>
    <w:rsid w:val="00333E21"/>
    <w:rsid w:val="00333E90"/>
    <w:rsid w:val="003376C5"/>
    <w:rsid w:val="003521E1"/>
    <w:rsid w:val="00356B38"/>
    <w:rsid w:val="00356DB1"/>
    <w:rsid w:val="00361703"/>
    <w:rsid w:val="00362D81"/>
    <w:rsid w:val="00363D79"/>
    <w:rsid w:val="003650E2"/>
    <w:rsid w:val="00365B2B"/>
    <w:rsid w:val="003745A6"/>
    <w:rsid w:val="00375D33"/>
    <w:rsid w:val="0038361B"/>
    <w:rsid w:val="0038754A"/>
    <w:rsid w:val="003906D2"/>
    <w:rsid w:val="003941E4"/>
    <w:rsid w:val="003956E2"/>
    <w:rsid w:val="0039732A"/>
    <w:rsid w:val="003A2C1B"/>
    <w:rsid w:val="003B0DEF"/>
    <w:rsid w:val="003B13B6"/>
    <w:rsid w:val="003B2FB4"/>
    <w:rsid w:val="003B46B9"/>
    <w:rsid w:val="003D3CF9"/>
    <w:rsid w:val="003E30CA"/>
    <w:rsid w:val="003F24B8"/>
    <w:rsid w:val="003F307D"/>
    <w:rsid w:val="004008A8"/>
    <w:rsid w:val="00402C55"/>
    <w:rsid w:val="00412940"/>
    <w:rsid w:val="00416A3E"/>
    <w:rsid w:val="00421BA5"/>
    <w:rsid w:val="00425CE8"/>
    <w:rsid w:val="00433A6B"/>
    <w:rsid w:val="00433DC9"/>
    <w:rsid w:val="00435A26"/>
    <w:rsid w:val="004405CD"/>
    <w:rsid w:val="00441F90"/>
    <w:rsid w:val="00447027"/>
    <w:rsid w:val="004529DF"/>
    <w:rsid w:val="004554EF"/>
    <w:rsid w:val="004572E4"/>
    <w:rsid w:val="00457E1D"/>
    <w:rsid w:val="00461B00"/>
    <w:rsid w:val="00465478"/>
    <w:rsid w:val="004736FE"/>
    <w:rsid w:val="00474198"/>
    <w:rsid w:val="004825A6"/>
    <w:rsid w:val="00486826"/>
    <w:rsid w:val="00490A69"/>
    <w:rsid w:val="00492D6F"/>
    <w:rsid w:val="004A0D2E"/>
    <w:rsid w:val="004A0FEE"/>
    <w:rsid w:val="004A6E9B"/>
    <w:rsid w:val="004B3A8C"/>
    <w:rsid w:val="004B4652"/>
    <w:rsid w:val="004C7749"/>
    <w:rsid w:val="004E2EEB"/>
    <w:rsid w:val="004E378B"/>
    <w:rsid w:val="004F034D"/>
    <w:rsid w:val="0050047F"/>
    <w:rsid w:val="005004F7"/>
    <w:rsid w:val="00524698"/>
    <w:rsid w:val="00525890"/>
    <w:rsid w:val="0052747D"/>
    <w:rsid w:val="00546B8F"/>
    <w:rsid w:val="00553AB6"/>
    <w:rsid w:val="00567566"/>
    <w:rsid w:val="00567CF6"/>
    <w:rsid w:val="00570D6F"/>
    <w:rsid w:val="00573000"/>
    <w:rsid w:val="00574906"/>
    <w:rsid w:val="00576C23"/>
    <w:rsid w:val="00580EA4"/>
    <w:rsid w:val="00592A7A"/>
    <w:rsid w:val="0059421D"/>
    <w:rsid w:val="00594758"/>
    <w:rsid w:val="005969CD"/>
    <w:rsid w:val="00596C7F"/>
    <w:rsid w:val="005A3AC9"/>
    <w:rsid w:val="005B1C71"/>
    <w:rsid w:val="005D3527"/>
    <w:rsid w:val="005D514C"/>
    <w:rsid w:val="005E1012"/>
    <w:rsid w:val="005F136F"/>
    <w:rsid w:val="005F6E34"/>
    <w:rsid w:val="005F759C"/>
    <w:rsid w:val="005F7811"/>
    <w:rsid w:val="006017F4"/>
    <w:rsid w:val="00603718"/>
    <w:rsid w:val="006039C6"/>
    <w:rsid w:val="00616920"/>
    <w:rsid w:val="006177D9"/>
    <w:rsid w:val="006204F9"/>
    <w:rsid w:val="006374AF"/>
    <w:rsid w:val="00663FD3"/>
    <w:rsid w:val="0067326F"/>
    <w:rsid w:val="00675027"/>
    <w:rsid w:val="00680594"/>
    <w:rsid w:val="00683F38"/>
    <w:rsid w:val="0068562C"/>
    <w:rsid w:val="00691378"/>
    <w:rsid w:val="006A0F17"/>
    <w:rsid w:val="006A142C"/>
    <w:rsid w:val="006A434D"/>
    <w:rsid w:val="006A6F02"/>
    <w:rsid w:val="006B1F1D"/>
    <w:rsid w:val="006B3FB4"/>
    <w:rsid w:val="006B739F"/>
    <w:rsid w:val="006C5630"/>
    <w:rsid w:val="006D178D"/>
    <w:rsid w:val="006E1866"/>
    <w:rsid w:val="006E614D"/>
    <w:rsid w:val="007038D0"/>
    <w:rsid w:val="00705770"/>
    <w:rsid w:val="00721C41"/>
    <w:rsid w:val="00723A6E"/>
    <w:rsid w:val="0073141C"/>
    <w:rsid w:val="00733385"/>
    <w:rsid w:val="00735E74"/>
    <w:rsid w:val="00742A8D"/>
    <w:rsid w:val="0074561B"/>
    <w:rsid w:val="00755C16"/>
    <w:rsid w:val="007603ED"/>
    <w:rsid w:val="007611E0"/>
    <w:rsid w:val="00761690"/>
    <w:rsid w:val="0076239A"/>
    <w:rsid w:val="0076291E"/>
    <w:rsid w:val="0077155F"/>
    <w:rsid w:val="007836B8"/>
    <w:rsid w:val="00783C37"/>
    <w:rsid w:val="00787662"/>
    <w:rsid w:val="00790285"/>
    <w:rsid w:val="00790C7F"/>
    <w:rsid w:val="007938D3"/>
    <w:rsid w:val="0079740F"/>
    <w:rsid w:val="00797BF1"/>
    <w:rsid w:val="007A3057"/>
    <w:rsid w:val="007A7427"/>
    <w:rsid w:val="007F0D31"/>
    <w:rsid w:val="007F159F"/>
    <w:rsid w:val="007F6FED"/>
    <w:rsid w:val="00807914"/>
    <w:rsid w:val="00811680"/>
    <w:rsid w:val="008128AD"/>
    <w:rsid w:val="008175AE"/>
    <w:rsid w:val="00824A8E"/>
    <w:rsid w:val="00825FFD"/>
    <w:rsid w:val="008336CE"/>
    <w:rsid w:val="00855E0C"/>
    <w:rsid w:val="00863B20"/>
    <w:rsid w:val="0087737A"/>
    <w:rsid w:val="008806B8"/>
    <w:rsid w:val="00880B5C"/>
    <w:rsid w:val="00891F74"/>
    <w:rsid w:val="008A4BEC"/>
    <w:rsid w:val="008A6407"/>
    <w:rsid w:val="008A76CE"/>
    <w:rsid w:val="008B13DD"/>
    <w:rsid w:val="008D7167"/>
    <w:rsid w:val="008E2A8C"/>
    <w:rsid w:val="008E45CA"/>
    <w:rsid w:val="008F72D3"/>
    <w:rsid w:val="00902672"/>
    <w:rsid w:val="00904537"/>
    <w:rsid w:val="00911784"/>
    <w:rsid w:val="00912E95"/>
    <w:rsid w:val="00916943"/>
    <w:rsid w:val="00917963"/>
    <w:rsid w:val="00920844"/>
    <w:rsid w:val="00925002"/>
    <w:rsid w:val="00927E0C"/>
    <w:rsid w:val="00930613"/>
    <w:rsid w:val="009332E9"/>
    <w:rsid w:val="0093343B"/>
    <w:rsid w:val="009357DB"/>
    <w:rsid w:val="0094774A"/>
    <w:rsid w:val="0094792F"/>
    <w:rsid w:val="009534D4"/>
    <w:rsid w:val="0095430C"/>
    <w:rsid w:val="009557B5"/>
    <w:rsid w:val="00960AD1"/>
    <w:rsid w:val="00963532"/>
    <w:rsid w:val="009754D9"/>
    <w:rsid w:val="00977FDE"/>
    <w:rsid w:val="009849A2"/>
    <w:rsid w:val="009903C3"/>
    <w:rsid w:val="00994EC3"/>
    <w:rsid w:val="009A3DDA"/>
    <w:rsid w:val="009B4C24"/>
    <w:rsid w:val="009B50B0"/>
    <w:rsid w:val="009B7071"/>
    <w:rsid w:val="009C5C01"/>
    <w:rsid w:val="009E55E2"/>
    <w:rsid w:val="009E5E8E"/>
    <w:rsid w:val="009F0388"/>
    <w:rsid w:val="009F1F3B"/>
    <w:rsid w:val="009F2181"/>
    <w:rsid w:val="00A21FF5"/>
    <w:rsid w:val="00A2206D"/>
    <w:rsid w:val="00A27B6E"/>
    <w:rsid w:val="00A3145E"/>
    <w:rsid w:val="00A31E04"/>
    <w:rsid w:val="00A34F49"/>
    <w:rsid w:val="00A355F0"/>
    <w:rsid w:val="00A37F46"/>
    <w:rsid w:val="00A41968"/>
    <w:rsid w:val="00A44E16"/>
    <w:rsid w:val="00A5425B"/>
    <w:rsid w:val="00A6127C"/>
    <w:rsid w:val="00A66FC4"/>
    <w:rsid w:val="00A755A7"/>
    <w:rsid w:val="00A87432"/>
    <w:rsid w:val="00AA57D2"/>
    <w:rsid w:val="00AB407E"/>
    <w:rsid w:val="00AC27FF"/>
    <w:rsid w:val="00AC429E"/>
    <w:rsid w:val="00AC5B79"/>
    <w:rsid w:val="00AD3561"/>
    <w:rsid w:val="00AD5276"/>
    <w:rsid w:val="00AD5C8C"/>
    <w:rsid w:val="00AE34D6"/>
    <w:rsid w:val="00AE4F84"/>
    <w:rsid w:val="00AE710E"/>
    <w:rsid w:val="00AF4849"/>
    <w:rsid w:val="00B035CB"/>
    <w:rsid w:val="00B13178"/>
    <w:rsid w:val="00B14549"/>
    <w:rsid w:val="00B248AD"/>
    <w:rsid w:val="00B33EE1"/>
    <w:rsid w:val="00B45AAF"/>
    <w:rsid w:val="00B525FC"/>
    <w:rsid w:val="00B52729"/>
    <w:rsid w:val="00B55F20"/>
    <w:rsid w:val="00B6379C"/>
    <w:rsid w:val="00B76EDE"/>
    <w:rsid w:val="00B77F93"/>
    <w:rsid w:val="00B85D81"/>
    <w:rsid w:val="00B945BB"/>
    <w:rsid w:val="00B971FE"/>
    <w:rsid w:val="00BC5E75"/>
    <w:rsid w:val="00BD121A"/>
    <w:rsid w:val="00BE04C4"/>
    <w:rsid w:val="00BF0DB8"/>
    <w:rsid w:val="00BF2ABA"/>
    <w:rsid w:val="00C05925"/>
    <w:rsid w:val="00C15BE0"/>
    <w:rsid w:val="00C20956"/>
    <w:rsid w:val="00C2247D"/>
    <w:rsid w:val="00C24753"/>
    <w:rsid w:val="00C26240"/>
    <w:rsid w:val="00C27C5A"/>
    <w:rsid w:val="00C27F38"/>
    <w:rsid w:val="00C34D7C"/>
    <w:rsid w:val="00C4197D"/>
    <w:rsid w:val="00C55315"/>
    <w:rsid w:val="00C564F8"/>
    <w:rsid w:val="00C6074B"/>
    <w:rsid w:val="00C6378F"/>
    <w:rsid w:val="00C6768B"/>
    <w:rsid w:val="00C67C18"/>
    <w:rsid w:val="00C74F24"/>
    <w:rsid w:val="00C87328"/>
    <w:rsid w:val="00C92597"/>
    <w:rsid w:val="00C96683"/>
    <w:rsid w:val="00CA1EBF"/>
    <w:rsid w:val="00CA4C41"/>
    <w:rsid w:val="00CB31DC"/>
    <w:rsid w:val="00CD6694"/>
    <w:rsid w:val="00CD75F2"/>
    <w:rsid w:val="00CE061D"/>
    <w:rsid w:val="00CE51CA"/>
    <w:rsid w:val="00CE6B14"/>
    <w:rsid w:val="00CF0050"/>
    <w:rsid w:val="00CF51EB"/>
    <w:rsid w:val="00D242F8"/>
    <w:rsid w:val="00D33912"/>
    <w:rsid w:val="00D34D8A"/>
    <w:rsid w:val="00D35F65"/>
    <w:rsid w:val="00D377AE"/>
    <w:rsid w:val="00D43584"/>
    <w:rsid w:val="00D450F4"/>
    <w:rsid w:val="00D5467F"/>
    <w:rsid w:val="00D56A9D"/>
    <w:rsid w:val="00D61EDC"/>
    <w:rsid w:val="00D620D5"/>
    <w:rsid w:val="00D65AEA"/>
    <w:rsid w:val="00D65E17"/>
    <w:rsid w:val="00D67F1A"/>
    <w:rsid w:val="00D71477"/>
    <w:rsid w:val="00D7275C"/>
    <w:rsid w:val="00D76027"/>
    <w:rsid w:val="00D8044B"/>
    <w:rsid w:val="00D810BF"/>
    <w:rsid w:val="00D86BA9"/>
    <w:rsid w:val="00D86ED7"/>
    <w:rsid w:val="00D87A96"/>
    <w:rsid w:val="00D94BDD"/>
    <w:rsid w:val="00D95934"/>
    <w:rsid w:val="00DA0ACC"/>
    <w:rsid w:val="00DA4FEA"/>
    <w:rsid w:val="00DA5ED3"/>
    <w:rsid w:val="00DC2270"/>
    <w:rsid w:val="00DC2E40"/>
    <w:rsid w:val="00DC7360"/>
    <w:rsid w:val="00DC75D8"/>
    <w:rsid w:val="00DD2BB9"/>
    <w:rsid w:val="00DF48B0"/>
    <w:rsid w:val="00E03596"/>
    <w:rsid w:val="00E045D9"/>
    <w:rsid w:val="00E0536C"/>
    <w:rsid w:val="00E14B1F"/>
    <w:rsid w:val="00E21EF2"/>
    <w:rsid w:val="00E25582"/>
    <w:rsid w:val="00E32413"/>
    <w:rsid w:val="00E36D08"/>
    <w:rsid w:val="00E411F0"/>
    <w:rsid w:val="00E41467"/>
    <w:rsid w:val="00E456E0"/>
    <w:rsid w:val="00E554E6"/>
    <w:rsid w:val="00E624CF"/>
    <w:rsid w:val="00E757E0"/>
    <w:rsid w:val="00E86FB4"/>
    <w:rsid w:val="00E922A1"/>
    <w:rsid w:val="00EA35F3"/>
    <w:rsid w:val="00EA42E3"/>
    <w:rsid w:val="00EB0542"/>
    <w:rsid w:val="00EB1E87"/>
    <w:rsid w:val="00EB351A"/>
    <w:rsid w:val="00EC045E"/>
    <w:rsid w:val="00ED391D"/>
    <w:rsid w:val="00ED5B65"/>
    <w:rsid w:val="00EE113F"/>
    <w:rsid w:val="00EF06F9"/>
    <w:rsid w:val="00EF2723"/>
    <w:rsid w:val="00F11F59"/>
    <w:rsid w:val="00F13755"/>
    <w:rsid w:val="00F152F8"/>
    <w:rsid w:val="00F1572D"/>
    <w:rsid w:val="00F1778B"/>
    <w:rsid w:val="00F260AB"/>
    <w:rsid w:val="00F261B7"/>
    <w:rsid w:val="00F30BEA"/>
    <w:rsid w:val="00F35463"/>
    <w:rsid w:val="00F40EF4"/>
    <w:rsid w:val="00F413C4"/>
    <w:rsid w:val="00F4478E"/>
    <w:rsid w:val="00F46E5A"/>
    <w:rsid w:val="00F54D04"/>
    <w:rsid w:val="00F5508B"/>
    <w:rsid w:val="00F60986"/>
    <w:rsid w:val="00F655D3"/>
    <w:rsid w:val="00F72105"/>
    <w:rsid w:val="00F7298F"/>
    <w:rsid w:val="00F81994"/>
    <w:rsid w:val="00F833F1"/>
    <w:rsid w:val="00F83987"/>
    <w:rsid w:val="00F930B3"/>
    <w:rsid w:val="00F94417"/>
    <w:rsid w:val="00F96014"/>
    <w:rsid w:val="00FA03FA"/>
    <w:rsid w:val="00FA2711"/>
    <w:rsid w:val="00FC19D2"/>
    <w:rsid w:val="00FC3CD7"/>
    <w:rsid w:val="00FD6A1F"/>
    <w:rsid w:val="00FE158E"/>
    <w:rsid w:val="00FE1ED9"/>
    <w:rsid w:val="00FE5695"/>
    <w:rsid w:val="00FF37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17DEAF-4571-4A90-A6AD-CBCB4F0E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C4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938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38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38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38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938D3"/>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938D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7938D3"/>
    <w:pPr>
      <w:keepNext/>
      <w:keepLines/>
      <w:spacing w:before="240" w:after="64" w:line="320" w:lineRule="auto"/>
      <w:outlineLvl w:val="6"/>
    </w:pPr>
    <w:rPr>
      <w:b/>
      <w:bCs/>
      <w:sz w:val="24"/>
    </w:rPr>
  </w:style>
  <w:style w:type="paragraph" w:styleId="8">
    <w:name w:val="heading 8"/>
    <w:basedOn w:val="a"/>
    <w:next w:val="a"/>
    <w:link w:val="8Char"/>
    <w:uiPriority w:val="9"/>
    <w:semiHidden/>
    <w:unhideWhenUsed/>
    <w:qFormat/>
    <w:rsid w:val="007938D3"/>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7938D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8319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8319B"/>
    <w:rPr>
      <w:sz w:val="18"/>
      <w:szCs w:val="18"/>
    </w:rPr>
  </w:style>
  <w:style w:type="paragraph" w:styleId="a4">
    <w:name w:val="footer"/>
    <w:basedOn w:val="a"/>
    <w:link w:val="Char0"/>
    <w:uiPriority w:val="99"/>
    <w:unhideWhenUsed/>
    <w:rsid w:val="0028319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8319B"/>
    <w:rPr>
      <w:sz w:val="18"/>
      <w:szCs w:val="18"/>
    </w:rPr>
  </w:style>
  <w:style w:type="paragraph" w:styleId="10">
    <w:name w:val="toc 1"/>
    <w:basedOn w:val="a"/>
    <w:next w:val="a"/>
    <w:autoRedefine/>
    <w:uiPriority w:val="39"/>
    <w:rsid w:val="0028319B"/>
    <w:pPr>
      <w:tabs>
        <w:tab w:val="right" w:leader="dot" w:pos="7587"/>
      </w:tabs>
    </w:pPr>
    <w:rPr>
      <w:rFonts w:ascii="宋体"/>
      <w:b/>
      <w:noProof/>
      <w:sz w:val="24"/>
    </w:rPr>
  </w:style>
  <w:style w:type="paragraph" w:styleId="20">
    <w:name w:val="toc 2"/>
    <w:basedOn w:val="a"/>
    <w:next w:val="a"/>
    <w:autoRedefine/>
    <w:uiPriority w:val="39"/>
    <w:rsid w:val="0028319B"/>
    <w:pPr>
      <w:ind w:leftChars="200" w:left="420"/>
    </w:pPr>
  </w:style>
  <w:style w:type="paragraph" w:styleId="30">
    <w:name w:val="toc 3"/>
    <w:basedOn w:val="a"/>
    <w:next w:val="a"/>
    <w:autoRedefine/>
    <w:uiPriority w:val="39"/>
    <w:rsid w:val="0028319B"/>
    <w:pPr>
      <w:ind w:leftChars="400" w:left="840"/>
    </w:pPr>
  </w:style>
  <w:style w:type="character" w:styleId="a5">
    <w:name w:val="Hyperlink"/>
    <w:uiPriority w:val="99"/>
    <w:rsid w:val="0028319B"/>
    <w:rPr>
      <w:color w:val="0000FF"/>
      <w:u w:val="single"/>
    </w:rPr>
  </w:style>
  <w:style w:type="paragraph" w:styleId="40">
    <w:name w:val="toc 4"/>
    <w:basedOn w:val="a"/>
    <w:next w:val="a"/>
    <w:autoRedefine/>
    <w:uiPriority w:val="39"/>
    <w:rsid w:val="0028319B"/>
    <w:pPr>
      <w:ind w:leftChars="600" w:left="1260"/>
    </w:pPr>
  </w:style>
  <w:style w:type="character" w:customStyle="1" w:styleId="1Char">
    <w:name w:val="标题 1 Char"/>
    <w:basedOn w:val="a0"/>
    <w:link w:val="1"/>
    <w:uiPriority w:val="9"/>
    <w:rsid w:val="007938D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7938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938D3"/>
    <w:rPr>
      <w:rFonts w:ascii="Times New Roman" w:eastAsia="宋体" w:hAnsi="Times New Roman" w:cs="Times New Roman"/>
      <w:b/>
      <w:bCs/>
      <w:sz w:val="32"/>
      <w:szCs w:val="32"/>
    </w:rPr>
  </w:style>
  <w:style w:type="character" w:customStyle="1" w:styleId="4Char">
    <w:name w:val="标题 4 Char"/>
    <w:basedOn w:val="a0"/>
    <w:link w:val="4"/>
    <w:uiPriority w:val="9"/>
    <w:rsid w:val="007938D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938D3"/>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938D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938D3"/>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938D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938D3"/>
    <w:rPr>
      <w:rFonts w:asciiTheme="majorHAnsi" w:eastAsiaTheme="majorEastAsia" w:hAnsiTheme="majorHAnsi" w:cstheme="majorBidi"/>
      <w:szCs w:val="21"/>
    </w:rPr>
  </w:style>
  <w:style w:type="paragraph" w:styleId="a6">
    <w:name w:val="List Paragraph"/>
    <w:basedOn w:val="a"/>
    <w:uiPriority w:val="34"/>
    <w:qFormat/>
    <w:rsid w:val="00175CB2"/>
    <w:pPr>
      <w:ind w:firstLineChars="200" w:firstLine="420"/>
    </w:pPr>
  </w:style>
  <w:style w:type="paragraph" w:styleId="a7">
    <w:name w:val="Title"/>
    <w:basedOn w:val="a"/>
    <w:next w:val="a"/>
    <w:link w:val="Char1"/>
    <w:uiPriority w:val="10"/>
    <w:qFormat/>
    <w:rsid w:val="00B55F20"/>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7"/>
    <w:uiPriority w:val="10"/>
    <w:rsid w:val="00B55F20"/>
    <w:rPr>
      <w:rFonts w:asciiTheme="majorHAnsi" w:eastAsia="宋体" w:hAnsiTheme="majorHAnsi" w:cstheme="majorBidi"/>
      <w:b/>
      <w:bCs/>
      <w:sz w:val="32"/>
      <w:szCs w:val="32"/>
    </w:rPr>
  </w:style>
  <w:style w:type="paragraph" w:styleId="a8">
    <w:name w:val="No Spacing"/>
    <w:link w:val="Char2"/>
    <w:uiPriority w:val="1"/>
    <w:qFormat/>
    <w:rsid w:val="00B945BB"/>
    <w:rPr>
      <w:kern w:val="0"/>
      <w:sz w:val="22"/>
    </w:rPr>
  </w:style>
  <w:style w:type="character" w:customStyle="1" w:styleId="Char2">
    <w:name w:val="无间隔 Char"/>
    <w:basedOn w:val="a0"/>
    <w:link w:val="a8"/>
    <w:uiPriority w:val="1"/>
    <w:rsid w:val="00B945BB"/>
    <w:rPr>
      <w:kern w:val="0"/>
      <w:sz w:val="22"/>
    </w:rPr>
  </w:style>
  <w:style w:type="table" w:styleId="a9">
    <w:name w:val="Table Grid"/>
    <w:basedOn w:val="a1"/>
    <w:uiPriority w:val="39"/>
    <w:rsid w:val="00C92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Char3"/>
    <w:uiPriority w:val="99"/>
    <w:semiHidden/>
    <w:unhideWhenUsed/>
    <w:rsid w:val="0038754A"/>
    <w:rPr>
      <w:rFonts w:ascii="宋体"/>
      <w:sz w:val="18"/>
      <w:szCs w:val="18"/>
    </w:rPr>
  </w:style>
  <w:style w:type="character" w:customStyle="1" w:styleId="Char3">
    <w:name w:val="文档结构图 Char"/>
    <w:basedOn w:val="a0"/>
    <w:link w:val="aa"/>
    <w:uiPriority w:val="99"/>
    <w:semiHidden/>
    <w:rsid w:val="0038754A"/>
    <w:rPr>
      <w:rFonts w:ascii="宋体" w:eastAsia="宋体" w:hAnsi="Times New Roman" w:cs="Times New Roman"/>
      <w:sz w:val="18"/>
      <w:szCs w:val="18"/>
    </w:rPr>
  </w:style>
  <w:style w:type="paragraph" w:styleId="ab">
    <w:name w:val="Balloon Text"/>
    <w:basedOn w:val="a"/>
    <w:link w:val="Char4"/>
    <w:uiPriority w:val="99"/>
    <w:semiHidden/>
    <w:unhideWhenUsed/>
    <w:rsid w:val="00421BA5"/>
    <w:rPr>
      <w:sz w:val="18"/>
      <w:szCs w:val="18"/>
    </w:rPr>
  </w:style>
  <w:style w:type="character" w:customStyle="1" w:styleId="Char4">
    <w:name w:val="批注框文本 Char"/>
    <w:basedOn w:val="a0"/>
    <w:link w:val="ab"/>
    <w:uiPriority w:val="99"/>
    <w:semiHidden/>
    <w:rsid w:val="00421BA5"/>
    <w:rPr>
      <w:rFonts w:ascii="Times New Roman" w:eastAsia="宋体" w:hAnsi="Times New Roman" w:cs="Times New Roman"/>
      <w:sz w:val="18"/>
      <w:szCs w:val="18"/>
    </w:rPr>
  </w:style>
  <w:style w:type="paragraph" w:customStyle="1" w:styleId="artcon">
    <w:name w:val="artcon"/>
    <w:basedOn w:val="a"/>
    <w:rsid w:val="008A4BEC"/>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1C61F8"/>
  </w:style>
  <w:style w:type="character" w:customStyle="1" w:styleId="string">
    <w:name w:val="string"/>
    <w:basedOn w:val="a0"/>
    <w:rsid w:val="00D810BF"/>
  </w:style>
  <w:style w:type="character" w:customStyle="1" w:styleId="tag">
    <w:name w:val="tag"/>
    <w:basedOn w:val="a0"/>
    <w:rsid w:val="007038D0"/>
  </w:style>
  <w:style w:type="character" w:customStyle="1" w:styleId="tag-name">
    <w:name w:val="tag-name"/>
    <w:basedOn w:val="a0"/>
    <w:rsid w:val="007038D0"/>
  </w:style>
  <w:style w:type="character" w:customStyle="1" w:styleId="attribute">
    <w:name w:val="attribute"/>
    <w:basedOn w:val="a0"/>
    <w:rsid w:val="007038D0"/>
  </w:style>
  <w:style w:type="character" w:customStyle="1" w:styleId="attribute-value">
    <w:name w:val="attribute-value"/>
    <w:basedOn w:val="a0"/>
    <w:rsid w:val="007038D0"/>
  </w:style>
  <w:style w:type="character" w:customStyle="1" w:styleId="comment">
    <w:name w:val="comment"/>
    <w:basedOn w:val="a0"/>
    <w:rsid w:val="00D35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63561">
      <w:bodyDiv w:val="1"/>
      <w:marLeft w:val="0"/>
      <w:marRight w:val="0"/>
      <w:marTop w:val="0"/>
      <w:marBottom w:val="0"/>
      <w:divBdr>
        <w:top w:val="none" w:sz="0" w:space="0" w:color="auto"/>
        <w:left w:val="none" w:sz="0" w:space="0" w:color="auto"/>
        <w:bottom w:val="none" w:sz="0" w:space="0" w:color="auto"/>
        <w:right w:val="none" w:sz="0" w:space="0" w:color="auto"/>
      </w:divBdr>
    </w:div>
    <w:div w:id="78985150">
      <w:bodyDiv w:val="1"/>
      <w:marLeft w:val="0"/>
      <w:marRight w:val="0"/>
      <w:marTop w:val="0"/>
      <w:marBottom w:val="0"/>
      <w:divBdr>
        <w:top w:val="none" w:sz="0" w:space="0" w:color="auto"/>
        <w:left w:val="none" w:sz="0" w:space="0" w:color="auto"/>
        <w:bottom w:val="none" w:sz="0" w:space="0" w:color="auto"/>
        <w:right w:val="none" w:sz="0" w:space="0" w:color="auto"/>
      </w:divBdr>
    </w:div>
    <w:div w:id="127824050">
      <w:bodyDiv w:val="1"/>
      <w:marLeft w:val="0"/>
      <w:marRight w:val="0"/>
      <w:marTop w:val="0"/>
      <w:marBottom w:val="0"/>
      <w:divBdr>
        <w:top w:val="none" w:sz="0" w:space="0" w:color="auto"/>
        <w:left w:val="none" w:sz="0" w:space="0" w:color="auto"/>
        <w:bottom w:val="none" w:sz="0" w:space="0" w:color="auto"/>
        <w:right w:val="none" w:sz="0" w:space="0" w:color="auto"/>
      </w:divBdr>
    </w:div>
    <w:div w:id="263653313">
      <w:bodyDiv w:val="1"/>
      <w:marLeft w:val="0"/>
      <w:marRight w:val="0"/>
      <w:marTop w:val="0"/>
      <w:marBottom w:val="0"/>
      <w:divBdr>
        <w:top w:val="none" w:sz="0" w:space="0" w:color="auto"/>
        <w:left w:val="none" w:sz="0" w:space="0" w:color="auto"/>
        <w:bottom w:val="none" w:sz="0" w:space="0" w:color="auto"/>
        <w:right w:val="none" w:sz="0" w:space="0" w:color="auto"/>
      </w:divBdr>
      <w:divsChild>
        <w:div w:id="1378042908">
          <w:marLeft w:val="0"/>
          <w:marRight w:val="0"/>
          <w:marTop w:val="0"/>
          <w:marBottom w:val="0"/>
          <w:divBdr>
            <w:top w:val="none" w:sz="0" w:space="0" w:color="auto"/>
            <w:left w:val="none" w:sz="0" w:space="0" w:color="auto"/>
            <w:bottom w:val="none" w:sz="0" w:space="0" w:color="auto"/>
            <w:right w:val="none" w:sz="0" w:space="0" w:color="auto"/>
          </w:divBdr>
        </w:div>
      </w:divsChild>
    </w:div>
    <w:div w:id="294484326">
      <w:bodyDiv w:val="1"/>
      <w:marLeft w:val="0"/>
      <w:marRight w:val="0"/>
      <w:marTop w:val="0"/>
      <w:marBottom w:val="0"/>
      <w:divBdr>
        <w:top w:val="none" w:sz="0" w:space="0" w:color="auto"/>
        <w:left w:val="none" w:sz="0" w:space="0" w:color="auto"/>
        <w:bottom w:val="none" w:sz="0" w:space="0" w:color="auto"/>
        <w:right w:val="none" w:sz="0" w:space="0" w:color="auto"/>
      </w:divBdr>
    </w:div>
    <w:div w:id="303043513">
      <w:bodyDiv w:val="1"/>
      <w:marLeft w:val="0"/>
      <w:marRight w:val="0"/>
      <w:marTop w:val="0"/>
      <w:marBottom w:val="0"/>
      <w:divBdr>
        <w:top w:val="none" w:sz="0" w:space="0" w:color="auto"/>
        <w:left w:val="none" w:sz="0" w:space="0" w:color="auto"/>
        <w:bottom w:val="none" w:sz="0" w:space="0" w:color="auto"/>
        <w:right w:val="none" w:sz="0" w:space="0" w:color="auto"/>
      </w:divBdr>
    </w:div>
    <w:div w:id="474956894">
      <w:bodyDiv w:val="1"/>
      <w:marLeft w:val="0"/>
      <w:marRight w:val="0"/>
      <w:marTop w:val="0"/>
      <w:marBottom w:val="0"/>
      <w:divBdr>
        <w:top w:val="none" w:sz="0" w:space="0" w:color="auto"/>
        <w:left w:val="none" w:sz="0" w:space="0" w:color="auto"/>
        <w:bottom w:val="none" w:sz="0" w:space="0" w:color="auto"/>
        <w:right w:val="none" w:sz="0" w:space="0" w:color="auto"/>
      </w:divBdr>
    </w:div>
    <w:div w:id="537477304">
      <w:bodyDiv w:val="1"/>
      <w:marLeft w:val="0"/>
      <w:marRight w:val="0"/>
      <w:marTop w:val="0"/>
      <w:marBottom w:val="0"/>
      <w:divBdr>
        <w:top w:val="none" w:sz="0" w:space="0" w:color="auto"/>
        <w:left w:val="none" w:sz="0" w:space="0" w:color="auto"/>
        <w:bottom w:val="none" w:sz="0" w:space="0" w:color="auto"/>
        <w:right w:val="none" w:sz="0" w:space="0" w:color="auto"/>
      </w:divBdr>
    </w:div>
    <w:div w:id="546455780">
      <w:bodyDiv w:val="1"/>
      <w:marLeft w:val="0"/>
      <w:marRight w:val="0"/>
      <w:marTop w:val="0"/>
      <w:marBottom w:val="0"/>
      <w:divBdr>
        <w:top w:val="none" w:sz="0" w:space="0" w:color="auto"/>
        <w:left w:val="none" w:sz="0" w:space="0" w:color="auto"/>
        <w:bottom w:val="none" w:sz="0" w:space="0" w:color="auto"/>
        <w:right w:val="none" w:sz="0" w:space="0" w:color="auto"/>
      </w:divBdr>
    </w:div>
    <w:div w:id="649288099">
      <w:bodyDiv w:val="1"/>
      <w:marLeft w:val="0"/>
      <w:marRight w:val="0"/>
      <w:marTop w:val="0"/>
      <w:marBottom w:val="0"/>
      <w:divBdr>
        <w:top w:val="none" w:sz="0" w:space="0" w:color="auto"/>
        <w:left w:val="none" w:sz="0" w:space="0" w:color="auto"/>
        <w:bottom w:val="none" w:sz="0" w:space="0" w:color="auto"/>
        <w:right w:val="none" w:sz="0" w:space="0" w:color="auto"/>
      </w:divBdr>
    </w:div>
    <w:div w:id="668140790">
      <w:bodyDiv w:val="1"/>
      <w:marLeft w:val="0"/>
      <w:marRight w:val="0"/>
      <w:marTop w:val="0"/>
      <w:marBottom w:val="0"/>
      <w:divBdr>
        <w:top w:val="none" w:sz="0" w:space="0" w:color="auto"/>
        <w:left w:val="none" w:sz="0" w:space="0" w:color="auto"/>
        <w:bottom w:val="none" w:sz="0" w:space="0" w:color="auto"/>
        <w:right w:val="none" w:sz="0" w:space="0" w:color="auto"/>
      </w:divBdr>
      <w:divsChild>
        <w:div w:id="1614824650">
          <w:marLeft w:val="0"/>
          <w:marRight w:val="0"/>
          <w:marTop w:val="0"/>
          <w:marBottom w:val="0"/>
          <w:divBdr>
            <w:top w:val="none" w:sz="0" w:space="0" w:color="auto"/>
            <w:left w:val="none" w:sz="0" w:space="0" w:color="auto"/>
            <w:bottom w:val="none" w:sz="0" w:space="0" w:color="auto"/>
            <w:right w:val="none" w:sz="0" w:space="0" w:color="auto"/>
          </w:divBdr>
        </w:div>
      </w:divsChild>
    </w:div>
    <w:div w:id="826046312">
      <w:bodyDiv w:val="1"/>
      <w:marLeft w:val="0"/>
      <w:marRight w:val="0"/>
      <w:marTop w:val="0"/>
      <w:marBottom w:val="0"/>
      <w:divBdr>
        <w:top w:val="none" w:sz="0" w:space="0" w:color="auto"/>
        <w:left w:val="none" w:sz="0" w:space="0" w:color="auto"/>
        <w:bottom w:val="none" w:sz="0" w:space="0" w:color="auto"/>
        <w:right w:val="none" w:sz="0" w:space="0" w:color="auto"/>
      </w:divBdr>
    </w:div>
    <w:div w:id="913205600">
      <w:bodyDiv w:val="1"/>
      <w:marLeft w:val="0"/>
      <w:marRight w:val="0"/>
      <w:marTop w:val="0"/>
      <w:marBottom w:val="0"/>
      <w:divBdr>
        <w:top w:val="none" w:sz="0" w:space="0" w:color="auto"/>
        <w:left w:val="none" w:sz="0" w:space="0" w:color="auto"/>
        <w:bottom w:val="none" w:sz="0" w:space="0" w:color="auto"/>
        <w:right w:val="none" w:sz="0" w:space="0" w:color="auto"/>
      </w:divBdr>
    </w:div>
    <w:div w:id="1126391685">
      <w:bodyDiv w:val="1"/>
      <w:marLeft w:val="0"/>
      <w:marRight w:val="0"/>
      <w:marTop w:val="0"/>
      <w:marBottom w:val="0"/>
      <w:divBdr>
        <w:top w:val="none" w:sz="0" w:space="0" w:color="auto"/>
        <w:left w:val="none" w:sz="0" w:space="0" w:color="auto"/>
        <w:bottom w:val="none" w:sz="0" w:space="0" w:color="auto"/>
        <w:right w:val="none" w:sz="0" w:space="0" w:color="auto"/>
      </w:divBdr>
    </w:div>
    <w:div w:id="1147434456">
      <w:bodyDiv w:val="1"/>
      <w:marLeft w:val="0"/>
      <w:marRight w:val="0"/>
      <w:marTop w:val="0"/>
      <w:marBottom w:val="0"/>
      <w:divBdr>
        <w:top w:val="none" w:sz="0" w:space="0" w:color="auto"/>
        <w:left w:val="none" w:sz="0" w:space="0" w:color="auto"/>
        <w:bottom w:val="none" w:sz="0" w:space="0" w:color="auto"/>
        <w:right w:val="none" w:sz="0" w:space="0" w:color="auto"/>
      </w:divBdr>
    </w:div>
    <w:div w:id="1195731070">
      <w:bodyDiv w:val="1"/>
      <w:marLeft w:val="0"/>
      <w:marRight w:val="0"/>
      <w:marTop w:val="0"/>
      <w:marBottom w:val="0"/>
      <w:divBdr>
        <w:top w:val="none" w:sz="0" w:space="0" w:color="auto"/>
        <w:left w:val="none" w:sz="0" w:space="0" w:color="auto"/>
        <w:bottom w:val="none" w:sz="0" w:space="0" w:color="auto"/>
        <w:right w:val="none" w:sz="0" w:space="0" w:color="auto"/>
      </w:divBdr>
    </w:div>
    <w:div w:id="1408501200">
      <w:bodyDiv w:val="1"/>
      <w:marLeft w:val="0"/>
      <w:marRight w:val="0"/>
      <w:marTop w:val="0"/>
      <w:marBottom w:val="0"/>
      <w:divBdr>
        <w:top w:val="none" w:sz="0" w:space="0" w:color="auto"/>
        <w:left w:val="none" w:sz="0" w:space="0" w:color="auto"/>
        <w:bottom w:val="none" w:sz="0" w:space="0" w:color="auto"/>
        <w:right w:val="none" w:sz="0" w:space="0" w:color="auto"/>
      </w:divBdr>
    </w:div>
    <w:div w:id="1516116921">
      <w:bodyDiv w:val="1"/>
      <w:marLeft w:val="0"/>
      <w:marRight w:val="0"/>
      <w:marTop w:val="0"/>
      <w:marBottom w:val="0"/>
      <w:divBdr>
        <w:top w:val="none" w:sz="0" w:space="0" w:color="auto"/>
        <w:left w:val="none" w:sz="0" w:space="0" w:color="auto"/>
        <w:bottom w:val="none" w:sz="0" w:space="0" w:color="auto"/>
        <w:right w:val="none" w:sz="0" w:space="0" w:color="auto"/>
      </w:divBdr>
    </w:div>
    <w:div w:id="1563364258">
      <w:bodyDiv w:val="1"/>
      <w:marLeft w:val="0"/>
      <w:marRight w:val="0"/>
      <w:marTop w:val="0"/>
      <w:marBottom w:val="0"/>
      <w:divBdr>
        <w:top w:val="none" w:sz="0" w:space="0" w:color="auto"/>
        <w:left w:val="none" w:sz="0" w:space="0" w:color="auto"/>
        <w:bottom w:val="none" w:sz="0" w:space="0" w:color="auto"/>
        <w:right w:val="none" w:sz="0" w:space="0" w:color="auto"/>
      </w:divBdr>
    </w:div>
    <w:div w:id="1882084865">
      <w:bodyDiv w:val="1"/>
      <w:marLeft w:val="0"/>
      <w:marRight w:val="0"/>
      <w:marTop w:val="0"/>
      <w:marBottom w:val="0"/>
      <w:divBdr>
        <w:top w:val="none" w:sz="0" w:space="0" w:color="auto"/>
        <w:left w:val="none" w:sz="0" w:space="0" w:color="auto"/>
        <w:bottom w:val="none" w:sz="0" w:space="0" w:color="auto"/>
        <w:right w:val="none" w:sz="0" w:space="0" w:color="auto"/>
      </w:divBdr>
    </w:div>
    <w:div w:id="1965231465">
      <w:bodyDiv w:val="1"/>
      <w:marLeft w:val="0"/>
      <w:marRight w:val="0"/>
      <w:marTop w:val="0"/>
      <w:marBottom w:val="0"/>
      <w:divBdr>
        <w:top w:val="none" w:sz="0" w:space="0" w:color="auto"/>
        <w:left w:val="none" w:sz="0" w:space="0" w:color="auto"/>
        <w:bottom w:val="none" w:sz="0" w:space="0" w:color="auto"/>
        <w:right w:val="none" w:sz="0" w:space="0" w:color="auto"/>
      </w:divBdr>
    </w:div>
    <w:div w:id="2024475724">
      <w:bodyDiv w:val="1"/>
      <w:marLeft w:val="0"/>
      <w:marRight w:val="0"/>
      <w:marTop w:val="0"/>
      <w:marBottom w:val="0"/>
      <w:divBdr>
        <w:top w:val="none" w:sz="0" w:space="0" w:color="auto"/>
        <w:left w:val="none" w:sz="0" w:space="0" w:color="auto"/>
        <w:bottom w:val="none" w:sz="0" w:space="0" w:color="auto"/>
        <w:right w:val="none" w:sz="0" w:space="0" w:color="auto"/>
      </w:divBdr>
    </w:div>
    <w:div w:id="210102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ylw.yjbys.com/lunwendabi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xdwqs.blog.51cto.com/4758880/1622775" TargetMode="External"/><Relationship Id="rId4" Type="http://schemas.openxmlformats.org/officeDocument/2006/relationships/webSettings" Target="webSettings.xml"/><Relationship Id="rId9" Type="http://schemas.openxmlformats.org/officeDocument/2006/relationships/hyperlink" Target="http://blog.sina.com.cn/s/blog_c2a66b49010190zy.html"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20</Pages>
  <Words>2849</Words>
  <Characters>16243</Characters>
  <Application>Microsoft Office Word</Application>
  <DocSecurity>0</DocSecurity>
  <Lines>135</Lines>
  <Paragraphs>38</Paragraphs>
  <ScaleCrop>false</ScaleCrop>
  <Company>Microsoft</Company>
  <LinksUpToDate>false</LinksUpToDate>
  <CharactersWithSpaces>19054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Linshiwei</cp:lastModifiedBy>
  <cp:revision>150</cp:revision>
  <dcterms:created xsi:type="dcterms:W3CDTF">2018-05-07T05:17:00Z</dcterms:created>
  <dcterms:modified xsi:type="dcterms:W3CDTF">2018-05-13T13:33:00Z</dcterms:modified>
</cp:coreProperties>
</file>