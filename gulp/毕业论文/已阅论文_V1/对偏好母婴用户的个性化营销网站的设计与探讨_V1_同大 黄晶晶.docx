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525939"/>
        <w:docPartObj>
          <w:docPartGallery w:val="Cover Pages"/>
          <w:docPartUnique/>
        </w:docPartObj>
      </w:sdtPr>
      <w:sdtEndPr/>
      <w:sdtContent>
        <w:p w:rsidR="00B945BB" w:rsidRDefault="00B945BB"/>
        <w:p w:rsidR="00B945BB" w:rsidRDefault="006C3F14" w:rsidP="00041FB2">
          <w:pPr>
            <w:jc w:val="center"/>
            <w:rPr>
              <w:sz w:val="52"/>
            </w:rPr>
          </w:pPr>
          <w:r>
            <w:rPr>
              <w:rFonts w:hint="eastAsia"/>
              <w:sz w:val="52"/>
            </w:rPr>
            <w:t>上海第二工业</w:t>
          </w:r>
          <w:r w:rsidR="00041FB2">
            <w:rPr>
              <w:sz w:val="52"/>
            </w:rPr>
            <w:t>大学</w:t>
          </w:r>
        </w:p>
        <w:p w:rsidR="00041FB2" w:rsidRDefault="00041FB2" w:rsidP="00041FB2">
          <w:pPr>
            <w:jc w:val="center"/>
            <w:rPr>
              <w:sz w:val="52"/>
            </w:rPr>
          </w:pPr>
        </w:p>
        <w:p w:rsidR="00B945BB" w:rsidRDefault="00041FB2" w:rsidP="00B945BB">
          <w:pPr>
            <w:jc w:val="center"/>
            <w:rPr>
              <w:b/>
              <w:bCs/>
              <w:sz w:val="48"/>
            </w:rPr>
          </w:pPr>
          <w:r>
            <w:rPr>
              <w:rFonts w:hint="eastAsia"/>
              <w:b/>
              <w:bCs/>
              <w:sz w:val="48"/>
            </w:rPr>
            <w:t>计算机学院</w:t>
          </w:r>
          <w:r w:rsidR="00B945BB">
            <w:rPr>
              <w:rFonts w:hint="eastAsia"/>
              <w:b/>
              <w:bCs/>
              <w:sz w:val="48"/>
            </w:rPr>
            <w:t>学院</w:t>
          </w:r>
        </w:p>
        <w:p w:rsidR="00B945BB" w:rsidRDefault="00B945BB" w:rsidP="00B945BB">
          <w:pPr>
            <w:jc w:val="center"/>
            <w:rPr>
              <w:rFonts w:eastAsia="隶书"/>
            </w:rPr>
          </w:pPr>
        </w:p>
        <w:p w:rsidR="00B945BB" w:rsidRDefault="00B945BB" w:rsidP="00B945BB">
          <w:pPr>
            <w:jc w:val="center"/>
            <w:rPr>
              <w:rFonts w:eastAsia="隶书"/>
            </w:rPr>
          </w:pPr>
        </w:p>
        <w:p w:rsidR="00B945BB" w:rsidRDefault="00742A8D" w:rsidP="00B945BB">
          <w:pPr>
            <w:jc w:val="center"/>
            <w:rPr>
              <w:b/>
              <w:bCs/>
              <w:sz w:val="48"/>
            </w:rPr>
          </w:pPr>
          <w:r>
            <w:rPr>
              <w:rFonts w:hint="eastAsia"/>
              <w:b/>
              <w:bCs/>
              <w:sz w:val="44"/>
            </w:rPr>
            <w:t xml:space="preserve"> </w:t>
          </w:r>
          <w:r w:rsidR="00B945BB">
            <w:rPr>
              <w:rFonts w:hint="eastAsia"/>
              <w:b/>
              <w:bCs/>
              <w:sz w:val="48"/>
            </w:rPr>
            <w:t>毕</w:t>
          </w:r>
          <w:r w:rsidR="00B945BB">
            <w:rPr>
              <w:rFonts w:hint="eastAsia"/>
              <w:b/>
              <w:bCs/>
              <w:sz w:val="48"/>
            </w:rPr>
            <w:t xml:space="preserve"> </w:t>
          </w:r>
          <w:r w:rsidR="00B945BB">
            <w:rPr>
              <w:rFonts w:hint="eastAsia"/>
              <w:b/>
              <w:bCs/>
              <w:sz w:val="48"/>
            </w:rPr>
            <w:t>业</w:t>
          </w:r>
          <w:r w:rsidR="00B945BB">
            <w:rPr>
              <w:rFonts w:hint="eastAsia"/>
              <w:b/>
              <w:bCs/>
              <w:sz w:val="48"/>
            </w:rPr>
            <w:t xml:space="preserve"> </w:t>
          </w:r>
          <w:r w:rsidR="00B945BB">
            <w:rPr>
              <w:rFonts w:hint="eastAsia"/>
              <w:b/>
              <w:bCs/>
              <w:sz w:val="48"/>
            </w:rPr>
            <w:t>设</w:t>
          </w:r>
          <w:r w:rsidR="00B945BB">
            <w:rPr>
              <w:rFonts w:hint="eastAsia"/>
              <w:b/>
              <w:bCs/>
              <w:sz w:val="48"/>
            </w:rPr>
            <w:t xml:space="preserve"> </w:t>
          </w:r>
          <w:r>
            <w:rPr>
              <w:rFonts w:hint="eastAsia"/>
              <w:b/>
              <w:bCs/>
              <w:sz w:val="48"/>
            </w:rPr>
            <w:t>计</w:t>
          </w:r>
        </w:p>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Pr>
            <w:spacing w:line="480" w:lineRule="auto"/>
          </w:pPr>
        </w:p>
        <w:p w:rsidR="00B945BB" w:rsidRDefault="00B945BB" w:rsidP="002B53C3">
          <w:pPr>
            <w:spacing w:line="480" w:lineRule="auto"/>
            <w:ind w:left="3534" w:hangingChars="1100" w:hanging="3534"/>
            <w:jc w:val="left"/>
            <w:rPr>
              <w:b/>
              <w:bCs/>
              <w:sz w:val="32"/>
              <w:u w:val="single"/>
            </w:rPr>
          </w:pPr>
          <w:r>
            <w:rPr>
              <w:rFonts w:hint="eastAsia"/>
              <w:b/>
              <w:bCs/>
              <w:sz w:val="32"/>
            </w:rPr>
            <w:t xml:space="preserve">     </w:t>
          </w:r>
          <w:r>
            <w:rPr>
              <w:rFonts w:hint="eastAsia"/>
              <w:b/>
              <w:bCs/>
              <w:sz w:val="32"/>
            </w:rPr>
            <w:t>课</w:t>
          </w:r>
          <w:r>
            <w:rPr>
              <w:rFonts w:hint="eastAsia"/>
              <w:b/>
              <w:bCs/>
              <w:sz w:val="32"/>
            </w:rPr>
            <w:t xml:space="preserve">       </w:t>
          </w:r>
          <w:r>
            <w:rPr>
              <w:rFonts w:hint="eastAsia"/>
              <w:b/>
              <w:bCs/>
              <w:sz w:val="32"/>
            </w:rPr>
            <w:t>题</w:t>
          </w:r>
          <w:r>
            <w:rPr>
              <w:rFonts w:hint="eastAsia"/>
              <w:b/>
              <w:bCs/>
              <w:sz w:val="32"/>
              <w:u w:val="thick"/>
            </w:rPr>
            <w:t xml:space="preserve"> </w:t>
          </w:r>
          <w:r>
            <w:rPr>
              <w:b/>
              <w:bCs/>
              <w:sz w:val="32"/>
              <w:u w:val="thick"/>
            </w:rPr>
            <w:t xml:space="preserve">     </w:t>
          </w:r>
          <w:r w:rsidR="00977FDE">
            <w:rPr>
              <w:b/>
              <w:bCs/>
              <w:sz w:val="32"/>
              <w:u w:val="thick"/>
            </w:rPr>
            <w:t xml:space="preserve"> </w:t>
          </w:r>
          <w:r w:rsidR="002B53C3" w:rsidRPr="002B53C3">
            <w:rPr>
              <w:rFonts w:hint="eastAsia"/>
              <w:b/>
              <w:bCs/>
              <w:sz w:val="32"/>
              <w:u w:val="thick"/>
            </w:rPr>
            <w:t>对偏好母婴用户的个性化营销网站的设计与探讨</w:t>
          </w:r>
          <w:ins w:id="0" w:author="Linshiwei" w:date="2018-05-13T20:59:00Z">
            <w:r w:rsidR="00484C78">
              <w:rPr>
                <w:rFonts w:hint="eastAsia"/>
                <w:b/>
                <w:bCs/>
                <w:sz w:val="32"/>
                <w:u w:val="thick"/>
              </w:rPr>
              <w:t xml:space="preserve"> </w:t>
            </w:r>
            <w:r w:rsidR="00484C78">
              <w:rPr>
                <w:b/>
                <w:bCs/>
                <w:sz w:val="32"/>
                <w:u w:val="thick"/>
              </w:rPr>
              <w:t xml:space="preserve"> </w:t>
            </w:r>
            <w:r w:rsidR="00484C78">
              <w:rPr>
                <w:b/>
                <w:bCs/>
                <w:sz w:val="32"/>
                <w:u w:val="thick"/>
              </w:rPr>
              <w:t>下划线</w:t>
            </w:r>
          </w:ins>
          <w:ins w:id="1" w:author="Linshiwei" w:date="2018-05-13T21:00:00Z">
            <w:r w:rsidR="00484C78">
              <w:rPr>
                <w:b/>
                <w:bCs/>
                <w:sz w:val="32"/>
                <w:u w:val="thick"/>
              </w:rPr>
              <w:t>对齐</w:t>
            </w:r>
          </w:ins>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Pr>
              <w:rFonts w:hint="eastAsia"/>
              <w:b/>
              <w:bCs/>
              <w:sz w:val="32"/>
              <w:u w:val="single"/>
            </w:rPr>
            <w:t>计算机</w:t>
          </w:r>
          <w:r w:rsidR="006C3F14">
            <w:rPr>
              <w:rFonts w:hint="eastAsia"/>
              <w:b/>
              <w:bCs/>
              <w:sz w:val="32"/>
              <w:u w:val="single"/>
            </w:rPr>
            <w:t>网络</w:t>
          </w:r>
          <w:r>
            <w:rPr>
              <w:rFonts w:hint="eastAsia"/>
              <w:b/>
              <w:bCs/>
              <w:sz w:val="32"/>
              <w:u w:val="single"/>
            </w:rPr>
            <w:t>技术</w:t>
          </w:r>
          <w:r>
            <w:rPr>
              <w:rFonts w:hint="eastAsia"/>
              <w:b/>
              <w:bCs/>
              <w:sz w:val="32"/>
              <w:u w:val="single"/>
            </w:rPr>
            <w:t xml:space="preserve">               </w:t>
          </w: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历</w:t>
          </w:r>
          <w:r>
            <w:rPr>
              <w:rFonts w:hint="eastAsia"/>
              <w:b/>
              <w:bCs/>
              <w:sz w:val="32"/>
            </w:rPr>
            <w:t xml:space="preserve"> </w:t>
          </w:r>
          <w:r>
            <w:rPr>
              <w:rFonts w:hint="eastAsia"/>
              <w:b/>
              <w:bCs/>
              <w:sz w:val="32"/>
            </w:rPr>
            <w:t>层</w:t>
          </w:r>
          <w:r>
            <w:rPr>
              <w:rFonts w:hint="eastAsia"/>
              <w:b/>
              <w:bCs/>
              <w:sz w:val="32"/>
            </w:rPr>
            <w:t xml:space="preserve"> </w:t>
          </w:r>
          <w:r>
            <w:rPr>
              <w:rFonts w:hint="eastAsia"/>
              <w:b/>
              <w:bCs/>
              <w:sz w:val="32"/>
            </w:rPr>
            <w:t>次</w:t>
          </w:r>
          <w:r>
            <w:rPr>
              <w:rFonts w:hint="eastAsia"/>
              <w:b/>
              <w:bCs/>
              <w:sz w:val="32"/>
              <w:u w:val="single"/>
            </w:rPr>
            <w:t xml:space="preserve">               </w:t>
          </w:r>
          <w:r>
            <w:rPr>
              <w:rFonts w:hint="eastAsia"/>
              <w:b/>
              <w:bCs/>
              <w:sz w:val="32"/>
              <w:u w:val="single"/>
            </w:rPr>
            <w:t>本科</w:t>
          </w:r>
          <w:r>
            <w:rPr>
              <w:rFonts w:hint="eastAsia"/>
              <w:b/>
              <w:bCs/>
              <w:sz w:val="32"/>
              <w:u w:val="single"/>
            </w:rPr>
            <w:t xml:space="preserve">                 </w:t>
          </w:r>
        </w:p>
        <w:p w:rsidR="00B945BB" w:rsidRDefault="00B945BB" w:rsidP="00B945BB">
          <w:pPr>
            <w:spacing w:line="480" w:lineRule="auto"/>
            <w:jc w:val="left"/>
            <w:rPr>
              <w:b/>
              <w:bCs/>
              <w:sz w:val="32"/>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生</w:t>
          </w:r>
          <w:r>
            <w:rPr>
              <w:rFonts w:hint="eastAsia"/>
              <w:b/>
              <w:bCs/>
              <w:sz w:val="32"/>
            </w:rPr>
            <w:t xml:space="preserve"> </w:t>
          </w: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sidR="006C3F14">
            <w:rPr>
              <w:rFonts w:hint="eastAsia"/>
              <w:b/>
              <w:bCs/>
              <w:sz w:val="32"/>
              <w:u w:val="single"/>
            </w:rPr>
            <w:t>黄晶晶</w:t>
          </w:r>
          <w:r>
            <w:rPr>
              <w:rFonts w:hint="eastAsia"/>
              <w:b/>
              <w:bCs/>
              <w:sz w:val="32"/>
              <w:u w:val="single"/>
            </w:rPr>
            <w:t xml:space="preserve">               </w:t>
          </w:r>
          <w:r>
            <w:rPr>
              <w:b/>
              <w:bCs/>
              <w:sz w:val="32"/>
              <w:u w:val="single"/>
            </w:rPr>
            <w:t xml:space="preserve"> </w:t>
          </w:r>
        </w:p>
        <w:p w:rsidR="00B945BB" w:rsidRDefault="00B945BB" w:rsidP="00B945BB">
          <w:pPr>
            <w:spacing w:line="480" w:lineRule="auto"/>
            <w:jc w:val="left"/>
            <w:rPr>
              <w:b/>
              <w:bCs/>
              <w:sz w:val="32"/>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生</w:t>
          </w: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F60986">
            <w:rPr>
              <w:b/>
              <w:bCs/>
              <w:sz w:val="32"/>
              <w:u w:val="single"/>
            </w:rPr>
            <w:t xml:space="preserve"> </w:t>
          </w:r>
          <w:r w:rsidR="006C3F14">
            <w:rPr>
              <w:rFonts w:hint="eastAsia"/>
              <w:b/>
              <w:bCs/>
              <w:sz w:val="32"/>
              <w:u w:val="single"/>
            </w:rPr>
            <w:t xml:space="preserve">     </w:t>
          </w:r>
          <w:r>
            <w:rPr>
              <w:rFonts w:hint="eastAsia"/>
              <w:b/>
              <w:bCs/>
              <w:sz w:val="32"/>
              <w:u w:val="single"/>
            </w:rPr>
            <w:t xml:space="preserve">                  </w:t>
          </w:r>
        </w:p>
        <w:p w:rsidR="00B945BB" w:rsidRDefault="00B945BB" w:rsidP="00B945BB">
          <w:pPr>
            <w:spacing w:line="480" w:lineRule="auto"/>
            <w:jc w:val="left"/>
            <w:rPr>
              <w:sz w:val="28"/>
            </w:rPr>
          </w:pPr>
          <w:r>
            <w:rPr>
              <w:rFonts w:hint="eastAsia"/>
              <w:b/>
              <w:bCs/>
              <w:sz w:val="32"/>
            </w:rPr>
            <w:t xml:space="preserve">     </w:t>
          </w:r>
          <w:r>
            <w:rPr>
              <w:rFonts w:hint="eastAsia"/>
              <w:b/>
              <w:bCs/>
              <w:sz w:val="32"/>
            </w:rPr>
            <w:t>指</w:t>
          </w:r>
          <w:r>
            <w:rPr>
              <w:rFonts w:hint="eastAsia"/>
              <w:b/>
              <w:bCs/>
              <w:sz w:val="32"/>
            </w:rPr>
            <w:t xml:space="preserve"> </w:t>
          </w:r>
          <w:r>
            <w:rPr>
              <w:rFonts w:hint="eastAsia"/>
              <w:b/>
              <w:bCs/>
              <w:sz w:val="32"/>
            </w:rPr>
            <w:t>导</w:t>
          </w:r>
          <w:r>
            <w:rPr>
              <w:rFonts w:hint="eastAsia"/>
              <w:b/>
              <w:bCs/>
              <w:sz w:val="32"/>
            </w:rPr>
            <w:t xml:space="preserve"> </w:t>
          </w:r>
          <w:r>
            <w:rPr>
              <w:rFonts w:hint="eastAsia"/>
              <w:b/>
              <w:bCs/>
              <w:sz w:val="32"/>
            </w:rPr>
            <w:t>教</w:t>
          </w:r>
          <w:r>
            <w:rPr>
              <w:rFonts w:hint="eastAsia"/>
              <w:b/>
              <w:bCs/>
              <w:sz w:val="32"/>
            </w:rPr>
            <w:t xml:space="preserve"> </w:t>
          </w:r>
          <w:r>
            <w:rPr>
              <w:rFonts w:hint="eastAsia"/>
              <w:b/>
              <w:bCs/>
              <w:sz w:val="32"/>
            </w:rPr>
            <w:t>师</w:t>
          </w:r>
          <w:r>
            <w:rPr>
              <w:rFonts w:hint="eastAsia"/>
              <w:b/>
              <w:bCs/>
              <w:sz w:val="32"/>
              <w:u w:val="single"/>
            </w:rPr>
            <w:t xml:space="preserve">              </w:t>
          </w:r>
          <w:r w:rsidR="00904537">
            <w:rPr>
              <w:rFonts w:hint="eastAsia"/>
              <w:b/>
              <w:bCs/>
              <w:sz w:val="32"/>
              <w:u w:val="single"/>
            </w:rPr>
            <w:t xml:space="preserve"> </w:t>
          </w:r>
          <w:r w:rsidR="006C3F14">
            <w:rPr>
              <w:rFonts w:hint="eastAsia"/>
              <w:b/>
              <w:bCs/>
              <w:sz w:val="32"/>
              <w:u w:val="single"/>
            </w:rPr>
            <w:t>林</w:t>
          </w:r>
          <w:ins w:id="2" w:author="Linshiwei" w:date="2018-05-13T21:00:00Z">
            <w:r w:rsidR="00484C78">
              <w:rPr>
                <w:rFonts w:hint="eastAsia"/>
                <w:b/>
                <w:bCs/>
                <w:sz w:val="32"/>
                <w:u w:val="single"/>
              </w:rPr>
              <w:t>士</w:t>
            </w:r>
          </w:ins>
          <w:r w:rsidR="006C3F14">
            <w:rPr>
              <w:rFonts w:hint="eastAsia"/>
              <w:b/>
              <w:bCs/>
              <w:sz w:val="32"/>
              <w:u w:val="single"/>
            </w:rPr>
            <w:t>玮</w:t>
          </w:r>
          <w:r w:rsidR="00904537">
            <w:rPr>
              <w:b/>
              <w:bCs/>
              <w:sz w:val="32"/>
              <w:u w:val="single"/>
            </w:rPr>
            <w:t xml:space="preserve"> </w:t>
          </w:r>
          <w:r>
            <w:rPr>
              <w:rFonts w:hint="eastAsia"/>
              <w:b/>
              <w:bCs/>
              <w:sz w:val="32"/>
              <w:u w:val="single"/>
            </w:rPr>
            <w:t xml:space="preserve">                </w:t>
          </w:r>
        </w:p>
        <w:p w:rsidR="00B945BB" w:rsidRDefault="00B945BB" w:rsidP="00B945BB">
          <w:pPr>
            <w:spacing w:line="360" w:lineRule="auto"/>
          </w:pPr>
        </w:p>
        <w:p w:rsidR="00B945BB" w:rsidRPr="00484C78" w:rsidRDefault="00484C78" w:rsidP="00B945BB">
          <w:pPr>
            <w:rPr>
              <w:sz w:val="52"/>
              <w:szCs w:val="52"/>
              <w:rPrChange w:id="3" w:author="Linshiwei" w:date="2018-05-13T21:20:00Z">
                <w:rPr/>
              </w:rPrChange>
            </w:rPr>
          </w:pPr>
          <w:ins w:id="4" w:author="Linshiwei" w:date="2018-05-13T21:19:00Z">
            <w:r w:rsidRPr="00484C78">
              <w:rPr>
                <w:sz w:val="52"/>
                <w:szCs w:val="52"/>
                <w:rPrChange w:id="5" w:author="Linshiwei" w:date="2018-05-13T21:20:00Z">
                  <w:rPr/>
                </w:rPrChange>
              </w:rPr>
              <w:t>本论文要重写</w:t>
            </w:r>
            <w:r w:rsidRPr="00484C78">
              <w:rPr>
                <w:rFonts w:hint="eastAsia"/>
                <w:sz w:val="52"/>
                <w:szCs w:val="52"/>
                <w:rPrChange w:id="6" w:author="Linshiwei" w:date="2018-05-13T21:20:00Z">
                  <w:rPr>
                    <w:rFonts w:hint="eastAsia"/>
                  </w:rPr>
                </w:rPrChange>
              </w:rPr>
              <w:t>。</w:t>
            </w:r>
            <w:r w:rsidRPr="00484C78">
              <w:rPr>
                <w:sz w:val="52"/>
                <w:szCs w:val="52"/>
                <w:rPrChange w:id="7" w:author="Linshiwei" w:date="2018-05-13T21:20:00Z">
                  <w:rPr/>
                </w:rPrChange>
              </w:rPr>
              <w:t>我给你的打分最多</w:t>
            </w:r>
            <w:r w:rsidRPr="00484C78">
              <w:rPr>
                <w:rFonts w:hint="eastAsia"/>
                <w:sz w:val="52"/>
                <w:szCs w:val="52"/>
                <w:rPrChange w:id="8" w:author="Linshiwei" w:date="2018-05-13T21:20:00Z">
                  <w:rPr>
                    <w:rFonts w:hint="eastAsia"/>
                  </w:rPr>
                </w:rPrChange>
              </w:rPr>
              <w:t>2</w:t>
            </w:r>
            <w:r w:rsidRPr="00484C78">
              <w:rPr>
                <w:sz w:val="52"/>
                <w:szCs w:val="52"/>
                <w:rPrChange w:id="9" w:author="Linshiwei" w:date="2018-05-13T21:20:00Z">
                  <w:rPr/>
                </w:rPrChange>
              </w:rPr>
              <w:t>0</w:t>
            </w:r>
            <w:r w:rsidRPr="00484C78">
              <w:rPr>
                <w:sz w:val="52"/>
                <w:szCs w:val="52"/>
                <w:rPrChange w:id="10" w:author="Linshiwei" w:date="2018-05-13T21:20:00Z">
                  <w:rPr/>
                </w:rPrChange>
              </w:rPr>
              <w:t>分</w:t>
            </w:r>
            <w:r w:rsidRPr="00484C78">
              <w:rPr>
                <w:rFonts w:hint="eastAsia"/>
                <w:sz w:val="52"/>
                <w:szCs w:val="52"/>
                <w:rPrChange w:id="11" w:author="Linshiwei" w:date="2018-05-13T21:20:00Z">
                  <w:rPr>
                    <w:rFonts w:hint="eastAsia"/>
                  </w:rPr>
                </w:rPrChange>
              </w:rPr>
              <w:t>，</w:t>
            </w:r>
            <w:r w:rsidRPr="00484C78">
              <w:rPr>
                <w:sz w:val="52"/>
                <w:szCs w:val="52"/>
                <w:rPrChange w:id="12" w:author="Linshiwei" w:date="2018-05-13T21:20:00Z">
                  <w:rPr/>
                </w:rPrChange>
              </w:rPr>
              <w:t>肯定不及格</w:t>
            </w:r>
            <w:r w:rsidRPr="00484C78">
              <w:rPr>
                <w:rFonts w:hint="eastAsia"/>
                <w:sz w:val="52"/>
                <w:szCs w:val="52"/>
                <w:rPrChange w:id="13" w:author="Linshiwei" w:date="2018-05-13T21:20:00Z">
                  <w:rPr>
                    <w:rFonts w:hint="eastAsia"/>
                  </w:rPr>
                </w:rPrChange>
              </w:rPr>
              <w:t>，</w:t>
            </w:r>
            <w:r w:rsidRPr="00484C78">
              <w:rPr>
                <w:sz w:val="52"/>
                <w:szCs w:val="52"/>
                <w:rPrChange w:id="14" w:author="Linshiwei" w:date="2018-05-13T21:20:00Z">
                  <w:rPr/>
                </w:rPrChange>
              </w:rPr>
              <w:t>重写</w:t>
            </w:r>
          </w:ins>
          <w:bookmarkStart w:id="15" w:name="_GoBack"/>
          <w:bookmarkEnd w:id="15"/>
        </w:p>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Pr>
            <w:rPr>
              <w:b/>
              <w:bCs/>
              <w:sz w:val="28"/>
            </w:rPr>
          </w:pPr>
          <w:r>
            <w:rPr>
              <w:rFonts w:hint="eastAsia"/>
              <w:b/>
              <w:bCs/>
              <w:sz w:val="28"/>
            </w:rPr>
            <w:t xml:space="preserve">          </w:t>
          </w:r>
          <w:r>
            <w:rPr>
              <w:rFonts w:hint="eastAsia"/>
              <w:b/>
              <w:bCs/>
              <w:sz w:val="28"/>
            </w:rPr>
            <w:t>接</w:t>
          </w:r>
          <w:r>
            <w:rPr>
              <w:rFonts w:hint="eastAsia"/>
              <w:b/>
              <w:bCs/>
              <w:sz w:val="28"/>
            </w:rPr>
            <w:t xml:space="preserve">  </w:t>
          </w:r>
          <w:r>
            <w:rPr>
              <w:rFonts w:hint="eastAsia"/>
              <w:b/>
              <w:bCs/>
              <w:sz w:val="28"/>
            </w:rPr>
            <w:t>受</w:t>
          </w:r>
          <w:r>
            <w:rPr>
              <w:rFonts w:hint="eastAsia"/>
              <w:b/>
              <w:bCs/>
              <w:sz w:val="28"/>
            </w:rPr>
            <w:t xml:space="preserve">  </w:t>
          </w:r>
          <w:r>
            <w:rPr>
              <w:rFonts w:hint="eastAsia"/>
              <w:b/>
              <w:bCs/>
              <w:sz w:val="28"/>
            </w:rPr>
            <w:t>任</w:t>
          </w:r>
          <w:r>
            <w:rPr>
              <w:rFonts w:hint="eastAsia"/>
              <w:b/>
              <w:bCs/>
              <w:sz w:val="28"/>
            </w:rPr>
            <w:t xml:space="preserve">  </w:t>
          </w:r>
          <w:r>
            <w:rPr>
              <w:rFonts w:hint="eastAsia"/>
              <w:b/>
              <w:bCs/>
              <w:sz w:val="28"/>
            </w:rPr>
            <w:t>务</w:t>
          </w:r>
          <w:r>
            <w:rPr>
              <w:rFonts w:hint="eastAsia"/>
              <w:b/>
              <w:bCs/>
              <w:sz w:val="28"/>
            </w:rPr>
            <w:t xml:space="preserve"> </w:t>
          </w:r>
          <w:r>
            <w:rPr>
              <w:rFonts w:hint="eastAsia"/>
              <w:b/>
              <w:bCs/>
              <w:sz w:val="28"/>
            </w:rPr>
            <w:t>日</w:t>
          </w:r>
          <w:r>
            <w:rPr>
              <w:rFonts w:hint="eastAsia"/>
              <w:b/>
              <w:bCs/>
              <w:sz w:val="28"/>
            </w:rPr>
            <w:t xml:space="preserve"> </w:t>
          </w:r>
          <w:r>
            <w:rPr>
              <w:rFonts w:hint="eastAsia"/>
              <w:b/>
              <w:bCs/>
              <w:sz w:val="28"/>
            </w:rPr>
            <w:t>期：</w:t>
          </w:r>
          <w:r>
            <w:rPr>
              <w:rFonts w:hint="eastAsia"/>
              <w:b/>
              <w:bCs/>
              <w:sz w:val="28"/>
            </w:rPr>
            <w:t>20</w:t>
          </w:r>
          <w:r w:rsidR="006C3F14">
            <w:rPr>
              <w:rFonts w:hint="eastAsia"/>
              <w:b/>
              <w:bCs/>
              <w:sz w:val="28"/>
            </w:rPr>
            <w:t>18</w:t>
          </w:r>
          <w:r>
            <w:rPr>
              <w:rFonts w:hint="eastAsia"/>
              <w:b/>
              <w:bCs/>
              <w:sz w:val="28"/>
            </w:rPr>
            <w:t>年</w:t>
          </w:r>
          <w:r>
            <w:rPr>
              <w:rFonts w:hint="eastAsia"/>
              <w:b/>
              <w:bCs/>
              <w:sz w:val="28"/>
            </w:rPr>
            <w:t xml:space="preserve"> 0</w:t>
          </w:r>
          <w:r w:rsidR="006C3F14">
            <w:rPr>
              <w:rFonts w:hint="eastAsia"/>
              <w:b/>
              <w:bCs/>
              <w:sz w:val="28"/>
            </w:rPr>
            <w:t>2</w:t>
          </w:r>
          <w:r>
            <w:rPr>
              <w:rFonts w:hint="eastAsia"/>
              <w:b/>
              <w:bCs/>
              <w:sz w:val="28"/>
            </w:rPr>
            <w:t>月</w:t>
          </w:r>
          <w:r>
            <w:rPr>
              <w:rFonts w:hint="eastAsia"/>
              <w:b/>
              <w:bCs/>
              <w:sz w:val="28"/>
            </w:rPr>
            <w:t xml:space="preserve"> </w:t>
          </w:r>
          <w:r w:rsidR="006C3F14">
            <w:rPr>
              <w:rFonts w:hint="eastAsia"/>
              <w:b/>
              <w:bCs/>
              <w:sz w:val="28"/>
            </w:rPr>
            <w:t>XX</w:t>
          </w:r>
          <w:r>
            <w:rPr>
              <w:rFonts w:hint="eastAsia"/>
              <w:b/>
              <w:bCs/>
              <w:sz w:val="28"/>
            </w:rPr>
            <w:t xml:space="preserve"> </w:t>
          </w:r>
          <w:r>
            <w:rPr>
              <w:rFonts w:hint="eastAsia"/>
              <w:b/>
              <w:bCs/>
              <w:sz w:val="28"/>
            </w:rPr>
            <w:t>日</w:t>
          </w:r>
        </w:p>
        <w:p w:rsidR="00B55F20" w:rsidRPr="001801EF" w:rsidRDefault="00B945BB" w:rsidP="001801EF">
          <w:pPr>
            <w:rPr>
              <w:b/>
              <w:bCs/>
              <w:sz w:val="28"/>
            </w:rPr>
          </w:pPr>
          <w:r>
            <w:rPr>
              <w:rFonts w:hint="eastAsia"/>
              <w:b/>
              <w:bCs/>
              <w:sz w:val="28"/>
            </w:rPr>
            <w:t xml:space="preserve">          </w:t>
          </w:r>
          <w:r>
            <w:rPr>
              <w:rFonts w:hint="eastAsia"/>
              <w:b/>
              <w:bCs/>
              <w:sz w:val="28"/>
            </w:rPr>
            <w:t>完成设计（论文）日期：</w:t>
          </w:r>
          <w:r>
            <w:rPr>
              <w:rFonts w:hint="eastAsia"/>
              <w:b/>
              <w:bCs/>
              <w:sz w:val="28"/>
            </w:rPr>
            <w:t>20</w:t>
          </w:r>
          <w:r w:rsidR="006C3F14">
            <w:rPr>
              <w:rFonts w:hint="eastAsia"/>
              <w:b/>
              <w:bCs/>
              <w:sz w:val="28"/>
            </w:rPr>
            <w:t>18</w:t>
          </w:r>
          <w:r>
            <w:rPr>
              <w:rFonts w:hint="eastAsia"/>
              <w:b/>
              <w:bCs/>
              <w:sz w:val="28"/>
            </w:rPr>
            <w:t>年</w:t>
          </w:r>
          <w:r>
            <w:rPr>
              <w:rFonts w:hint="eastAsia"/>
              <w:b/>
              <w:bCs/>
              <w:sz w:val="28"/>
            </w:rPr>
            <w:t xml:space="preserve"> </w:t>
          </w:r>
          <w:r>
            <w:rPr>
              <w:b/>
              <w:bCs/>
              <w:sz w:val="28"/>
            </w:rPr>
            <w:t>0</w:t>
          </w:r>
          <w:r>
            <w:rPr>
              <w:rFonts w:hint="eastAsia"/>
              <w:b/>
              <w:bCs/>
              <w:sz w:val="28"/>
            </w:rPr>
            <w:t>月日</w:t>
          </w:r>
        </w:p>
      </w:sdtContent>
    </w:sdt>
    <w:p w:rsidR="00B55F20" w:rsidRDefault="006C3F14" w:rsidP="00B55F20">
      <w:pPr>
        <w:pStyle w:val="a7"/>
        <w:spacing w:before="0" w:after="0" w:line="360" w:lineRule="auto"/>
        <w:rPr>
          <w:rFonts w:ascii="黑体" w:eastAsia="黑体" w:hAnsi="黑体"/>
        </w:rPr>
      </w:pPr>
      <w:bookmarkStart w:id="16" w:name="_Toc513495059"/>
      <w:r w:rsidRPr="006C3F14">
        <w:rPr>
          <w:rFonts w:ascii="黑体" w:eastAsia="黑体" w:hAnsi="黑体" w:hint="eastAsia"/>
        </w:rPr>
        <w:t>营销系统的探讨</w:t>
      </w:r>
      <w:bookmarkEnd w:id="16"/>
    </w:p>
    <w:p w:rsidR="00336B5B" w:rsidRPr="005141A2" w:rsidRDefault="00B55F20" w:rsidP="00336B5B">
      <w:pPr>
        <w:spacing w:line="360" w:lineRule="auto"/>
        <w:jc w:val="left"/>
        <w:rPr>
          <w:rFonts w:asciiTheme="minorEastAsia" w:eastAsiaTheme="minorEastAsia" w:hAnsiTheme="minorEastAsia"/>
          <w:szCs w:val="21"/>
        </w:rPr>
      </w:pPr>
      <w:r w:rsidRPr="005141A2">
        <w:rPr>
          <w:rFonts w:asciiTheme="minorEastAsia" w:eastAsiaTheme="minorEastAsia" w:hAnsiTheme="minorEastAsia" w:hint="eastAsia"/>
          <w:b/>
          <w:color w:val="000000"/>
          <w:szCs w:val="21"/>
        </w:rPr>
        <w:t>摘要：</w:t>
      </w:r>
      <w:r w:rsidR="009F7656" w:rsidRPr="005141A2">
        <w:rPr>
          <w:rFonts w:asciiTheme="minorEastAsia" w:eastAsiaTheme="minorEastAsia" w:hAnsiTheme="minorEastAsia" w:hint="eastAsia"/>
          <w:szCs w:val="21"/>
        </w:rPr>
        <w:t>精准营销系统是现在电商不可或缺的一种营销系统，依赖现在的信息科技手段，能更加精确的筛选出需要被营销的用户，</w:t>
      </w:r>
      <w:r w:rsidR="009F7656" w:rsidRPr="005141A2">
        <w:rPr>
          <w:rFonts w:asciiTheme="minorEastAsia" w:eastAsiaTheme="minorEastAsia" w:hAnsiTheme="minorEastAsia" w:cs="Arial"/>
          <w:color w:val="333333"/>
          <w:szCs w:val="21"/>
          <w:shd w:val="clear" w:color="auto" w:fill="FFFFFF"/>
        </w:rPr>
        <w:t>达到精准营销的目的。</w:t>
      </w:r>
      <w:r w:rsidR="009F7656" w:rsidRPr="005141A2">
        <w:rPr>
          <w:rFonts w:asciiTheme="minorEastAsia" w:eastAsiaTheme="minorEastAsia" w:hAnsiTheme="minorEastAsia" w:cs="Arial" w:hint="eastAsia"/>
          <w:color w:val="333333"/>
          <w:szCs w:val="21"/>
          <w:shd w:val="clear" w:color="auto" w:fill="FFFFFF"/>
        </w:rPr>
        <w:t>也可减少电商公司所需要投入的营销</w:t>
      </w:r>
      <w:r w:rsidR="009F7656" w:rsidRPr="005141A2">
        <w:rPr>
          <w:rFonts w:asciiTheme="minorEastAsia" w:eastAsiaTheme="minorEastAsia" w:hAnsiTheme="minorEastAsia" w:hint="eastAsia"/>
          <w:szCs w:val="21"/>
        </w:rPr>
        <w:t>成本，使利益最大化。</w:t>
      </w:r>
      <w:r w:rsidR="00336B5B" w:rsidRPr="005141A2">
        <w:rPr>
          <w:rFonts w:asciiTheme="minorEastAsia" w:eastAsiaTheme="minorEastAsia" w:hAnsiTheme="minorEastAsia" w:hint="eastAsia"/>
          <w:szCs w:val="21"/>
        </w:rPr>
        <w:t xml:space="preserve"> </w:t>
      </w:r>
    </w:p>
    <w:p w:rsidR="00336B5B" w:rsidRPr="005141A2" w:rsidRDefault="00336B5B" w:rsidP="00336B5B">
      <w:pPr>
        <w:spacing w:line="336" w:lineRule="auto"/>
        <w:ind w:firstLineChars="200" w:firstLine="420"/>
        <w:rPr>
          <w:rFonts w:asciiTheme="minorEastAsia" w:eastAsiaTheme="minorEastAsia" w:hAnsiTheme="minorEastAsia"/>
          <w:szCs w:val="21"/>
        </w:rPr>
      </w:pPr>
      <w:r w:rsidRPr="005141A2">
        <w:rPr>
          <w:rFonts w:asciiTheme="minorEastAsia" w:eastAsiaTheme="minorEastAsia" w:hAnsiTheme="minorEastAsia" w:hint="eastAsia"/>
          <w:szCs w:val="21"/>
        </w:rPr>
        <w:t>本网站主要</w:t>
      </w:r>
      <w:ins w:id="17" w:author="Linshiwei" w:date="2018-05-13T21:01:00Z">
        <w:r w:rsidR="00484C78">
          <w:rPr>
            <w:rFonts w:asciiTheme="minorEastAsia" w:eastAsiaTheme="minorEastAsia" w:hAnsiTheme="minorEastAsia" w:hint="eastAsia"/>
            <w:szCs w:val="21"/>
          </w:rPr>
          <w:t>采用书面技术……</w:t>
        </w:r>
      </w:ins>
      <w:del w:id="18" w:author="Linshiwei" w:date="2018-05-13T21:01:00Z">
        <w:r w:rsidRPr="005141A2" w:rsidDel="00484C78">
          <w:rPr>
            <w:rFonts w:asciiTheme="minorEastAsia" w:eastAsiaTheme="minorEastAsia" w:hAnsiTheme="minorEastAsia" w:hint="eastAsia"/>
            <w:szCs w:val="21"/>
          </w:rPr>
          <w:delText>是</w:delText>
        </w:r>
      </w:del>
      <w:r w:rsidRPr="005141A2">
        <w:rPr>
          <w:rFonts w:asciiTheme="minorEastAsia" w:eastAsiaTheme="minorEastAsia" w:hAnsiTheme="minorEastAsia" w:hint="eastAsia"/>
          <w:szCs w:val="21"/>
        </w:rPr>
        <w:t>针对母婴用户人群，做的一个营销方案，整个网站的主要菜单包括：</w:t>
      </w:r>
    </w:p>
    <w:p w:rsidR="00336B5B" w:rsidRPr="005141A2" w:rsidRDefault="00336B5B" w:rsidP="00336B5B">
      <w:pPr>
        <w:spacing w:line="336" w:lineRule="auto"/>
        <w:rPr>
          <w:rFonts w:asciiTheme="minorEastAsia" w:eastAsiaTheme="minorEastAsia" w:hAnsiTheme="minorEastAsia"/>
          <w:szCs w:val="21"/>
        </w:rPr>
      </w:pPr>
      <w:r w:rsidRPr="005141A2">
        <w:rPr>
          <w:rFonts w:asciiTheme="minorEastAsia" w:eastAsiaTheme="minorEastAsia" w:hAnsiTheme="minorEastAsia" w:hint="eastAsia"/>
          <w:szCs w:val="21"/>
        </w:rPr>
        <w:t>1、标签管理，创建标签，方案管理，创建方案标签管理页面：主要表现形式为表格，就显示创建标签后的标签内容，包含字段：标签名称、标签描述、标签状态等以及操作项</w:t>
      </w:r>
    </w:p>
    <w:p w:rsidR="00336B5B" w:rsidRPr="005141A2" w:rsidRDefault="00336B5B" w:rsidP="00336B5B">
      <w:pPr>
        <w:spacing w:line="336" w:lineRule="auto"/>
        <w:jc w:val="left"/>
        <w:rPr>
          <w:rFonts w:asciiTheme="minorEastAsia" w:eastAsiaTheme="minorEastAsia" w:hAnsiTheme="minorEastAsia"/>
          <w:szCs w:val="21"/>
        </w:rPr>
      </w:pPr>
      <w:r w:rsidRPr="005141A2">
        <w:rPr>
          <w:rFonts w:asciiTheme="minorEastAsia" w:eastAsiaTheme="minorEastAsia" w:hAnsiTheme="minorEastAsia" w:hint="eastAsia"/>
          <w:szCs w:val="21"/>
        </w:rPr>
        <w:t>2、创建标签页面：主要显示一些属性选择，然后根据属性选择出对应的人群数，可选择多个属性，计算出总人群数，然后创建标签成功，此为一个标签。一个标签可以创建多个方案，创建成功的标签会显示在标签管理页面中。</w:t>
      </w:r>
    </w:p>
    <w:p w:rsidR="00336B5B" w:rsidRPr="005141A2" w:rsidRDefault="00336B5B" w:rsidP="00336B5B">
      <w:pPr>
        <w:spacing w:line="336" w:lineRule="auto"/>
        <w:jc w:val="left"/>
        <w:rPr>
          <w:rFonts w:asciiTheme="minorEastAsia" w:eastAsiaTheme="minorEastAsia" w:hAnsiTheme="minorEastAsia"/>
          <w:szCs w:val="21"/>
        </w:rPr>
      </w:pPr>
      <w:r w:rsidRPr="005141A2">
        <w:rPr>
          <w:rFonts w:asciiTheme="minorEastAsia" w:eastAsiaTheme="minorEastAsia" w:hAnsiTheme="minorEastAsia" w:hint="eastAsia"/>
          <w:szCs w:val="21"/>
        </w:rPr>
        <w:t>3、方案管理页面：功能与标签管理页面，主要又表格形成，包含字段：方案名称，方案描述，方案类型等以及操作项；</w:t>
      </w:r>
    </w:p>
    <w:p w:rsidR="00336B5B" w:rsidRPr="005141A2" w:rsidRDefault="00336B5B" w:rsidP="00336B5B">
      <w:pPr>
        <w:spacing w:line="336" w:lineRule="auto"/>
        <w:jc w:val="left"/>
        <w:rPr>
          <w:rFonts w:asciiTheme="minorEastAsia" w:eastAsiaTheme="minorEastAsia" w:hAnsiTheme="minorEastAsia"/>
          <w:szCs w:val="21"/>
        </w:rPr>
      </w:pPr>
      <w:r w:rsidRPr="005141A2">
        <w:rPr>
          <w:rFonts w:asciiTheme="minorEastAsia" w:eastAsiaTheme="minorEastAsia" w:hAnsiTheme="minorEastAsia" w:hint="eastAsia"/>
          <w:szCs w:val="21"/>
        </w:rPr>
        <w:t>4、创建方案页面：主要确定了一个方案是以什么形式通知到各个消费者或者说是用户手中。暂定支持：发短信、发PUSH、发站内性三种方式，创建成功后的方案会显示在方案管理页面中</w:t>
      </w:r>
    </w:p>
    <w:p w:rsidR="00336B5B" w:rsidRPr="005141A2" w:rsidRDefault="00484C78" w:rsidP="009F7656">
      <w:pPr>
        <w:spacing w:line="360" w:lineRule="auto"/>
        <w:ind w:firstLineChars="250" w:firstLine="525"/>
        <w:rPr>
          <w:rFonts w:asciiTheme="minorEastAsia" w:eastAsiaTheme="minorEastAsia" w:hAnsiTheme="minorEastAsia"/>
          <w:szCs w:val="21"/>
        </w:rPr>
      </w:pPr>
      <w:ins w:id="19" w:author="Linshiwei" w:date="2018-05-13T21:02:00Z">
        <w:r>
          <w:rPr>
            <w:rFonts w:asciiTheme="minorEastAsia" w:eastAsiaTheme="minorEastAsia" w:hAnsiTheme="minorEastAsia" w:hint="eastAsia"/>
            <w:szCs w:val="21"/>
          </w:rPr>
          <w:t>这一段合并到第二段</w:t>
        </w:r>
      </w:ins>
      <w:r w:rsidR="00336B5B" w:rsidRPr="005141A2">
        <w:rPr>
          <w:rFonts w:asciiTheme="minorEastAsia" w:eastAsiaTheme="minorEastAsia" w:hAnsiTheme="minorEastAsia" w:hint="eastAsia"/>
          <w:szCs w:val="21"/>
        </w:rPr>
        <w:t>首先采用大数据算法，分析出每个用户账号对应的各种属性数据，再由后端运用java进行开发计算，前端页面设计支持等。</w:t>
      </w:r>
    </w:p>
    <w:p w:rsidR="00B55F20" w:rsidRPr="005141A2" w:rsidRDefault="00B55F20" w:rsidP="00B55F20">
      <w:pPr>
        <w:spacing w:line="360" w:lineRule="auto"/>
        <w:rPr>
          <w:rFonts w:asciiTheme="minorEastAsia" w:eastAsiaTheme="minorEastAsia" w:hAnsiTheme="minorEastAsia"/>
          <w:szCs w:val="21"/>
        </w:rPr>
      </w:pPr>
      <w:r w:rsidRPr="005141A2">
        <w:rPr>
          <w:rFonts w:asciiTheme="minorEastAsia" w:eastAsiaTheme="minorEastAsia" w:hAnsiTheme="minorEastAsia" w:hint="eastAsia"/>
          <w:szCs w:val="21"/>
        </w:rPr>
        <w:t xml:space="preserve">    </w:t>
      </w:r>
      <w:ins w:id="20" w:author="Linshiwei" w:date="2018-05-13T21:02:00Z">
        <w:r w:rsidR="00484C78">
          <w:rPr>
            <w:rFonts w:asciiTheme="minorEastAsia" w:eastAsiaTheme="minorEastAsia" w:hAnsiTheme="minorEastAsia" w:hint="eastAsia"/>
            <w:szCs w:val="21"/>
          </w:rPr>
          <w:t>对</w:t>
        </w:r>
      </w:ins>
      <w:ins w:id="21" w:author="Linshiwei" w:date="2018-05-13T21:03:00Z">
        <w:r w:rsidR="00484C78">
          <w:rPr>
            <w:rFonts w:asciiTheme="minorEastAsia" w:eastAsiaTheme="minorEastAsia" w:hAnsiTheme="minorEastAsia" w:hint="eastAsia"/>
            <w:szCs w:val="21"/>
          </w:rPr>
          <w:t>课题</w:t>
        </w:r>
      </w:ins>
      <w:ins w:id="22" w:author="Linshiwei" w:date="2018-05-13T21:02:00Z">
        <w:r w:rsidR="00484C78">
          <w:rPr>
            <w:rFonts w:asciiTheme="minorEastAsia" w:eastAsiaTheme="minorEastAsia" w:hAnsiTheme="minorEastAsia" w:hint="eastAsia"/>
            <w:szCs w:val="21"/>
          </w:rPr>
          <w:t>结论性描述</w:t>
        </w:r>
      </w:ins>
      <w:ins w:id="23" w:author="Linshiwei" w:date="2018-05-13T21:03:00Z">
        <w:r w:rsidR="00484C78">
          <w:rPr>
            <w:rFonts w:asciiTheme="minorEastAsia" w:eastAsiaTheme="minorEastAsia" w:hAnsiTheme="minorEastAsia" w:hint="eastAsia"/>
            <w:szCs w:val="21"/>
          </w:rPr>
          <w:t>，如可以达到什么样的效果等</w:t>
        </w:r>
      </w:ins>
    </w:p>
    <w:p w:rsidR="00B55F20" w:rsidRPr="00B55F20" w:rsidRDefault="00B55F20" w:rsidP="00B55F20">
      <w:pPr>
        <w:spacing w:line="360" w:lineRule="auto"/>
        <w:rPr>
          <w:rFonts w:ascii="黑体" w:eastAsia="黑体" w:hAnsi="黑体"/>
          <w:sz w:val="32"/>
          <w:szCs w:val="32"/>
        </w:rPr>
      </w:pPr>
      <w:r w:rsidRPr="005141A2">
        <w:rPr>
          <w:rFonts w:asciiTheme="minorEastAsia" w:eastAsiaTheme="minorEastAsia" w:hAnsiTheme="minorEastAsia" w:hint="eastAsia"/>
          <w:b/>
          <w:color w:val="000000"/>
          <w:spacing w:val="10"/>
          <w:kern w:val="0"/>
          <w:szCs w:val="21"/>
        </w:rPr>
        <w:t>关键词：</w:t>
      </w:r>
      <w:r w:rsidR="00F87E7F" w:rsidRPr="005141A2">
        <w:rPr>
          <w:rFonts w:asciiTheme="minorEastAsia" w:eastAsiaTheme="minorEastAsia" w:hAnsiTheme="minorEastAsia" w:hint="eastAsia"/>
          <w:szCs w:val="21"/>
        </w:rPr>
        <w:t>电商、精准营销网站、大数据分析</w:t>
      </w:r>
      <w:r w:rsidR="00FA03FA" w:rsidRPr="005141A2">
        <w:rPr>
          <w:rFonts w:asciiTheme="minorEastAsia" w:eastAsiaTheme="minorEastAsia" w:hAnsiTheme="minorEastAsia" w:hint="eastAsia"/>
          <w:szCs w:val="21"/>
        </w:rPr>
        <w:t>；</w:t>
      </w:r>
      <w:r w:rsidRPr="00B55F20">
        <w:rPr>
          <w:rFonts w:ascii="黑体" w:eastAsia="黑体" w:hAnsi="黑体"/>
          <w:sz w:val="32"/>
          <w:szCs w:val="32"/>
        </w:rPr>
        <w:br w:type="page"/>
      </w:r>
    </w:p>
    <w:p w:rsidR="0028319B" w:rsidRPr="00A20685" w:rsidRDefault="0028319B" w:rsidP="0028319B">
      <w:pPr>
        <w:jc w:val="center"/>
        <w:rPr>
          <w:b/>
          <w:sz w:val="28"/>
          <w:szCs w:val="28"/>
        </w:rPr>
      </w:pPr>
      <w:r w:rsidRPr="00A20685">
        <w:rPr>
          <w:rFonts w:hint="eastAsia"/>
          <w:b/>
          <w:sz w:val="28"/>
          <w:szCs w:val="28"/>
        </w:rPr>
        <w:lastRenderedPageBreak/>
        <w:t>目录</w:t>
      </w:r>
    </w:p>
    <w:p w:rsidR="002B53C3" w:rsidRDefault="00360EF6">
      <w:pPr>
        <w:pStyle w:val="10"/>
        <w:rPr>
          <w:rFonts w:asciiTheme="minorHAnsi" w:eastAsiaTheme="minorEastAsia" w:hAnsiTheme="minorHAnsi" w:cstheme="minorBidi"/>
          <w:b w:val="0"/>
          <w:sz w:val="21"/>
          <w:szCs w:val="22"/>
        </w:rPr>
      </w:pPr>
      <w:r w:rsidRPr="00611014">
        <w:rPr>
          <w:rFonts w:hAnsi="宋体"/>
          <w:b w:val="0"/>
          <w:bCs/>
        </w:rPr>
        <w:fldChar w:fldCharType="begin"/>
      </w:r>
      <w:r w:rsidR="0028319B" w:rsidRPr="00611014">
        <w:rPr>
          <w:rFonts w:hAnsi="宋体"/>
          <w:b w:val="0"/>
          <w:bCs/>
        </w:rPr>
        <w:instrText xml:space="preserve"> </w:instrText>
      </w:r>
      <w:r w:rsidR="0028319B" w:rsidRPr="00611014">
        <w:rPr>
          <w:rFonts w:hAnsi="宋体" w:hint="eastAsia"/>
          <w:b w:val="0"/>
          <w:bCs/>
        </w:rPr>
        <w:instrText>TOC \o "1-4" \h \z \u</w:instrText>
      </w:r>
      <w:r w:rsidR="0028319B" w:rsidRPr="00611014">
        <w:rPr>
          <w:rFonts w:hAnsi="宋体"/>
          <w:b w:val="0"/>
          <w:bCs/>
        </w:rPr>
        <w:instrText xml:space="preserve"> </w:instrText>
      </w:r>
      <w:r w:rsidRPr="00611014">
        <w:rPr>
          <w:rFonts w:hAnsi="宋体"/>
          <w:b w:val="0"/>
          <w:bCs/>
        </w:rPr>
        <w:fldChar w:fldCharType="separate"/>
      </w:r>
      <w:hyperlink w:anchor="_Toc513495059" w:history="1">
        <w:r w:rsidR="002B53C3" w:rsidRPr="0022041C">
          <w:rPr>
            <w:rStyle w:val="a5"/>
            <w:rFonts w:ascii="黑体" w:eastAsia="黑体" w:hAnsi="黑体" w:hint="eastAsia"/>
          </w:rPr>
          <w:t>营销系统的探讨</w:t>
        </w:r>
        <w:r w:rsidR="002B53C3">
          <w:rPr>
            <w:webHidden/>
          </w:rPr>
          <w:tab/>
        </w:r>
        <w:r w:rsidR="002B53C3">
          <w:rPr>
            <w:webHidden/>
          </w:rPr>
          <w:fldChar w:fldCharType="begin"/>
        </w:r>
        <w:r w:rsidR="002B53C3">
          <w:rPr>
            <w:webHidden/>
          </w:rPr>
          <w:instrText xml:space="preserve"> PAGEREF _Toc513495059 \h </w:instrText>
        </w:r>
        <w:r w:rsidR="002B53C3">
          <w:rPr>
            <w:webHidden/>
          </w:rPr>
        </w:r>
        <w:r w:rsidR="002B53C3">
          <w:rPr>
            <w:webHidden/>
          </w:rPr>
          <w:fldChar w:fldCharType="separate"/>
        </w:r>
        <w:r w:rsidR="002B53C3">
          <w:rPr>
            <w:webHidden/>
          </w:rPr>
          <w:t>1</w:t>
        </w:r>
        <w:r w:rsidR="002B53C3">
          <w:rPr>
            <w:webHidden/>
          </w:rPr>
          <w:fldChar w:fldCharType="end"/>
        </w:r>
      </w:hyperlink>
    </w:p>
    <w:p w:rsidR="002B53C3" w:rsidRDefault="00A81ACA">
      <w:pPr>
        <w:pStyle w:val="10"/>
        <w:rPr>
          <w:rFonts w:asciiTheme="minorHAnsi" w:eastAsiaTheme="minorEastAsia" w:hAnsiTheme="minorHAnsi" w:cstheme="minorBidi"/>
          <w:b w:val="0"/>
          <w:sz w:val="21"/>
          <w:szCs w:val="22"/>
        </w:rPr>
      </w:pPr>
      <w:hyperlink w:anchor="_Toc513495060" w:history="1">
        <w:r w:rsidR="002B53C3" w:rsidRPr="0022041C">
          <w:rPr>
            <w:rStyle w:val="a5"/>
            <w:rFonts w:asciiTheme="majorEastAsia" w:eastAsiaTheme="majorEastAsia" w:hAnsiTheme="majorEastAsia" w:hint="eastAsia"/>
          </w:rPr>
          <w:t>一、</w:t>
        </w:r>
        <w:r w:rsidR="002B53C3" w:rsidRPr="0022041C">
          <w:rPr>
            <w:rStyle w:val="a5"/>
            <w:rFonts w:hint="eastAsia"/>
          </w:rPr>
          <w:t>精准营销系统</w:t>
        </w:r>
        <w:r w:rsidR="002B53C3">
          <w:rPr>
            <w:webHidden/>
          </w:rPr>
          <w:tab/>
        </w:r>
        <w:r w:rsidR="002B53C3">
          <w:rPr>
            <w:webHidden/>
          </w:rPr>
          <w:fldChar w:fldCharType="begin"/>
        </w:r>
        <w:r w:rsidR="002B53C3">
          <w:rPr>
            <w:webHidden/>
          </w:rPr>
          <w:instrText xml:space="preserve"> PAGEREF _Toc513495060 \h </w:instrText>
        </w:r>
        <w:r w:rsidR="002B53C3">
          <w:rPr>
            <w:webHidden/>
          </w:rPr>
        </w:r>
        <w:r w:rsidR="002B53C3">
          <w:rPr>
            <w:webHidden/>
          </w:rPr>
          <w:fldChar w:fldCharType="separate"/>
        </w:r>
        <w:r w:rsidR="002B53C3">
          <w:rPr>
            <w:webHidden/>
          </w:rPr>
          <w:t>4</w:t>
        </w:r>
        <w:r w:rsidR="002B53C3">
          <w:rPr>
            <w:webHidden/>
          </w:rPr>
          <w:fldChar w:fldCharType="end"/>
        </w:r>
      </w:hyperlink>
    </w:p>
    <w:p w:rsidR="002B53C3" w:rsidRDefault="00A81ACA">
      <w:pPr>
        <w:pStyle w:val="10"/>
        <w:rPr>
          <w:rFonts w:asciiTheme="minorHAnsi" w:eastAsiaTheme="minorEastAsia" w:hAnsiTheme="minorHAnsi" w:cstheme="minorBidi"/>
          <w:b w:val="0"/>
          <w:sz w:val="21"/>
          <w:szCs w:val="22"/>
        </w:rPr>
      </w:pPr>
      <w:hyperlink w:anchor="_Toc513495061" w:history="1">
        <w:r w:rsidR="002B53C3" w:rsidRPr="0022041C">
          <w:rPr>
            <w:rStyle w:val="a5"/>
            <w:rFonts w:hAnsi="宋体" w:hint="eastAsia"/>
          </w:rPr>
          <w:t>（一）</w:t>
        </w:r>
        <w:r w:rsidR="002B53C3" w:rsidRPr="0022041C">
          <w:rPr>
            <w:rStyle w:val="a5"/>
            <w:rFonts w:hAnsi="宋体"/>
          </w:rPr>
          <w:t xml:space="preserve"> </w:t>
        </w:r>
        <w:r w:rsidR="002B53C3" w:rsidRPr="0022041C">
          <w:rPr>
            <w:rStyle w:val="a5"/>
            <w:rFonts w:asciiTheme="majorHAnsi" w:eastAsiaTheme="majorEastAsia" w:hAnsiTheme="majorHAnsi" w:cstheme="majorBidi" w:hint="eastAsia"/>
          </w:rPr>
          <w:t>精准营销系统概念</w:t>
        </w:r>
        <w:r w:rsidR="002B53C3">
          <w:rPr>
            <w:webHidden/>
          </w:rPr>
          <w:tab/>
        </w:r>
        <w:r w:rsidR="002B53C3">
          <w:rPr>
            <w:webHidden/>
          </w:rPr>
          <w:fldChar w:fldCharType="begin"/>
        </w:r>
        <w:r w:rsidR="002B53C3">
          <w:rPr>
            <w:webHidden/>
          </w:rPr>
          <w:instrText xml:space="preserve"> PAGEREF _Toc513495061 \h </w:instrText>
        </w:r>
        <w:r w:rsidR="002B53C3">
          <w:rPr>
            <w:webHidden/>
          </w:rPr>
        </w:r>
        <w:r w:rsidR="002B53C3">
          <w:rPr>
            <w:webHidden/>
          </w:rPr>
          <w:fldChar w:fldCharType="separate"/>
        </w:r>
        <w:r w:rsidR="002B53C3">
          <w:rPr>
            <w:webHidden/>
          </w:rPr>
          <w:t>4</w:t>
        </w:r>
        <w:r w:rsidR="002B53C3">
          <w:rPr>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62" w:history="1">
        <w:r w:rsidR="002B53C3" w:rsidRPr="0022041C">
          <w:rPr>
            <w:rStyle w:val="a5"/>
            <w:rFonts w:ascii="宋体" w:hAnsi="宋体" w:hint="eastAsia"/>
            <w:noProof/>
            <w:kern w:val="44"/>
          </w:rPr>
          <w:t>（二）</w:t>
        </w:r>
        <w:r w:rsidR="002B53C3" w:rsidRPr="0022041C">
          <w:rPr>
            <w:rStyle w:val="a5"/>
            <w:rFonts w:hint="eastAsia"/>
            <w:noProof/>
          </w:rPr>
          <w:t>精准营销系统的功能</w:t>
        </w:r>
        <w:r w:rsidR="002B53C3">
          <w:rPr>
            <w:noProof/>
            <w:webHidden/>
          </w:rPr>
          <w:tab/>
        </w:r>
        <w:r w:rsidR="002B53C3">
          <w:rPr>
            <w:noProof/>
            <w:webHidden/>
          </w:rPr>
          <w:fldChar w:fldCharType="begin"/>
        </w:r>
        <w:r w:rsidR="002B53C3">
          <w:rPr>
            <w:noProof/>
            <w:webHidden/>
          </w:rPr>
          <w:instrText xml:space="preserve"> PAGEREF _Toc513495062 \h </w:instrText>
        </w:r>
        <w:r w:rsidR="002B53C3">
          <w:rPr>
            <w:noProof/>
            <w:webHidden/>
          </w:rPr>
        </w:r>
        <w:r w:rsidR="002B53C3">
          <w:rPr>
            <w:noProof/>
            <w:webHidden/>
          </w:rPr>
          <w:fldChar w:fldCharType="separate"/>
        </w:r>
        <w:r w:rsidR="002B53C3">
          <w:rPr>
            <w:noProof/>
            <w:webHidden/>
          </w:rPr>
          <w:t>4</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63" w:history="1">
        <w:r w:rsidR="002B53C3" w:rsidRPr="0022041C">
          <w:rPr>
            <w:rStyle w:val="a5"/>
            <w:rFonts w:ascii="宋体" w:hAnsi="宋体" w:hint="eastAsia"/>
            <w:noProof/>
            <w:kern w:val="44"/>
          </w:rPr>
          <w:t>（三）</w:t>
        </w:r>
        <w:r w:rsidR="002B53C3" w:rsidRPr="0022041C">
          <w:rPr>
            <w:rStyle w:val="a5"/>
            <w:rFonts w:ascii="宋体" w:hAnsi="宋体"/>
            <w:noProof/>
            <w:kern w:val="44"/>
          </w:rPr>
          <w:t xml:space="preserve"> </w:t>
        </w:r>
        <w:r w:rsidR="002B53C3" w:rsidRPr="0022041C">
          <w:rPr>
            <w:rStyle w:val="a5"/>
            <w:rFonts w:hint="eastAsia"/>
            <w:noProof/>
          </w:rPr>
          <w:t>本系统的主要特点</w:t>
        </w:r>
        <w:r w:rsidR="002B53C3">
          <w:rPr>
            <w:noProof/>
            <w:webHidden/>
          </w:rPr>
          <w:tab/>
        </w:r>
        <w:r w:rsidR="002B53C3">
          <w:rPr>
            <w:noProof/>
            <w:webHidden/>
          </w:rPr>
          <w:fldChar w:fldCharType="begin"/>
        </w:r>
        <w:r w:rsidR="002B53C3">
          <w:rPr>
            <w:noProof/>
            <w:webHidden/>
          </w:rPr>
          <w:instrText xml:space="preserve"> PAGEREF _Toc513495063 \h </w:instrText>
        </w:r>
        <w:r w:rsidR="002B53C3">
          <w:rPr>
            <w:noProof/>
            <w:webHidden/>
          </w:rPr>
        </w:r>
        <w:r w:rsidR="002B53C3">
          <w:rPr>
            <w:noProof/>
            <w:webHidden/>
          </w:rPr>
          <w:fldChar w:fldCharType="separate"/>
        </w:r>
        <w:r w:rsidR="002B53C3">
          <w:rPr>
            <w:noProof/>
            <w:webHidden/>
          </w:rPr>
          <w:t>4</w:t>
        </w:r>
        <w:r w:rsidR="002B53C3">
          <w:rPr>
            <w:noProof/>
            <w:webHidden/>
          </w:rPr>
          <w:fldChar w:fldCharType="end"/>
        </w:r>
      </w:hyperlink>
    </w:p>
    <w:p w:rsidR="002B53C3" w:rsidRDefault="00A81ACA">
      <w:pPr>
        <w:pStyle w:val="10"/>
        <w:rPr>
          <w:rFonts w:asciiTheme="minorHAnsi" w:eastAsiaTheme="minorEastAsia" w:hAnsiTheme="minorHAnsi" w:cstheme="minorBidi"/>
          <w:b w:val="0"/>
          <w:sz w:val="21"/>
          <w:szCs w:val="22"/>
        </w:rPr>
      </w:pPr>
      <w:hyperlink w:anchor="_Toc513495064" w:history="1">
        <w:r w:rsidR="002B53C3" w:rsidRPr="0022041C">
          <w:rPr>
            <w:rStyle w:val="a5"/>
            <w:rFonts w:asciiTheme="majorEastAsia" w:eastAsiaTheme="majorEastAsia" w:hAnsiTheme="majorEastAsia" w:hint="eastAsia"/>
          </w:rPr>
          <w:t>二、</w:t>
        </w:r>
        <w:r w:rsidR="002B53C3" w:rsidRPr="0022041C">
          <w:rPr>
            <w:rStyle w:val="a5"/>
            <w:rFonts w:hint="eastAsia"/>
          </w:rPr>
          <w:t>详细设计</w:t>
        </w:r>
        <w:r w:rsidR="002B53C3">
          <w:rPr>
            <w:webHidden/>
          </w:rPr>
          <w:tab/>
        </w:r>
        <w:r w:rsidR="002B53C3">
          <w:rPr>
            <w:webHidden/>
          </w:rPr>
          <w:fldChar w:fldCharType="begin"/>
        </w:r>
        <w:r w:rsidR="002B53C3">
          <w:rPr>
            <w:webHidden/>
          </w:rPr>
          <w:instrText xml:space="preserve"> PAGEREF _Toc513495064 \h </w:instrText>
        </w:r>
        <w:r w:rsidR="002B53C3">
          <w:rPr>
            <w:webHidden/>
          </w:rPr>
        </w:r>
        <w:r w:rsidR="002B53C3">
          <w:rPr>
            <w:webHidden/>
          </w:rPr>
          <w:fldChar w:fldCharType="separate"/>
        </w:r>
        <w:r w:rsidR="002B53C3">
          <w:rPr>
            <w:webHidden/>
          </w:rPr>
          <w:t>6</w:t>
        </w:r>
        <w:r w:rsidR="002B53C3">
          <w:rPr>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65" w:history="1">
        <w:r w:rsidR="002B53C3" w:rsidRPr="0022041C">
          <w:rPr>
            <w:rStyle w:val="a5"/>
            <w:rFonts w:ascii="宋体" w:hAnsi="宋体" w:hint="eastAsia"/>
            <w:noProof/>
          </w:rPr>
          <w:t>（一）</w:t>
        </w:r>
        <w:r w:rsidR="002B53C3" w:rsidRPr="0022041C">
          <w:rPr>
            <w:rStyle w:val="a5"/>
            <w:rFonts w:hint="eastAsia"/>
            <w:noProof/>
          </w:rPr>
          <w:t>系统整体框架图</w:t>
        </w:r>
        <w:r w:rsidR="002B53C3">
          <w:rPr>
            <w:noProof/>
            <w:webHidden/>
          </w:rPr>
          <w:tab/>
        </w:r>
        <w:r w:rsidR="002B53C3">
          <w:rPr>
            <w:noProof/>
            <w:webHidden/>
          </w:rPr>
          <w:fldChar w:fldCharType="begin"/>
        </w:r>
        <w:r w:rsidR="002B53C3">
          <w:rPr>
            <w:noProof/>
            <w:webHidden/>
          </w:rPr>
          <w:instrText xml:space="preserve"> PAGEREF _Toc513495065 \h </w:instrText>
        </w:r>
        <w:r w:rsidR="002B53C3">
          <w:rPr>
            <w:noProof/>
            <w:webHidden/>
          </w:rPr>
        </w:r>
        <w:r w:rsidR="002B53C3">
          <w:rPr>
            <w:noProof/>
            <w:webHidden/>
          </w:rPr>
          <w:fldChar w:fldCharType="separate"/>
        </w:r>
        <w:r w:rsidR="002B53C3">
          <w:rPr>
            <w:noProof/>
            <w:webHidden/>
          </w:rPr>
          <w:t>6</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66" w:history="1">
        <w:r w:rsidR="002B53C3" w:rsidRPr="0022041C">
          <w:rPr>
            <w:rStyle w:val="a5"/>
            <w:rFonts w:ascii="宋体" w:hAnsi="宋体" w:hint="eastAsia"/>
            <w:noProof/>
          </w:rPr>
          <w:t>（二）</w:t>
        </w:r>
        <w:r w:rsidR="002B53C3" w:rsidRPr="0022041C">
          <w:rPr>
            <w:rStyle w:val="a5"/>
            <w:rFonts w:hint="eastAsia"/>
            <w:noProof/>
          </w:rPr>
          <w:t>数据库设计</w:t>
        </w:r>
        <w:r w:rsidR="002B53C3">
          <w:rPr>
            <w:noProof/>
            <w:webHidden/>
          </w:rPr>
          <w:tab/>
        </w:r>
        <w:r w:rsidR="002B53C3">
          <w:rPr>
            <w:noProof/>
            <w:webHidden/>
          </w:rPr>
          <w:fldChar w:fldCharType="begin"/>
        </w:r>
        <w:r w:rsidR="002B53C3">
          <w:rPr>
            <w:noProof/>
            <w:webHidden/>
          </w:rPr>
          <w:instrText xml:space="preserve"> PAGEREF _Toc513495066 \h </w:instrText>
        </w:r>
        <w:r w:rsidR="002B53C3">
          <w:rPr>
            <w:noProof/>
            <w:webHidden/>
          </w:rPr>
        </w:r>
        <w:r w:rsidR="002B53C3">
          <w:rPr>
            <w:noProof/>
            <w:webHidden/>
          </w:rPr>
          <w:fldChar w:fldCharType="separate"/>
        </w:r>
        <w:r w:rsidR="002B53C3">
          <w:rPr>
            <w:noProof/>
            <w:webHidden/>
          </w:rPr>
          <w:t>6</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67" w:history="1">
        <w:r w:rsidR="002B53C3" w:rsidRPr="0022041C">
          <w:rPr>
            <w:rStyle w:val="a5"/>
            <w:rFonts w:hint="eastAsia"/>
            <w:noProof/>
          </w:rPr>
          <w:t>（三）页面设计</w:t>
        </w:r>
        <w:r w:rsidR="002B53C3">
          <w:rPr>
            <w:noProof/>
            <w:webHidden/>
          </w:rPr>
          <w:tab/>
        </w:r>
        <w:r w:rsidR="002B53C3">
          <w:rPr>
            <w:noProof/>
            <w:webHidden/>
          </w:rPr>
          <w:fldChar w:fldCharType="begin"/>
        </w:r>
        <w:r w:rsidR="002B53C3">
          <w:rPr>
            <w:noProof/>
            <w:webHidden/>
          </w:rPr>
          <w:instrText xml:space="preserve"> PAGEREF _Toc513495067 \h </w:instrText>
        </w:r>
        <w:r w:rsidR="002B53C3">
          <w:rPr>
            <w:noProof/>
            <w:webHidden/>
          </w:rPr>
        </w:r>
        <w:r w:rsidR="002B53C3">
          <w:rPr>
            <w:noProof/>
            <w:webHidden/>
          </w:rPr>
          <w:fldChar w:fldCharType="separate"/>
        </w:r>
        <w:r w:rsidR="002B53C3">
          <w:rPr>
            <w:noProof/>
            <w:webHidden/>
          </w:rPr>
          <w:t>7</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68" w:history="1">
        <w:r w:rsidR="002B53C3" w:rsidRPr="0022041C">
          <w:rPr>
            <w:rStyle w:val="a5"/>
            <w:noProof/>
          </w:rPr>
          <w:t>2.3.1</w:t>
        </w:r>
        <w:r w:rsidR="002B53C3" w:rsidRPr="0022041C">
          <w:rPr>
            <w:rStyle w:val="a5"/>
            <w:rFonts w:hint="eastAsia"/>
            <w:noProof/>
          </w:rPr>
          <w:t>．</w:t>
        </w:r>
        <w:r w:rsidR="002B53C3" w:rsidRPr="0022041C">
          <w:rPr>
            <w:rStyle w:val="a5"/>
            <w:rFonts w:asciiTheme="majorHAnsi" w:eastAsiaTheme="majorEastAsia" w:hAnsiTheme="majorHAnsi" w:cstheme="majorBidi" w:hint="eastAsia"/>
            <w:noProof/>
          </w:rPr>
          <w:t>系统登录页面</w:t>
        </w:r>
        <w:r w:rsidR="002B53C3">
          <w:rPr>
            <w:noProof/>
            <w:webHidden/>
          </w:rPr>
          <w:tab/>
        </w:r>
        <w:r w:rsidR="002B53C3">
          <w:rPr>
            <w:noProof/>
            <w:webHidden/>
          </w:rPr>
          <w:fldChar w:fldCharType="begin"/>
        </w:r>
        <w:r w:rsidR="002B53C3">
          <w:rPr>
            <w:noProof/>
            <w:webHidden/>
          </w:rPr>
          <w:instrText xml:space="preserve"> PAGEREF _Toc513495068 \h </w:instrText>
        </w:r>
        <w:r w:rsidR="002B53C3">
          <w:rPr>
            <w:noProof/>
            <w:webHidden/>
          </w:rPr>
        </w:r>
        <w:r w:rsidR="002B53C3">
          <w:rPr>
            <w:noProof/>
            <w:webHidden/>
          </w:rPr>
          <w:fldChar w:fldCharType="separate"/>
        </w:r>
        <w:r w:rsidR="002B53C3">
          <w:rPr>
            <w:noProof/>
            <w:webHidden/>
          </w:rPr>
          <w:t>7</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69" w:history="1">
        <w:r w:rsidR="002B53C3" w:rsidRPr="0022041C">
          <w:rPr>
            <w:rStyle w:val="a5"/>
            <w:noProof/>
          </w:rPr>
          <w:t>2.3.2</w:t>
        </w:r>
        <w:r w:rsidR="002B53C3" w:rsidRPr="0022041C">
          <w:rPr>
            <w:rStyle w:val="a5"/>
            <w:rFonts w:hint="eastAsia"/>
            <w:noProof/>
          </w:rPr>
          <w:t>．</w:t>
        </w:r>
        <w:r w:rsidR="002B53C3" w:rsidRPr="0022041C">
          <w:rPr>
            <w:rStyle w:val="a5"/>
            <w:rFonts w:asciiTheme="majorHAnsi" w:eastAsiaTheme="majorEastAsia" w:hAnsiTheme="majorHAnsi" w:cstheme="majorBidi" w:hint="eastAsia"/>
            <w:noProof/>
          </w:rPr>
          <w:t>标签管理</w:t>
        </w:r>
        <w:r w:rsidR="002B53C3">
          <w:rPr>
            <w:noProof/>
            <w:webHidden/>
          </w:rPr>
          <w:tab/>
        </w:r>
        <w:r w:rsidR="002B53C3">
          <w:rPr>
            <w:noProof/>
            <w:webHidden/>
          </w:rPr>
          <w:fldChar w:fldCharType="begin"/>
        </w:r>
        <w:r w:rsidR="002B53C3">
          <w:rPr>
            <w:noProof/>
            <w:webHidden/>
          </w:rPr>
          <w:instrText xml:space="preserve"> PAGEREF _Toc513495069 \h </w:instrText>
        </w:r>
        <w:r w:rsidR="002B53C3">
          <w:rPr>
            <w:noProof/>
            <w:webHidden/>
          </w:rPr>
        </w:r>
        <w:r w:rsidR="002B53C3">
          <w:rPr>
            <w:noProof/>
            <w:webHidden/>
          </w:rPr>
          <w:fldChar w:fldCharType="separate"/>
        </w:r>
        <w:r w:rsidR="002B53C3">
          <w:rPr>
            <w:noProof/>
            <w:webHidden/>
          </w:rPr>
          <w:t>7</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0" w:history="1">
        <w:r w:rsidR="002B53C3" w:rsidRPr="0022041C">
          <w:rPr>
            <w:rStyle w:val="a5"/>
            <w:noProof/>
          </w:rPr>
          <w:t>2.3.4</w:t>
        </w:r>
        <w:r w:rsidR="002B53C3" w:rsidRPr="0022041C">
          <w:rPr>
            <w:rStyle w:val="a5"/>
            <w:rFonts w:hint="eastAsia"/>
            <w:noProof/>
          </w:rPr>
          <w:t>．</w:t>
        </w:r>
        <w:r w:rsidR="002B53C3" w:rsidRPr="0022041C">
          <w:rPr>
            <w:rStyle w:val="a5"/>
            <w:rFonts w:asciiTheme="majorHAnsi" w:eastAsiaTheme="majorEastAsia" w:hAnsiTheme="majorHAnsi" w:cstheme="majorBidi" w:hint="eastAsia"/>
            <w:noProof/>
          </w:rPr>
          <w:t>方案管理</w:t>
        </w:r>
        <w:r w:rsidR="002B53C3">
          <w:rPr>
            <w:noProof/>
            <w:webHidden/>
          </w:rPr>
          <w:tab/>
        </w:r>
        <w:r w:rsidR="002B53C3">
          <w:rPr>
            <w:noProof/>
            <w:webHidden/>
          </w:rPr>
          <w:fldChar w:fldCharType="begin"/>
        </w:r>
        <w:r w:rsidR="002B53C3">
          <w:rPr>
            <w:noProof/>
            <w:webHidden/>
          </w:rPr>
          <w:instrText xml:space="preserve"> PAGEREF _Toc513495070 \h </w:instrText>
        </w:r>
        <w:r w:rsidR="002B53C3">
          <w:rPr>
            <w:noProof/>
            <w:webHidden/>
          </w:rPr>
        </w:r>
        <w:r w:rsidR="002B53C3">
          <w:rPr>
            <w:noProof/>
            <w:webHidden/>
          </w:rPr>
          <w:fldChar w:fldCharType="separate"/>
        </w:r>
        <w:r w:rsidR="002B53C3">
          <w:rPr>
            <w:noProof/>
            <w:webHidden/>
          </w:rPr>
          <w:t>8</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1" w:history="1">
        <w:r w:rsidR="002B53C3" w:rsidRPr="0022041C">
          <w:rPr>
            <w:rStyle w:val="a5"/>
            <w:noProof/>
          </w:rPr>
          <w:t>2.3.5</w:t>
        </w:r>
        <w:r w:rsidR="002B53C3" w:rsidRPr="0022041C">
          <w:rPr>
            <w:rStyle w:val="a5"/>
            <w:rFonts w:hint="eastAsia"/>
            <w:noProof/>
          </w:rPr>
          <w:t>．</w:t>
        </w:r>
        <w:r w:rsidR="002B53C3" w:rsidRPr="0022041C">
          <w:rPr>
            <w:rStyle w:val="a5"/>
            <w:rFonts w:asciiTheme="majorHAnsi" w:eastAsiaTheme="majorEastAsia" w:hAnsiTheme="majorHAnsi" w:cstheme="majorBidi" w:hint="eastAsia"/>
            <w:noProof/>
          </w:rPr>
          <w:t>方案管理</w:t>
        </w:r>
        <w:r w:rsidR="002B53C3">
          <w:rPr>
            <w:noProof/>
            <w:webHidden/>
          </w:rPr>
          <w:tab/>
        </w:r>
        <w:r w:rsidR="002B53C3">
          <w:rPr>
            <w:noProof/>
            <w:webHidden/>
          </w:rPr>
          <w:fldChar w:fldCharType="begin"/>
        </w:r>
        <w:r w:rsidR="002B53C3">
          <w:rPr>
            <w:noProof/>
            <w:webHidden/>
          </w:rPr>
          <w:instrText xml:space="preserve"> PAGEREF _Toc513495071 \h </w:instrText>
        </w:r>
        <w:r w:rsidR="002B53C3">
          <w:rPr>
            <w:noProof/>
            <w:webHidden/>
          </w:rPr>
        </w:r>
        <w:r w:rsidR="002B53C3">
          <w:rPr>
            <w:noProof/>
            <w:webHidden/>
          </w:rPr>
          <w:fldChar w:fldCharType="separate"/>
        </w:r>
        <w:r w:rsidR="002B53C3">
          <w:rPr>
            <w:noProof/>
            <w:webHidden/>
          </w:rPr>
          <w:t>8</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2" w:history="1">
        <w:r w:rsidR="002B53C3" w:rsidRPr="0022041C">
          <w:rPr>
            <w:rStyle w:val="a5"/>
            <w:noProof/>
          </w:rPr>
          <w:t>2.3.6</w:t>
        </w:r>
        <w:r w:rsidR="002B53C3" w:rsidRPr="0022041C">
          <w:rPr>
            <w:rStyle w:val="a5"/>
            <w:rFonts w:hint="eastAsia"/>
            <w:noProof/>
          </w:rPr>
          <w:t>．</w:t>
        </w:r>
        <w:r w:rsidR="002B53C3" w:rsidRPr="0022041C">
          <w:rPr>
            <w:rStyle w:val="a5"/>
            <w:rFonts w:asciiTheme="majorHAnsi" w:eastAsiaTheme="majorEastAsia" w:hAnsiTheme="majorHAnsi" w:cstheme="majorBidi" w:hint="eastAsia"/>
            <w:noProof/>
          </w:rPr>
          <w:t>画像分析</w:t>
        </w:r>
        <w:r w:rsidR="002B53C3">
          <w:rPr>
            <w:noProof/>
            <w:webHidden/>
          </w:rPr>
          <w:tab/>
        </w:r>
        <w:r w:rsidR="002B53C3">
          <w:rPr>
            <w:noProof/>
            <w:webHidden/>
          </w:rPr>
          <w:fldChar w:fldCharType="begin"/>
        </w:r>
        <w:r w:rsidR="002B53C3">
          <w:rPr>
            <w:noProof/>
            <w:webHidden/>
          </w:rPr>
          <w:instrText xml:space="preserve"> PAGEREF _Toc513495072 \h </w:instrText>
        </w:r>
        <w:r w:rsidR="002B53C3">
          <w:rPr>
            <w:noProof/>
            <w:webHidden/>
          </w:rPr>
        </w:r>
        <w:r w:rsidR="002B53C3">
          <w:rPr>
            <w:noProof/>
            <w:webHidden/>
          </w:rPr>
          <w:fldChar w:fldCharType="separate"/>
        </w:r>
        <w:r w:rsidR="002B53C3">
          <w:rPr>
            <w:noProof/>
            <w:webHidden/>
          </w:rPr>
          <w:t>8</w:t>
        </w:r>
        <w:r w:rsidR="002B53C3">
          <w:rPr>
            <w:noProof/>
            <w:webHidden/>
          </w:rPr>
          <w:fldChar w:fldCharType="end"/>
        </w:r>
      </w:hyperlink>
    </w:p>
    <w:p w:rsidR="002B53C3" w:rsidRDefault="00A81ACA">
      <w:pPr>
        <w:pStyle w:val="10"/>
        <w:rPr>
          <w:rFonts w:asciiTheme="minorHAnsi" w:eastAsiaTheme="minorEastAsia" w:hAnsiTheme="minorHAnsi" w:cstheme="minorBidi"/>
          <w:b w:val="0"/>
          <w:sz w:val="21"/>
          <w:szCs w:val="22"/>
        </w:rPr>
      </w:pPr>
      <w:hyperlink w:anchor="_Toc513495073" w:history="1">
        <w:r w:rsidR="002B53C3" w:rsidRPr="0022041C">
          <w:rPr>
            <w:rStyle w:val="a5"/>
            <w:rFonts w:hAnsi="宋体" w:hint="eastAsia"/>
          </w:rPr>
          <w:t>三、</w:t>
        </w:r>
        <w:r w:rsidR="002B53C3" w:rsidRPr="0022041C">
          <w:rPr>
            <w:rStyle w:val="a5"/>
            <w:rFonts w:asciiTheme="majorHAnsi" w:eastAsiaTheme="majorEastAsia" w:hAnsiTheme="majorHAnsi" w:cstheme="majorBidi" w:hint="eastAsia"/>
          </w:rPr>
          <w:t>精准营销系统的主要功能简介</w:t>
        </w:r>
        <w:r w:rsidR="002B53C3">
          <w:rPr>
            <w:webHidden/>
          </w:rPr>
          <w:tab/>
        </w:r>
        <w:r w:rsidR="002B53C3">
          <w:rPr>
            <w:webHidden/>
          </w:rPr>
          <w:fldChar w:fldCharType="begin"/>
        </w:r>
        <w:r w:rsidR="002B53C3">
          <w:rPr>
            <w:webHidden/>
          </w:rPr>
          <w:instrText xml:space="preserve"> PAGEREF _Toc513495073 \h </w:instrText>
        </w:r>
        <w:r w:rsidR="002B53C3">
          <w:rPr>
            <w:webHidden/>
          </w:rPr>
        </w:r>
        <w:r w:rsidR="002B53C3">
          <w:rPr>
            <w:webHidden/>
          </w:rPr>
          <w:fldChar w:fldCharType="separate"/>
        </w:r>
        <w:r w:rsidR="002B53C3">
          <w:rPr>
            <w:webHidden/>
          </w:rPr>
          <w:t>9</w:t>
        </w:r>
        <w:r w:rsidR="002B53C3">
          <w:rPr>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74" w:history="1">
        <w:r w:rsidR="002B53C3" w:rsidRPr="0022041C">
          <w:rPr>
            <w:rStyle w:val="a5"/>
            <w:rFonts w:ascii="宋体" w:hAnsi="宋体" w:hint="eastAsia"/>
            <w:noProof/>
          </w:rPr>
          <w:t>（一）</w:t>
        </w:r>
        <w:r w:rsidR="002B53C3" w:rsidRPr="0022041C">
          <w:rPr>
            <w:rStyle w:val="a5"/>
            <w:rFonts w:hint="eastAsia"/>
            <w:noProof/>
          </w:rPr>
          <w:t>标签管理页面介绍</w:t>
        </w:r>
        <w:r w:rsidR="002B53C3">
          <w:rPr>
            <w:noProof/>
            <w:webHidden/>
          </w:rPr>
          <w:tab/>
        </w:r>
        <w:r w:rsidR="002B53C3">
          <w:rPr>
            <w:noProof/>
            <w:webHidden/>
          </w:rPr>
          <w:fldChar w:fldCharType="begin"/>
        </w:r>
        <w:r w:rsidR="002B53C3">
          <w:rPr>
            <w:noProof/>
            <w:webHidden/>
          </w:rPr>
          <w:instrText xml:space="preserve"> PAGEREF _Toc513495074 \h </w:instrText>
        </w:r>
        <w:r w:rsidR="002B53C3">
          <w:rPr>
            <w:noProof/>
            <w:webHidden/>
          </w:rPr>
        </w:r>
        <w:r w:rsidR="002B53C3">
          <w:rPr>
            <w:noProof/>
            <w:webHidden/>
          </w:rPr>
          <w:fldChar w:fldCharType="separate"/>
        </w:r>
        <w:r w:rsidR="002B53C3">
          <w:rPr>
            <w:noProof/>
            <w:webHidden/>
          </w:rPr>
          <w:t>9</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5" w:history="1">
        <w:r w:rsidR="002B53C3" w:rsidRPr="0022041C">
          <w:rPr>
            <w:rStyle w:val="a5"/>
            <w:noProof/>
          </w:rPr>
          <w:t>3.1.1</w:t>
        </w:r>
        <w:r w:rsidR="002B53C3" w:rsidRPr="0022041C">
          <w:rPr>
            <w:rStyle w:val="a5"/>
            <w:rFonts w:hint="eastAsia"/>
            <w:noProof/>
          </w:rPr>
          <w:t>、我的标签</w:t>
        </w:r>
        <w:r w:rsidR="002B53C3" w:rsidRPr="0022041C">
          <w:rPr>
            <w:rStyle w:val="a5"/>
            <w:noProof/>
          </w:rPr>
          <w:t>TAB</w:t>
        </w:r>
        <w:r w:rsidR="002B53C3">
          <w:rPr>
            <w:noProof/>
            <w:webHidden/>
          </w:rPr>
          <w:tab/>
        </w:r>
        <w:r w:rsidR="002B53C3">
          <w:rPr>
            <w:noProof/>
            <w:webHidden/>
          </w:rPr>
          <w:fldChar w:fldCharType="begin"/>
        </w:r>
        <w:r w:rsidR="002B53C3">
          <w:rPr>
            <w:noProof/>
            <w:webHidden/>
          </w:rPr>
          <w:instrText xml:space="preserve"> PAGEREF _Toc513495075 \h </w:instrText>
        </w:r>
        <w:r w:rsidR="002B53C3">
          <w:rPr>
            <w:noProof/>
            <w:webHidden/>
          </w:rPr>
        </w:r>
        <w:r w:rsidR="002B53C3">
          <w:rPr>
            <w:noProof/>
            <w:webHidden/>
          </w:rPr>
          <w:fldChar w:fldCharType="separate"/>
        </w:r>
        <w:r w:rsidR="002B53C3">
          <w:rPr>
            <w:noProof/>
            <w:webHidden/>
          </w:rPr>
          <w:t>9</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6" w:history="1">
        <w:r w:rsidR="002B53C3" w:rsidRPr="0022041C">
          <w:rPr>
            <w:rStyle w:val="a5"/>
            <w:noProof/>
          </w:rPr>
          <w:t>3.1.2</w:t>
        </w:r>
        <w:r w:rsidR="002B53C3" w:rsidRPr="0022041C">
          <w:rPr>
            <w:rStyle w:val="a5"/>
            <w:rFonts w:hint="eastAsia"/>
            <w:noProof/>
          </w:rPr>
          <w:t>、查询框</w:t>
        </w:r>
        <w:r w:rsidR="002B53C3">
          <w:rPr>
            <w:noProof/>
            <w:webHidden/>
          </w:rPr>
          <w:tab/>
        </w:r>
        <w:r w:rsidR="002B53C3">
          <w:rPr>
            <w:noProof/>
            <w:webHidden/>
          </w:rPr>
          <w:fldChar w:fldCharType="begin"/>
        </w:r>
        <w:r w:rsidR="002B53C3">
          <w:rPr>
            <w:noProof/>
            <w:webHidden/>
          </w:rPr>
          <w:instrText xml:space="preserve"> PAGEREF _Toc513495076 \h </w:instrText>
        </w:r>
        <w:r w:rsidR="002B53C3">
          <w:rPr>
            <w:noProof/>
            <w:webHidden/>
          </w:rPr>
        </w:r>
        <w:r w:rsidR="002B53C3">
          <w:rPr>
            <w:noProof/>
            <w:webHidden/>
          </w:rPr>
          <w:fldChar w:fldCharType="separate"/>
        </w:r>
        <w:r w:rsidR="002B53C3">
          <w:rPr>
            <w:noProof/>
            <w:webHidden/>
          </w:rPr>
          <w:t>9</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7" w:history="1">
        <w:r w:rsidR="002B53C3" w:rsidRPr="0022041C">
          <w:rPr>
            <w:rStyle w:val="a5"/>
            <w:noProof/>
          </w:rPr>
          <w:t>3.1.3</w:t>
        </w:r>
        <w:r w:rsidR="002B53C3" w:rsidRPr="0022041C">
          <w:rPr>
            <w:rStyle w:val="a5"/>
            <w:rFonts w:hint="eastAsia"/>
            <w:noProof/>
          </w:rPr>
          <w:t>、创建标签按钮</w:t>
        </w:r>
        <w:r w:rsidR="002B53C3">
          <w:rPr>
            <w:noProof/>
            <w:webHidden/>
          </w:rPr>
          <w:tab/>
        </w:r>
        <w:r w:rsidR="002B53C3">
          <w:rPr>
            <w:noProof/>
            <w:webHidden/>
          </w:rPr>
          <w:fldChar w:fldCharType="begin"/>
        </w:r>
        <w:r w:rsidR="002B53C3">
          <w:rPr>
            <w:noProof/>
            <w:webHidden/>
          </w:rPr>
          <w:instrText xml:space="preserve"> PAGEREF _Toc513495077 \h </w:instrText>
        </w:r>
        <w:r w:rsidR="002B53C3">
          <w:rPr>
            <w:noProof/>
            <w:webHidden/>
          </w:rPr>
        </w:r>
        <w:r w:rsidR="002B53C3">
          <w:rPr>
            <w:noProof/>
            <w:webHidden/>
          </w:rPr>
          <w:fldChar w:fldCharType="separate"/>
        </w:r>
        <w:r w:rsidR="002B53C3">
          <w:rPr>
            <w:noProof/>
            <w:webHidden/>
          </w:rPr>
          <w:t>9</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8" w:history="1">
        <w:r w:rsidR="002B53C3" w:rsidRPr="0022041C">
          <w:rPr>
            <w:rStyle w:val="a5"/>
            <w:noProof/>
          </w:rPr>
          <w:t>3.1.4</w:t>
        </w:r>
        <w:r w:rsidR="002B53C3" w:rsidRPr="0022041C">
          <w:rPr>
            <w:rStyle w:val="a5"/>
            <w:rFonts w:hint="eastAsia"/>
            <w:noProof/>
          </w:rPr>
          <w:t>、标签管理快速筛选</w:t>
        </w:r>
        <w:r w:rsidR="002B53C3">
          <w:rPr>
            <w:noProof/>
            <w:webHidden/>
          </w:rPr>
          <w:tab/>
        </w:r>
        <w:r w:rsidR="002B53C3">
          <w:rPr>
            <w:noProof/>
            <w:webHidden/>
          </w:rPr>
          <w:fldChar w:fldCharType="begin"/>
        </w:r>
        <w:r w:rsidR="002B53C3">
          <w:rPr>
            <w:noProof/>
            <w:webHidden/>
          </w:rPr>
          <w:instrText xml:space="preserve"> PAGEREF _Toc513495078 \h </w:instrText>
        </w:r>
        <w:r w:rsidR="002B53C3">
          <w:rPr>
            <w:noProof/>
            <w:webHidden/>
          </w:rPr>
        </w:r>
        <w:r w:rsidR="002B53C3">
          <w:rPr>
            <w:noProof/>
            <w:webHidden/>
          </w:rPr>
          <w:fldChar w:fldCharType="separate"/>
        </w:r>
        <w:r w:rsidR="002B53C3">
          <w:rPr>
            <w:noProof/>
            <w:webHidden/>
          </w:rPr>
          <w:t>10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79" w:history="1">
        <w:r w:rsidR="002B53C3" w:rsidRPr="0022041C">
          <w:rPr>
            <w:rStyle w:val="a5"/>
            <w:noProof/>
          </w:rPr>
          <w:t>3.1.5</w:t>
        </w:r>
        <w:r w:rsidR="002B53C3" w:rsidRPr="0022041C">
          <w:rPr>
            <w:rStyle w:val="a5"/>
            <w:rFonts w:hint="eastAsia"/>
            <w:noProof/>
          </w:rPr>
          <w:t>、标签列表</w:t>
        </w:r>
        <w:r w:rsidR="002B53C3">
          <w:rPr>
            <w:noProof/>
            <w:webHidden/>
          </w:rPr>
          <w:tab/>
        </w:r>
        <w:r w:rsidR="002B53C3">
          <w:rPr>
            <w:noProof/>
            <w:webHidden/>
          </w:rPr>
          <w:fldChar w:fldCharType="begin"/>
        </w:r>
        <w:r w:rsidR="002B53C3">
          <w:rPr>
            <w:noProof/>
            <w:webHidden/>
          </w:rPr>
          <w:instrText xml:space="preserve"> PAGEREF _Toc513495079 \h </w:instrText>
        </w:r>
        <w:r w:rsidR="002B53C3">
          <w:rPr>
            <w:noProof/>
            <w:webHidden/>
          </w:rPr>
        </w:r>
        <w:r w:rsidR="002B53C3">
          <w:rPr>
            <w:noProof/>
            <w:webHidden/>
          </w:rPr>
          <w:fldChar w:fldCharType="separate"/>
        </w:r>
        <w:r w:rsidR="002B53C3">
          <w:rPr>
            <w:noProof/>
            <w:webHidden/>
          </w:rPr>
          <w:t>10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0" w:history="1">
        <w:r w:rsidR="002B53C3" w:rsidRPr="0022041C">
          <w:rPr>
            <w:rStyle w:val="a5"/>
            <w:noProof/>
          </w:rPr>
          <w:t>3.1.6</w:t>
        </w:r>
        <w:r w:rsidR="002B53C3" w:rsidRPr="0022041C">
          <w:rPr>
            <w:rStyle w:val="a5"/>
            <w:rFonts w:hint="eastAsia"/>
            <w:noProof/>
          </w:rPr>
          <w:t>、所有标签</w:t>
        </w:r>
        <w:r w:rsidR="002B53C3" w:rsidRPr="0022041C">
          <w:rPr>
            <w:rStyle w:val="a5"/>
            <w:noProof/>
          </w:rPr>
          <w:t>TAB</w:t>
        </w:r>
        <w:r w:rsidR="002B53C3">
          <w:rPr>
            <w:noProof/>
            <w:webHidden/>
          </w:rPr>
          <w:tab/>
        </w:r>
        <w:r w:rsidR="002B53C3">
          <w:rPr>
            <w:noProof/>
            <w:webHidden/>
          </w:rPr>
          <w:fldChar w:fldCharType="begin"/>
        </w:r>
        <w:r w:rsidR="002B53C3">
          <w:rPr>
            <w:noProof/>
            <w:webHidden/>
          </w:rPr>
          <w:instrText xml:space="preserve"> PAGEREF _Toc513495080 \h </w:instrText>
        </w:r>
        <w:r w:rsidR="002B53C3">
          <w:rPr>
            <w:noProof/>
            <w:webHidden/>
          </w:rPr>
        </w:r>
        <w:r w:rsidR="002B53C3">
          <w:rPr>
            <w:noProof/>
            <w:webHidden/>
          </w:rPr>
          <w:fldChar w:fldCharType="separate"/>
        </w:r>
        <w:r w:rsidR="002B53C3">
          <w:rPr>
            <w:noProof/>
            <w:webHidden/>
          </w:rPr>
          <w:t>10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1" w:history="1">
        <w:r w:rsidR="002B53C3" w:rsidRPr="0022041C">
          <w:rPr>
            <w:rStyle w:val="a5"/>
            <w:noProof/>
          </w:rPr>
          <w:t>3.1.7</w:t>
        </w:r>
        <w:r w:rsidR="002B53C3" w:rsidRPr="0022041C">
          <w:rPr>
            <w:rStyle w:val="a5"/>
            <w:rFonts w:hint="eastAsia"/>
            <w:noProof/>
          </w:rPr>
          <w:t>、标签列表分页功能</w:t>
        </w:r>
        <w:r w:rsidR="002B53C3">
          <w:rPr>
            <w:noProof/>
            <w:webHidden/>
          </w:rPr>
          <w:tab/>
        </w:r>
        <w:r w:rsidR="002B53C3">
          <w:rPr>
            <w:noProof/>
            <w:webHidden/>
          </w:rPr>
          <w:fldChar w:fldCharType="begin"/>
        </w:r>
        <w:r w:rsidR="002B53C3">
          <w:rPr>
            <w:noProof/>
            <w:webHidden/>
          </w:rPr>
          <w:instrText xml:space="preserve"> PAGEREF _Toc513495081 \h </w:instrText>
        </w:r>
        <w:r w:rsidR="002B53C3">
          <w:rPr>
            <w:noProof/>
            <w:webHidden/>
          </w:rPr>
        </w:r>
        <w:r w:rsidR="002B53C3">
          <w:rPr>
            <w:noProof/>
            <w:webHidden/>
          </w:rPr>
          <w:fldChar w:fldCharType="separate"/>
        </w:r>
        <w:r w:rsidR="002B53C3">
          <w:rPr>
            <w:noProof/>
            <w:webHidden/>
          </w:rPr>
          <w:t>11</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2" w:history="1">
        <w:r w:rsidR="002B53C3" w:rsidRPr="0022041C">
          <w:rPr>
            <w:rStyle w:val="a5"/>
            <w:noProof/>
          </w:rPr>
          <w:t>3.1.8</w:t>
        </w:r>
        <w:r w:rsidR="002B53C3" w:rsidRPr="0022041C">
          <w:rPr>
            <w:rStyle w:val="a5"/>
            <w:rFonts w:hint="eastAsia"/>
            <w:noProof/>
          </w:rPr>
          <w:t>、标签列表</w:t>
        </w:r>
        <w:r w:rsidR="002B53C3" w:rsidRPr="0022041C">
          <w:rPr>
            <w:rStyle w:val="a5"/>
            <w:noProof/>
          </w:rPr>
          <w:t>-</w:t>
        </w:r>
        <w:r w:rsidR="002B53C3" w:rsidRPr="0022041C">
          <w:rPr>
            <w:rStyle w:val="a5"/>
            <w:rFonts w:hint="eastAsia"/>
            <w:noProof/>
          </w:rPr>
          <w:t>操作列功能介绍</w:t>
        </w:r>
        <w:r w:rsidR="002B53C3">
          <w:rPr>
            <w:noProof/>
            <w:webHidden/>
          </w:rPr>
          <w:tab/>
        </w:r>
        <w:r w:rsidR="002B53C3">
          <w:rPr>
            <w:noProof/>
            <w:webHidden/>
          </w:rPr>
          <w:fldChar w:fldCharType="begin"/>
        </w:r>
        <w:r w:rsidR="002B53C3">
          <w:rPr>
            <w:noProof/>
            <w:webHidden/>
          </w:rPr>
          <w:instrText xml:space="preserve"> PAGEREF _Toc513495082 \h </w:instrText>
        </w:r>
        <w:r w:rsidR="002B53C3">
          <w:rPr>
            <w:noProof/>
            <w:webHidden/>
          </w:rPr>
        </w:r>
        <w:r w:rsidR="002B53C3">
          <w:rPr>
            <w:noProof/>
            <w:webHidden/>
          </w:rPr>
          <w:fldChar w:fldCharType="separate"/>
        </w:r>
        <w:r w:rsidR="002B53C3">
          <w:rPr>
            <w:noProof/>
            <w:webHidden/>
          </w:rPr>
          <w:t>11</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3" w:history="1">
        <w:r w:rsidR="002B53C3" w:rsidRPr="0022041C">
          <w:rPr>
            <w:rStyle w:val="a5"/>
            <w:noProof/>
          </w:rPr>
          <w:t>3.1.9</w:t>
        </w:r>
        <w:r w:rsidR="002B53C3" w:rsidRPr="0022041C">
          <w:rPr>
            <w:rStyle w:val="a5"/>
            <w:rFonts w:hint="eastAsia"/>
            <w:noProof/>
          </w:rPr>
          <w:t>、标签列表</w:t>
        </w:r>
        <w:r w:rsidR="002B53C3" w:rsidRPr="0022041C">
          <w:rPr>
            <w:rStyle w:val="a5"/>
            <w:noProof/>
          </w:rPr>
          <w:t>-</w:t>
        </w:r>
        <w:r w:rsidR="002B53C3" w:rsidRPr="0022041C">
          <w:rPr>
            <w:rStyle w:val="a5"/>
            <w:rFonts w:hint="eastAsia"/>
            <w:noProof/>
          </w:rPr>
          <w:t>对应标签状态介绍</w:t>
        </w:r>
        <w:r w:rsidR="002B53C3">
          <w:rPr>
            <w:noProof/>
            <w:webHidden/>
          </w:rPr>
          <w:tab/>
        </w:r>
        <w:r w:rsidR="002B53C3">
          <w:rPr>
            <w:noProof/>
            <w:webHidden/>
          </w:rPr>
          <w:fldChar w:fldCharType="begin"/>
        </w:r>
        <w:r w:rsidR="002B53C3">
          <w:rPr>
            <w:noProof/>
            <w:webHidden/>
          </w:rPr>
          <w:instrText xml:space="preserve"> PAGEREF _Toc513495083 \h </w:instrText>
        </w:r>
        <w:r w:rsidR="002B53C3">
          <w:rPr>
            <w:noProof/>
            <w:webHidden/>
          </w:rPr>
        </w:r>
        <w:r w:rsidR="002B53C3">
          <w:rPr>
            <w:noProof/>
            <w:webHidden/>
          </w:rPr>
          <w:fldChar w:fldCharType="separate"/>
        </w:r>
        <w:r w:rsidR="002B53C3">
          <w:rPr>
            <w:noProof/>
            <w:webHidden/>
          </w:rPr>
          <w:t>12</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84" w:history="1">
        <w:r w:rsidR="002B53C3" w:rsidRPr="0022041C">
          <w:rPr>
            <w:rStyle w:val="a5"/>
            <w:rFonts w:ascii="宋体" w:hAnsi="宋体" w:hint="eastAsia"/>
            <w:noProof/>
          </w:rPr>
          <w:t>（二）</w:t>
        </w:r>
        <w:r w:rsidR="002B53C3" w:rsidRPr="0022041C">
          <w:rPr>
            <w:rStyle w:val="a5"/>
            <w:rFonts w:hint="eastAsia"/>
            <w:noProof/>
          </w:rPr>
          <w:t>创建标签页面介绍</w:t>
        </w:r>
        <w:r w:rsidR="002B53C3">
          <w:rPr>
            <w:noProof/>
            <w:webHidden/>
          </w:rPr>
          <w:tab/>
        </w:r>
        <w:r w:rsidR="002B53C3">
          <w:rPr>
            <w:noProof/>
            <w:webHidden/>
          </w:rPr>
          <w:fldChar w:fldCharType="begin"/>
        </w:r>
        <w:r w:rsidR="002B53C3">
          <w:rPr>
            <w:noProof/>
            <w:webHidden/>
          </w:rPr>
          <w:instrText xml:space="preserve"> PAGEREF _Toc513495084 \h </w:instrText>
        </w:r>
        <w:r w:rsidR="002B53C3">
          <w:rPr>
            <w:noProof/>
            <w:webHidden/>
          </w:rPr>
        </w:r>
        <w:r w:rsidR="002B53C3">
          <w:rPr>
            <w:noProof/>
            <w:webHidden/>
          </w:rPr>
          <w:fldChar w:fldCharType="separate"/>
        </w:r>
        <w:r w:rsidR="002B53C3">
          <w:rPr>
            <w:noProof/>
            <w:webHidden/>
          </w:rPr>
          <w:t>12</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5" w:history="1">
        <w:r w:rsidR="002B53C3" w:rsidRPr="0022041C">
          <w:rPr>
            <w:rStyle w:val="a5"/>
            <w:noProof/>
          </w:rPr>
          <w:t>3.2.1</w:t>
        </w:r>
        <w:r w:rsidR="002B53C3" w:rsidRPr="0022041C">
          <w:rPr>
            <w:rStyle w:val="a5"/>
            <w:rFonts w:hint="eastAsia"/>
            <w:noProof/>
          </w:rPr>
          <w:t>、默认说明</w:t>
        </w:r>
        <w:r w:rsidR="002B53C3">
          <w:rPr>
            <w:noProof/>
            <w:webHidden/>
          </w:rPr>
          <w:tab/>
        </w:r>
        <w:r w:rsidR="002B53C3">
          <w:rPr>
            <w:noProof/>
            <w:webHidden/>
          </w:rPr>
          <w:fldChar w:fldCharType="begin"/>
        </w:r>
        <w:r w:rsidR="002B53C3">
          <w:rPr>
            <w:noProof/>
            <w:webHidden/>
          </w:rPr>
          <w:instrText xml:space="preserve"> PAGEREF _Toc513495085 \h </w:instrText>
        </w:r>
        <w:r w:rsidR="002B53C3">
          <w:rPr>
            <w:noProof/>
            <w:webHidden/>
          </w:rPr>
        </w:r>
        <w:r w:rsidR="002B53C3">
          <w:rPr>
            <w:noProof/>
            <w:webHidden/>
          </w:rPr>
          <w:fldChar w:fldCharType="separate"/>
        </w:r>
        <w:r w:rsidR="002B53C3">
          <w:rPr>
            <w:noProof/>
            <w:webHidden/>
          </w:rPr>
          <w:t>12</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6" w:history="1">
        <w:r w:rsidR="002B53C3" w:rsidRPr="0022041C">
          <w:rPr>
            <w:rStyle w:val="a5"/>
            <w:noProof/>
          </w:rPr>
          <w:t>3.2.2</w:t>
        </w:r>
        <w:r w:rsidR="002B53C3" w:rsidRPr="0022041C">
          <w:rPr>
            <w:rStyle w:val="a5"/>
            <w:rFonts w:hint="eastAsia"/>
            <w:noProof/>
          </w:rPr>
          <w:t>、</w:t>
        </w:r>
        <w:r w:rsidR="002B53C3" w:rsidRPr="0022041C">
          <w:rPr>
            <w:rStyle w:val="a5"/>
            <w:rFonts w:ascii="宋体" w:hAnsi="宋体" w:hint="eastAsia"/>
            <w:noProof/>
          </w:rPr>
          <w:t>已选规则</w:t>
        </w:r>
        <w:r w:rsidR="002B53C3">
          <w:rPr>
            <w:noProof/>
            <w:webHidden/>
          </w:rPr>
          <w:tab/>
        </w:r>
        <w:r w:rsidR="002B53C3">
          <w:rPr>
            <w:noProof/>
            <w:webHidden/>
          </w:rPr>
          <w:fldChar w:fldCharType="begin"/>
        </w:r>
        <w:r w:rsidR="002B53C3">
          <w:rPr>
            <w:noProof/>
            <w:webHidden/>
          </w:rPr>
          <w:instrText xml:space="preserve"> PAGEREF _Toc513495086 \h </w:instrText>
        </w:r>
        <w:r w:rsidR="002B53C3">
          <w:rPr>
            <w:noProof/>
            <w:webHidden/>
          </w:rPr>
        </w:r>
        <w:r w:rsidR="002B53C3">
          <w:rPr>
            <w:noProof/>
            <w:webHidden/>
          </w:rPr>
          <w:fldChar w:fldCharType="separate"/>
        </w:r>
        <w:r w:rsidR="002B53C3">
          <w:rPr>
            <w:noProof/>
            <w:webHidden/>
          </w:rPr>
          <w:t>12</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7" w:history="1">
        <w:r w:rsidR="002B53C3" w:rsidRPr="0022041C">
          <w:rPr>
            <w:rStyle w:val="a5"/>
            <w:noProof/>
          </w:rPr>
          <w:t>3.2.3</w:t>
        </w:r>
        <w:r w:rsidR="002B53C3" w:rsidRPr="0022041C">
          <w:rPr>
            <w:rStyle w:val="a5"/>
            <w:rFonts w:hint="eastAsia"/>
            <w:noProof/>
          </w:rPr>
          <w:t>、创建标签</w:t>
        </w:r>
        <w:r w:rsidR="002B53C3" w:rsidRPr="0022041C">
          <w:rPr>
            <w:rStyle w:val="a5"/>
            <w:noProof/>
          </w:rPr>
          <w:t>-</w:t>
        </w:r>
        <w:r w:rsidR="002B53C3" w:rsidRPr="0022041C">
          <w:rPr>
            <w:rStyle w:val="a5"/>
            <w:rFonts w:hint="eastAsia"/>
            <w:noProof/>
          </w:rPr>
          <w:t>属性特征选择功能介绍</w:t>
        </w:r>
        <w:r w:rsidR="002B53C3">
          <w:rPr>
            <w:noProof/>
            <w:webHidden/>
          </w:rPr>
          <w:tab/>
        </w:r>
        <w:r w:rsidR="002B53C3">
          <w:rPr>
            <w:noProof/>
            <w:webHidden/>
          </w:rPr>
          <w:fldChar w:fldCharType="begin"/>
        </w:r>
        <w:r w:rsidR="002B53C3">
          <w:rPr>
            <w:noProof/>
            <w:webHidden/>
          </w:rPr>
          <w:instrText xml:space="preserve"> PAGEREF _Toc513495087 \h </w:instrText>
        </w:r>
        <w:r w:rsidR="002B53C3">
          <w:rPr>
            <w:noProof/>
            <w:webHidden/>
          </w:rPr>
        </w:r>
        <w:r w:rsidR="002B53C3">
          <w:rPr>
            <w:noProof/>
            <w:webHidden/>
          </w:rPr>
          <w:fldChar w:fldCharType="separate"/>
        </w:r>
        <w:r w:rsidR="002B53C3">
          <w:rPr>
            <w:noProof/>
            <w:webHidden/>
          </w:rPr>
          <w:t>13</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88" w:history="1">
        <w:r w:rsidR="002B53C3" w:rsidRPr="0022041C">
          <w:rPr>
            <w:rStyle w:val="a5"/>
            <w:noProof/>
          </w:rPr>
          <w:t>3.2.4</w:t>
        </w:r>
        <w:r w:rsidR="002B53C3" w:rsidRPr="0022041C">
          <w:rPr>
            <w:rStyle w:val="a5"/>
            <w:rFonts w:hint="eastAsia"/>
            <w:noProof/>
          </w:rPr>
          <w:t>、创建标签</w:t>
        </w:r>
        <w:r w:rsidR="002B53C3" w:rsidRPr="0022041C">
          <w:rPr>
            <w:rStyle w:val="a5"/>
            <w:noProof/>
          </w:rPr>
          <w:t>-</w:t>
        </w:r>
        <w:r w:rsidR="002B53C3" w:rsidRPr="0022041C">
          <w:rPr>
            <w:rStyle w:val="a5"/>
            <w:rFonts w:hint="eastAsia"/>
            <w:noProof/>
          </w:rPr>
          <w:t>业务行为选择功能介绍</w:t>
        </w:r>
        <w:r w:rsidR="002B53C3">
          <w:rPr>
            <w:noProof/>
            <w:webHidden/>
          </w:rPr>
          <w:tab/>
        </w:r>
        <w:r w:rsidR="002B53C3">
          <w:rPr>
            <w:noProof/>
            <w:webHidden/>
          </w:rPr>
          <w:fldChar w:fldCharType="begin"/>
        </w:r>
        <w:r w:rsidR="002B53C3">
          <w:rPr>
            <w:noProof/>
            <w:webHidden/>
          </w:rPr>
          <w:instrText xml:space="preserve"> PAGEREF _Toc513495088 \h </w:instrText>
        </w:r>
        <w:r w:rsidR="002B53C3">
          <w:rPr>
            <w:noProof/>
            <w:webHidden/>
          </w:rPr>
        </w:r>
        <w:r w:rsidR="002B53C3">
          <w:rPr>
            <w:noProof/>
            <w:webHidden/>
          </w:rPr>
          <w:fldChar w:fldCharType="separate"/>
        </w:r>
        <w:r w:rsidR="002B53C3">
          <w:rPr>
            <w:noProof/>
            <w:webHidden/>
          </w:rPr>
          <w:t>14</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89" w:history="1">
        <w:r w:rsidR="002B53C3" w:rsidRPr="0022041C">
          <w:rPr>
            <w:rStyle w:val="a5"/>
            <w:rFonts w:hint="eastAsia"/>
            <w:noProof/>
          </w:rPr>
          <w:t>（三）方案管理页面介绍</w:t>
        </w:r>
        <w:r w:rsidR="002B53C3">
          <w:rPr>
            <w:noProof/>
            <w:webHidden/>
          </w:rPr>
          <w:tab/>
        </w:r>
        <w:r w:rsidR="002B53C3">
          <w:rPr>
            <w:noProof/>
            <w:webHidden/>
          </w:rPr>
          <w:fldChar w:fldCharType="begin"/>
        </w:r>
        <w:r w:rsidR="002B53C3">
          <w:rPr>
            <w:noProof/>
            <w:webHidden/>
          </w:rPr>
          <w:instrText xml:space="preserve"> PAGEREF _Toc513495089 \h </w:instrText>
        </w:r>
        <w:r w:rsidR="002B53C3">
          <w:rPr>
            <w:noProof/>
            <w:webHidden/>
          </w:rPr>
        </w:r>
        <w:r w:rsidR="002B53C3">
          <w:rPr>
            <w:noProof/>
            <w:webHidden/>
          </w:rPr>
          <w:fldChar w:fldCharType="separate"/>
        </w:r>
        <w:r w:rsidR="002B53C3">
          <w:rPr>
            <w:noProof/>
            <w:webHidden/>
          </w:rPr>
          <w:t>15</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0" w:history="1">
        <w:r w:rsidR="002B53C3" w:rsidRPr="0022041C">
          <w:rPr>
            <w:rStyle w:val="a5"/>
            <w:noProof/>
          </w:rPr>
          <w:t>3.3.1</w:t>
        </w:r>
        <w:r w:rsidR="002B53C3" w:rsidRPr="0022041C">
          <w:rPr>
            <w:rStyle w:val="a5"/>
            <w:rFonts w:hint="eastAsia"/>
            <w:noProof/>
          </w:rPr>
          <w:t>、我的方案</w:t>
        </w:r>
        <w:r w:rsidR="002B53C3" w:rsidRPr="0022041C">
          <w:rPr>
            <w:rStyle w:val="a5"/>
            <w:noProof/>
          </w:rPr>
          <w:t>TAB</w:t>
        </w:r>
        <w:r w:rsidR="002B53C3">
          <w:rPr>
            <w:noProof/>
            <w:webHidden/>
          </w:rPr>
          <w:tab/>
        </w:r>
        <w:r w:rsidR="002B53C3">
          <w:rPr>
            <w:noProof/>
            <w:webHidden/>
          </w:rPr>
          <w:fldChar w:fldCharType="begin"/>
        </w:r>
        <w:r w:rsidR="002B53C3">
          <w:rPr>
            <w:noProof/>
            <w:webHidden/>
          </w:rPr>
          <w:instrText xml:space="preserve"> PAGEREF _Toc513495090 \h </w:instrText>
        </w:r>
        <w:r w:rsidR="002B53C3">
          <w:rPr>
            <w:noProof/>
            <w:webHidden/>
          </w:rPr>
        </w:r>
        <w:r w:rsidR="002B53C3">
          <w:rPr>
            <w:noProof/>
            <w:webHidden/>
          </w:rPr>
          <w:fldChar w:fldCharType="separate"/>
        </w:r>
        <w:r w:rsidR="002B53C3">
          <w:rPr>
            <w:noProof/>
            <w:webHidden/>
          </w:rPr>
          <w:t>15</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1" w:history="1">
        <w:r w:rsidR="002B53C3" w:rsidRPr="0022041C">
          <w:rPr>
            <w:rStyle w:val="a5"/>
            <w:noProof/>
          </w:rPr>
          <w:t>3.3.2</w:t>
        </w:r>
        <w:r w:rsidR="002B53C3" w:rsidRPr="0022041C">
          <w:rPr>
            <w:rStyle w:val="a5"/>
            <w:rFonts w:hint="eastAsia"/>
            <w:noProof/>
          </w:rPr>
          <w:t>、查询框</w:t>
        </w:r>
        <w:r w:rsidR="002B53C3">
          <w:rPr>
            <w:noProof/>
            <w:webHidden/>
          </w:rPr>
          <w:tab/>
        </w:r>
        <w:r w:rsidR="002B53C3">
          <w:rPr>
            <w:noProof/>
            <w:webHidden/>
          </w:rPr>
          <w:fldChar w:fldCharType="begin"/>
        </w:r>
        <w:r w:rsidR="002B53C3">
          <w:rPr>
            <w:noProof/>
            <w:webHidden/>
          </w:rPr>
          <w:instrText xml:space="preserve"> PAGEREF _Toc513495091 \h </w:instrText>
        </w:r>
        <w:r w:rsidR="002B53C3">
          <w:rPr>
            <w:noProof/>
            <w:webHidden/>
          </w:rPr>
        </w:r>
        <w:r w:rsidR="002B53C3">
          <w:rPr>
            <w:noProof/>
            <w:webHidden/>
          </w:rPr>
          <w:fldChar w:fldCharType="separate"/>
        </w:r>
        <w:r w:rsidR="002B53C3">
          <w:rPr>
            <w:noProof/>
            <w:webHidden/>
          </w:rPr>
          <w:t>15</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2" w:history="1">
        <w:r w:rsidR="002B53C3" w:rsidRPr="0022041C">
          <w:rPr>
            <w:rStyle w:val="a5"/>
            <w:noProof/>
          </w:rPr>
          <w:t>3.3.3</w:t>
        </w:r>
        <w:r w:rsidR="002B53C3" w:rsidRPr="0022041C">
          <w:rPr>
            <w:rStyle w:val="a5"/>
            <w:rFonts w:hint="eastAsia"/>
            <w:noProof/>
          </w:rPr>
          <w:t>、</w:t>
        </w:r>
        <w:r w:rsidR="002B53C3" w:rsidRPr="0022041C">
          <w:rPr>
            <w:rStyle w:val="a5"/>
            <w:rFonts w:ascii="宋体" w:hAnsi="宋体" w:hint="eastAsia"/>
            <w:noProof/>
          </w:rPr>
          <w:t>方案列表</w:t>
        </w:r>
        <w:r w:rsidR="002B53C3">
          <w:rPr>
            <w:noProof/>
            <w:webHidden/>
          </w:rPr>
          <w:tab/>
        </w:r>
        <w:r w:rsidR="002B53C3">
          <w:rPr>
            <w:noProof/>
            <w:webHidden/>
          </w:rPr>
          <w:fldChar w:fldCharType="begin"/>
        </w:r>
        <w:r w:rsidR="002B53C3">
          <w:rPr>
            <w:noProof/>
            <w:webHidden/>
          </w:rPr>
          <w:instrText xml:space="preserve"> PAGEREF _Toc513495092 \h </w:instrText>
        </w:r>
        <w:r w:rsidR="002B53C3">
          <w:rPr>
            <w:noProof/>
            <w:webHidden/>
          </w:rPr>
        </w:r>
        <w:r w:rsidR="002B53C3">
          <w:rPr>
            <w:noProof/>
            <w:webHidden/>
          </w:rPr>
          <w:fldChar w:fldCharType="separate"/>
        </w:r>
        <w:r w:rsidR="002B53C3">
          <w:rPr>
            <w:noProof/>
            <w:webHidden/>
          </w:rPr>
          <w:t>15</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3" w:history="1">
        <w:r w:rsidR="002B53C3" w:rsidRPr="0022041C">
          <w:rPr>
            <w:rStyle w:val="a5"/>
            <w:noProof/>
          </w:rPr>
          <w:t>3.3.4</w:t>
        </w:r>
        <w:r w:rsidR="002B53C3" w:rsidRPr="0022041C">
          <w:rPr>
            <w:rStyle w:val="a5"/>
            <w:rFonts w:hint="eastAsia"/>
            <w:noProof/>
          </w:rPr>
          <w:t>、我的方案</w:t>
        </w:r>
        <w:r w:rsidR="002B53C3" w:rsidRPr="0022041C">
          <w:rPr>
            <w:rStyle w:val="a5"/>
            <w:noProof/>
          </w:rPr>
          <w:t>TAB-</w:t>
        </w:r>
        <w:r w:rsidR="002B53C3" w:rsidRPr="0022041C">
          <w:rPr>
            <w:rStyle w:val="a5"/>
            <w:rFonts w:hint="eastAsia"/>
            <w:noProof/>
          </w:rPr>
          <w:t>筛选对应的方案类型</w:t>
        </w:r>
        <w:r w:rsidR="002B53C3">
          <w:rPr>
            <w:noProof/>
            <w:webHidden/>
          </w:rPr>
          <w:tab/>
        </w:r>
        <w:r w:rsidR="002B53C3">
          <w:rPr>
            <w:noProof/>
            <w:webHidden/>
          </w:rPr>
          <w:fldChar w:fldCharType="begin"/>
        </w:r>
        <w:r w:rsidR="002B53C3">
          <w:rPr>
            <w:noProof/>
            <w:webHidden/>
          </w:rPr>
          <w:instrText xml:space="preserve"> PAGEREF _Toc513495093 \h </w:instrText>
        </w:r>
        <w:r w:rsidR="002B53C3">
          <w:rPr>
            <w:noProof/>
            <w:webHidden/>
          </w:rPr>
        </w:r>
        <w:r w:rsidR="002B53C3">
          <w:rPr>
            <w:noProof/>
            <w:webHidden/>
          </w:rPr>
          <w:fldChar w:fldCharType="separate"/>
        </w:r>
        <w:r w:rsidR="002B53C3">
          <w:rPr>
            <w:noProof/>
            <w:webHidden/>
          </w:rPr>
          <w:t>16</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4" w:history="1">
        <w:r w:rsidR="002B53C3" w:rsidRPr="0022041C">
          <w:rPr>
            <w:rStyle w:val="a5"/>
            <w:noProof/>
          </w:rPr>
          <w:t>3.3.5</w:t>
        </w:r>
        <w:r w:rsidR="002B53C3" w:rsidRPr="0022041C">
          <w:rPr>
            <w:rStyle w:val="a5"/>
            <w:rFonts w:hint="eastAsia"/>
            <w:noProof/>
          </w:rPr>
          <w:t>、方案列表分页功能</w:t>
        </w:r>
        <w:r w:rsidR="002B53C3">
          <w:rPr>
            <w:noProof/>
            <w:webHidden/>
          </w:rPr>
          <w:tab/>
        </w:r>
        <w:r w:rsidR="002B53C3">
          <w:rPr>
            <w:noProof/>
            <w:webHidden/>
          </w:rPr>
          <w:fldChar w:fldCharType="begin"/>
        </w:r>
        <w:r w:rsidR="002B53C3">
          <w:rPr>
            <w:noProof/>
            <w:webHidden/>
          </w:rPr>
          <w:instrText xml:space="preserve"> PAGEREF _Toc513495094 \h </w:instrText>
        </w:r>
        <w:r w:rsidR="002B53C3">
          <w:rPr>
            <w:noProof/>
            <w:webHidden/>
          </w:rPr>
        </w:r>
        <w:r w:rsidR="002B53C3">
          <w:rPr>
            <w:noProof/>
            <w:webHidden/>
          </w:rPr>
          <w:fldChar w:fldCharType="separate"/>
        </w:r>
        <w:r w:rsidR="002B53C3">
          <w:rPr>
            <w:noProof/>
            <w:webHidden/>
          </w:rPr>
          <w:t>16</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5" w:history="1">
        <w:r w:rsidR="002B53C3" w:rsidRPr="0022041C">
          <w:rPr>
            <w:rStyle w:val="a5"/>
            <w:noProof/>
          </w:rPr>
          <w:t>3.3.6</w:t>
        </w:r>
        <w:r w:rsidR="002B53C3" w:rsidRPr="0022041C">
          <w:rPr>
            <w:rStyle w:val="a5"/>
            <w:rFonts w:hint="eastAsia"/>
            <w:noProof/>
          </w:rPr>
          <w:t>、方案列表</w:t>
        </w:r>
        <w:r w:rsidR="002B53C3" w:rsidRPr="0022041C">
          <w:rPr>
            <w:rStyle w:val="a5"/>
            <w:noProof/>
          </w:rPr>
          <w:t>-</w:t>
        </w:r>
        <w:r w:rsidR="002B53C3" w:rsidRPr="0022041C">
          <w:rPr>
            <w:rStyle w:val="a5"/>
            <w:rFonts w:hint="eastAsia"/>
            <w:noProof/>
          </w:rPr>
          <w:t>操作列功能介绍</w:t>
        </w:r>
        <w:r w:rsidR="002B53C3">
          <w:rPr>
            <w:noProof/>
            <w:webHidden/>
          </w:rPr>
          <w:tab/>
        </w:r>
        <w:r w:rsidR="002B53C3">
          <w:rPr>
            <w:noProof/>
            <w:webHidden/>
          </w:rPr>
          <w:fldChar w:fldCharType="begin"/>
        </w:r>
        <w:r w:rsidR="002B53C3">
          <w:rPr>
            <w:noProof/>
            <w:webHidden/>
          </w:rPr>
          <w:instrText xml:space="preserve"> PAGEREF _Toc513495095 \h </w:instrText>
        </w:r>
        <w:r w:rsidR="002B53C3">
          <w:rPr>
            <w:noProof/>
            <w:webHidden/>
          </w:rPr>
        </w:r>
        <w:r w:rsidR="002B53C3">
          <w:rPr>
            <w:noProof/>
            <w:webHidden/>
          </w:rPr>
          <w:fldChar w:fldCharType="separate"/>
        </w:r>
        <w:r w:rsidR="002B53C3">
          <w:rPr>
            <w:noProof/>
            <w:webHidden/>
          </w:rPr>
          <w:t>16</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6" w:history="1">
        <w:r w:rsidR="002B53C3" w:rsidRPr="0022041C">
          <w:rPr>
            <w:rStyle w:val="a5"/>
            <w:noProof/>
          </w:rPr>
          <w:t>3.3.7</w:t>
        </w:r>
        <w:r w:rsidR="002B53C3" w:rsidRPr="0022041C">
          <w:rPr>
            <w:rStyle w:val="a5"/>
            <w:rFonts w:hint="eastAsia"/>
            <w:noProof/>
          </w:rPr>
          <w:t>、所有方案</w:t>
        </w:r>
        <w:r w:rsidR="002B53C3" w:rsidRPr="0022041C">
          <w:rPr>
            <w:rStyle w:val="a5"/>
            <w:noProof/>
          </w:rPr>
          <w:t>TAB</w:t>
        </w:r>
        <w:r w:rsidR="002B53C3" w:rsidRPr="0022041C">
          <w:rPr>
            <w:rStyle w:val="a5"/>
            <w:rFonts w:hint="eastAsia"/>
            <w:noProof/>
          </w:rPr>
          <w:t>，</w:t>
        </w:r>
        <w:r w:rsidR="002B53C3">
          <w:rPr>
            <w:noProof/>
            <w:webHidden/>
          </w:rPr>
          <w:tab/>
        </w:r>
        <w:r w:rsidR="002B53C3">
          <w:rPr>
            <w:noProof/>
            <w:webHidden/>
          </w:rPr>
          <w:fldChar w:fldCharType="begin"/>
        </w:r>
        <w:r w:rsidR="002B53C3">
          <w:rPr>
            <w:noProof/>
            <w:webHidden/>
          </w:rPr>
          <w:instrText xml:space="preserve"> PAGEREF _Toc513495096 \h </w:instrText>
        </w:r>
        <w:r w:rsidR="002B53C3">
          <w:rPr>
            <w:noProof/>
            <w:webHidden/>
          </w:rPr>
        </w:r>
        <w:r w:rsidR="002B53C3">
          <w:rPr>
            <w:noProof/>
            <w:webHidden/>
          </w:rPr>
          <w:fldChar w:fldCharType="separate"/>
        </w:r>
        <w:r w:rsidR="002B53C3">
          <w:rPr>
            <w:noProof/>
            <w:webHidden/>
          </w:rPr>
          <w:t>16</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097" w:history="1">
        <w:r w:rsidR="002B53C3" w:rsidRPr="0022041C">
          <w:rPr>
            <w:rStyle w:val="a5"/>
            <w:rFonts w:hint="eastAsia"/>
            <w:noProof/>
          </w:rPr>
          <w:t>（四）方案创建页面介绍</w:t>
        </w:r>
        <w:r w:rsidR="002B53C3">
          <w:rPr>
            <w:noProof/>
            <w:webHidden/>
          </w:rPr>
          <w:tab/>
        </w:r>
        <w:r w:rsidR="002B53C3">
          <w:rPr>
            <w:noProof/>
            <w:webHidden/>
          </w:rPr>
          <w:fldChar w:fldCharType="begin"/>
        </w:r>
        <w:r w:rsidR="002B53C3">
          <w:rPr>
            <w:noProof/>
            <w:webHidden/>
          </w:rPr>
          <w:instrText xml:space="preserve"> PAGEREF _Toc513495097 \h </w:instrText>
        </w:r>
        <w:r w:rsidR="002B53C3">
          <w:rPr>
            <w:noProof/>
            <w:webHidden/>
          </w:rPr>
        </w:r>
        <w:r w:rsidR="002B53C3">
          <w:rPr>
            <w:noProof/>
            <w:webHidden/>
          </w:rPr>
          <w:fldChar w:fldCharType="separate"/>
        </w:r>
        <w:r w:rsidR="002B53C3">
          <w:rPr>
            <w:noProof/>
            <w:webHidden/>
          </w:rPr>
          <w:t>17</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8" w:history="1">
        <w:r w:rsidR="002B53C3" w:rsidRPr="0022041C">
          <w:rPr>
            <w:rStyle w:val="a5"/>
            <w:noProof/>
          </w:rPr>
          <w:t>4.1</w:t>
        </w:r>
        <w:r w:rsidR="002B53C3" w:rsidRPr="0022041C">
          <w:rPr>
            <w:rStyle w:val="a5"/>
            <w:rFonts w:hint="eastAsia"/>
            <w:noProof/>
          </w:rPr>
          <w:t>、</w:t>
        </w:r>
        <w:r w:rsidR="002B53C3" w:rsidRPr="0022041C">
          <w:rPr>
            <w:rStyle w:val="a5"/>
            <w:noProof/>
          </w:rPr>
          <w:t>STEP1</w:t>
        </w:r>
        <w:r w:rsidR="002B53C3" w:rsidRPr="0022041C">
          <w:rPr>
            <w:rStyle w:val="a5"/>
            <w:rFonts w:hint="eastAsia"/>
            <w:noProof/>
          </w:rPr>
          <w:t>：配置运营方案内容</w:t>
        </w:r>
        <w:r w:rsidR="002B53C3" w:rsidRPr="0022041C">
          <w:rPr>
            <w:rStyle w:val="a5"/>
            <w:noProof/>
          </w:rPr>
          <w:t>&amp;</w:t>
        </w:r>
        <w:r w:rsidR="002B53C3" w:rsidRPr="0022041C">
          <w:rPr>
            <w:rStyle w:val="a5"/>
            <w:rFonts w:hint="eastAsia"/>
            <w:noProof/>
          </w:rPr>
          <w:t>选标签模块</w:t>
        </w:r>
        <w:r w:rsidR="002B53C3">
          <w:rPr>
            <w:noProof/>
            <w:webHidden/>
          </w:rPr>
          <w:tab/>
        </w:r>
        <w:r w:rsidR="002B53C3">
          <w:rPr>
            <w:noProof/>
            <w:webHidden/>
          </w:rPr>
          <w:fldChar w:fldCharType="begin"/>
        </w:r>
        <w:r w:rsidR="002B53C3">
          <w:rPr>
            <w:noProof/>
            <w:webHidden/>
          </w:rPr>
          <w:instrText xml:space="preserve"> PAGEREF _Toc513495098 \h </w:instrText>
        </w:r>
        <w:r w:rsidR="002B53C3">
          <w:rPr>
            <w:noProof/>
            <w:webHidden/>
          </w:rPr>
        </w:r>
        <w:r w:rsidR="002B53C3">
          <w:rPr>
            <w:noProof/>
            <w:webHidden/>
          </w:rPr>
          <w:fldChar w:fldCharType="separate"/>
        </w:r>
        <w:r w:rsidR="002B53C3">
          <w:rPr>
            <w:noProof/>
            <w:webHidden/>
          </w:rPr>
          <w:t>17</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099" w:history="1">
        <w:r w:rsidR="002B53C3" w:rsidRPr="0022041C">
          <w:rPr>
            <w:rStyle w:val="a5"/>
            <w:noProof/>
          </w:rPr>
          <w:t>4.2</w:t>
        </w:r>
        <w:r w:rsidR="002B53C3" w:rsidRPr="0022041C">
          <w:rPr>
            <w:rStyle w:val="a5"/>
            <w:rFonts w:hint="eastAsia"/>
            <w:noProof/>
          </w:rPr>
          <w:t>、</w:t>
        </w:r>
        <w:r w:rsidR="002B53C3" w:rsidRPr="0022041C">
          <w:rPr>
            <w:rStyle w:val="a5"/>
            <w:noProof/>
          </w:rPr>
          <w:t>STEP2</w:t>
        </w:r>
        <w:r w:rsidR="002B53C3" w:rsidRPr="0022041C">
          <w:rPr>
            <w:rStyle w:val="a5"/>
            <w:rFonts w:hint="eastAsia"/>
            <w:noProof/>
          </w:rPr>
          <w:t>：选择方案类型</w:t>
        </w:r>
        <w:r w:rsidR="002B53C3" w:rsidRPr="0022041C">
          <w:rPr>
            <w:rStyle w:val="a5"/>
            <w:noProof/>
          </w:rPr>
          <w:t>&amp;</w:t>
        </w:r>
        <w:r w:rsidR="002B53C3" w:rsidRPr="0022041C">
          <w:rPr>
            <w:rStyle w:val="a5"/>
            <w:rFonts w:hint="eastAsia"/>
            <w:noProof/>
          </w:rPr>
          <w:t>配置内容</w:t>
        </w:r>
        <w:r w:rsidR="002B53C3">
          <w:rPr>
            <w:noProof/>
            <w:webHidden/>
          </w:rPr>
          <w:tab/>
        </w:r>
        <w:r w:rsidR="002B53C3">
          <w:rPr>
            <w:noProof/>
            <w:webHidden/>
          </w:rPr>
          <w:fldChar w:fldCharType="begin"/>
        </w:r>
        <w:r w:rsidR="002B53C3">
          <w:rPr>
            <w:noProof/>
            <w:webHidden/>
          </w:rPr>
          <w:instrText xml:space="preserve"> PAGEREF _Toc513495099 \h </w:instrText>
        </w:r>
        <w:r w:rsidR="002B53C3">
          <w:rPr>
            <w:noProof/>
            <w:webHidden/>
          </w:rPr>
        </w:r>
        <w:r w:rsidR="002B53C3">
          <w:rPr>
            <w:noProof/>
            <w:webHidden/>
          </w:rPr>
          <w:fldChar w:fldCharType="separate"/>
        </w:r>
        <w:r w:rsidR="002B53C3">
          <w:rPr>
            <w:noProof/>
            <w:webHidden/>
          </w:rPr>
          <w:t>18</w:t>
        </w:r>
        <w:r w:rsidR="002B53C3">
          <w:rPr>
            <w:noProof/>
            <w:webHidden/>
          </w:rPr>
          <w:fldChar w:fldCharType="end"/>
        </w:r>
      </w:hyperlink>
    </w:p>
    <w:p w:rsidR="002B53C3" w:rsidRDefault="00A81ACA">
      <w:pPr>
        <w:pStyle w:val="20"/>
        <w:tabs>
          <w:tab w:val="right" w:leader="dot" w:pos="8296"/>
        </w:tabs>
        <w:rPr>
          <w:rFonts w:asciiTheme="minorHAnsi" w:eastAsiaTheme="minorEastAsia" w:hAnsiTheme="minorHAnsi" w:cstheme="minorBidi"/>
          <w:noProof/>
          <w:szCs w:val="22"/>
        </w:rPr>
      </w:pPr>
      <w:hyperlink w:anchor="_Toc513495100" w:history="1">
        <w:r w:rsidR="002B53C3" w:rsidRPr="0022041C">
          <w:rPr>
            <w:rStyle w:val="a5"/>
            <w:rFonts w:hint="eastAsia"/>
            <w:noProof/>
          </w:rPr>
          <w:t>（五）画像分析页面介绍</w:t>
        </w:r>
        <w:r w:rsidR="002B53C3">
          <w:rPr>
            <w:noProof/>
            <w:webHidden/>
          </w:rPr>
          <w:tab/>
        </w:r>
        <w:r w:rsidR="002B53C3">
          <w:rPr>
            <w:noProof/>
            <w:webHidden/>
          </w:rPr>
          <w:fldChar w:fldCharType="begin"/>
        </w:r>
        <w:r w:rsidR="002B53C3">
          <w:rPr>
            <w:noProof/>
            <w:webHidden/>
          </w:rPr>
          <w:instrText xml:space="preserve"> PAGEREF _Toc513495100 \h </w:instrText>
        </w:r>
        <w:r w:rsidR="002B53C3">
          <w:rPr>
            <w:noProof/>
            <w:webHidden/>
          </w:rPr>
        </w:r>
        <w:r w:rsidR="002B53C3">
          <w:rPr>
            <w:noProof/>
            <w:webHidden/>
          </w:rPr>
          <w:fldChar w:fldCharType="separate"/>
        </w:r>
        <w:r w:rsidR="002B53C3">
          <w:rPr>
            <w:noProof/>
            <w:webHidden/>
          </w:rPr>
          <w:t>19</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101" w:history="1">
        <w:r w:rsidR="002B53C3" w:rsidRPr="0022041C">
          <w:rPr>
            <w:rStyle w:val="a5"/>
            <w:noProof/>
          </w:rPr>
          <w:t>5.1</w:t>
        </w:r>
        <w:r w:rsidR="002B53C3" w:rsidRPr="0022041C">
          <w:rPr>
            <w:rStyle w:val="a5"/>
            <w:rFonts w:hint="eastAsia"/>
            <w:noProof/>
          </w:rPr>
          <w:t>、</w:t>
        </w:r>
        <w:r w:rsidR="002B53C3" w:rsidRPr="0022041C">
          <w:rPr>
            <w:rStyle w:val="a5"/>
            <w:noProof/>
          </w:rPr>
          <w:t xml:space="preserve"> </w:t>
        </w:r>
        <w:r w:rsidR="002B53C3" w:rsidRPr="0022041C">
          <w:rPr>
            <w:rStyle w:val="a5"/>
            <w:rFonts w:hint="eastAsia"/>
            <w:noProof/>
          </w:rPr>
          <w:t>选择标签查询框</w:t>
        </w:r>
        <w:r w:rsidR="002B53C3">
          <w:rPr>
            <w:noProof/>
            <w:webHidden/>
          </w:rPr>
          <w:tab/>
        </w:r>
        <w:r w:rsidR="002B53C3">
          <w:rPr>
            <w:noProof/>
            <w:webHidden/>
          </w:rPr>
          <w:fldChar w:fldCharType="begin"/>
        </w:r>
        <w:r w:rsidR="002B53C3">
          <w:rPr>
            <w:noProof/>
            <w:webHidden/>
          </w:rPr>
          <w:instrText xml:space="preserve"> PAGEREF _Toc513495101 \h </w:instrText>
        </w:r>
        <w:r w:rsidR="002B53C3">
          <w:rPr>
            <w:noProof/>
            <w:webHidden/>
          </w:rPr>
        </w:r>
        <w:r w:rsidR="002B53C3">
          <w:rPr>
            <w:noProof/>
            <w:webHidden/>
          </w:rPr>
          <w:fldChar w:fldCharType="separate"/>
        </w:r>
        <w:r w:rsidR="002B53C3">
          <w:rPr>
            <w:noProof/>
            <w:webHidden/>
          </w:rPr>
          <w:t>20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102" w:history="1">
        <w:r w:rsidR="002B53C3" w:rsidRPr="0022041C">
          <w:rPr>
            <w:rStyle w:val="a5"/>
            <w:noProof/>
          </w:rPr>
          <w:t>5.2</w:t>
        </w:r>
        <w:r w:rsidR="002B53C3" w:rsidRPr="0022041C">
          <w:rPr>
            <w:rStyle w:val="a5"/>
            <w:rFonts w:hint="eastAsia"/>
            <w:noProof/>
          </w:rPr>
          <w:t>、标签概况</w:t>
        </w:r>
        <w:r w:rsidR="002B53C3">
          <w:rPr>
            <w:noProof/>
            <w:webHidden/>
          </w:rPr>
          <w:tab/>
        </w:r>
        <w:r w:rsidR="002B53C3">
          <w:rPr>
            <w:noProof/>
            <w:webHidden/>
          </w:rPr>
          <w:fldChar w:fldCharType="begin"/>
        </w:r>
        <w:r w:rsidR="002B53C3">
          <w:rPr>
            <w:noProof/>
            <w:webHidden/>
          </w:rPr>
          <w:instrText xml:space="preserve"> PAGEREF _Toc513495102 \h </w:instrText>
        </w:r>
        <w:r w:rsidR="002B53C3">
          <w:rPr>
            <w:noProof/>
            <w:webHidden/>
          </w:rPr>
        </w:r>
        <w:r w:rsidR="002B53C3">
          <w:rPr>
            <w:noProof/>
            <w:webHidden/>
          </w:rPr>
          <w:fldChar w:fldCharType="separate"/>
        </w:r>
        <w:r w:rsidR="002B53C3">
          <w:rPr>
            <w:noProof/>
            <w:webHidden/>
          </w:rPr>
          <w:t>20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103" w:history="1">
        <w:r w:rsidR="002B53C3" w:rsidRPr="0022041C">
          <w:rPr>
            <w:rStyle w:val="a5"/>
            <w:noProof/>
          </w:rPr>
          <w:t>5.3</w:t>
        </w:r>
        <w:r w:rsidR="002B53C3" w:rsidRPr="0022041C">
          <w:rPr>
            <w:rStyle w:val="a5"/>
            <w:rFonts w:hint="eastAsia"/>
            <w:noProof/>
          </w:rPr>
          <w:t>、人群属性</w:t>
        </w:r>
        <w:r w:rsidR="002B53C3">
          <w:rPr>
            <w:noProof/>
            <w:webHidden/>
          </w:rPr>
          <w:tab/>
        </w:r>
        <w:r w:rsidR="002B53C3">
          <w:rPr>
            <w:noProof/>
            <w:webHidden/>
          </w:rPr>
          <w:fldChar w:fldCharType="begin"/>
        </w:r>
        <w:r w:rsidR="002B53C3">
          <w:rPr>
            <w:noProof/>
            <w:webHidden/>
          </w:rPr>
          <w:instrText xml:space="preserve"> PAGEREF _Toc513495103 \h </w:instrText>
        </w:r>
        <w:r w:rsidR="002B53C3">
          <w:rPr>
            <w:noProof/>
            <w:webHidden/>
          </w:rPr>
        </w:r>
        <w:r w:rsidR="002B53C3">
          <w:rPr>
            <w:noProof/>
            <w:webHidden/>
          </w:rPr>
          <w:fldChar w:fldCharType="separate"/>
        </w:r>
        <w:r w:rsidR="002B53C3">
          <w:rPr>
            <w:noProof/>
            <w:webHidden/>
          </w:rPr>
          <w:t>20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104" w:history="1">
        <w:r w:rsidR="002B53C3" w:rsidRPr="0022041C">
          <w:rPr>
            <w:rStyle w:val="a5"/>
            <w:noProof/>
          </w:rPr>
          <w:t>5.4</w:t>
        </w:r>
        <w:r w:rsidR="002B53C3" w:rsidRPr="0022041C">
          <w:rPr>
            <w:rStyle w:val="a5"/>
            <w:rFonts w:hint="eastAsia"/>
            <w:noProof/>
          </w:rPr>
          <w:t>、设备</w:t>
        </w:r>
        <w:r w:rsidR="002B53C3" w:rsidRPr="0022041C">
          <w:rPr>
            <w:rStyle w:val="a5"/>
            <w:noProof/>
          </w:rPr>
          <w:t>/</w:t>
        </w:r>
        <w:r w:rsidR="002B53C3" w:rsidRPr="0022041C">
          <w:rPr>
            <w:rStyle w:val="a5"/>
            <w:rFonts w:hint="eastAsia"/>
            <w:noProof/>
          </w:rPr>
          <w:t>地域属性</w:t>
        </w:r>
        <w:r w:rsidR="002B53C3">
          <w:rPr>
            <w:noProof/>
            <w:webHidden/>
          </w:rPr>
          <w:tab/>
        </w:r>
        <w:r w:rsidR="002B53C3">
          <w:rPr>
            <w:noProof/>
            <w:webHidden/>
          </w:rPr>
          <w:fldChar w:fldCharType="begin"/>
        </w:r>
        <w:r w:rsidR="002B53C3">
          <w:rPr>
            <w:noProof/>
            <w:webHidden/>
          </w:rPr>
          <w:instrText xml:space="preserve"> PAGEREF _Toc513495104 \h </w:instrText>
        </w:r>
        <w:r w:rsidR="002B53C3">
          <w:rPr>
            <w:noProof/>
            <w:webHidden/>
          </w:rPr>
        </w:r>
        <w:r w:rsidR="002B53C3">
          <w:rPr>
            <w:noProof/>
            <w:webHidden/>
          </w:rPr>
          <w:fldChar w:fldCharType="separate"/>
        </w:r>
        <w:r w:rsidR="002B53C3">
          <w:rPr>
            <w:noProof/>
            <w:webHidden/>
          </w:rPr>
          <w:t>20</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105" w:history="1">
        <w:r w:rsidR="002B53C3" w:rsidRPr="0022041C">
          <w:rPr>
            <w:rStyle w:val="a5"/>
            <w:noProof/>
          </w:rPr>
          <w:t>5.5</w:t>
        </w:r>
        <w:r w:rsidR="002B53C3" w:rsidRPr="0022041C">
          <w:rPr>
            <w:rStyle w:val="a5"/>
            <w:rFonts w:hint="eastAsia"/>
            <w:noProof/>
          </w:rPr>
          <w:t>交易属性</w:t>
        </w:r>
        <w:r w:rsidR="002B53C3">
          <w:rPr>
            <w:noProof/>
            <w:webHidden/>
          </w:rPr>
          <w:tab/>
        </w:r>
        <w:r w:rsidR="002B53C3">
          <w:rPr>
            <w:noProof/>
            <w:webHidden/>
          </w:rPr>
          <w:fldChar w:fldCharType="begin"/>
        </w:r>
        <w:r w:rsidR="002B53C3">
          <w:rPr>
            <w:noProof/>
            <w:webHidden/>
          </w:rPr>
          <w:instrText xml:space="preserve"> PAGEREF _Toc513495105 \h </w:instrText>
        </w:r>
        <w:r w:rsidR="002B53C3">
          <w:rPr>
            <w:noProof/>
            <w:webHidden/>
          </w:rPr>
        </w:r>
        <w:r w:rsidR="002B53C3">
          <w:rPr>
            <w:noProof/>
            <w:webHidden/>
          </w:rPr>
          <w:fldChar w:fldCharType="separate"/>
        </w:r>
        <w:r w:rsidR="002B53C3">
          <w:rPr>
            <w:noProof/>
            <w:webHidden/>
          </w:rPr>
          <w:t>21</w:t>
        </w:r>
        <w:r w:rsidR="002B53C3">
          <w:rPr>
            <w:noProof/>
            <w:webHidden/>
          </w:rPr>
          <w:fldChar w:fldCharType="end"/>
        </w:r>
      </w:hyperlink>
    </w:p>
    <w:p w:rsidR="002B53C3" w:rsidRDefault="00A81ACA">
      <w:pPr>
        <w:pStyle w:val="30"/>
        <w:tabs>
          <w:tab w:val="right" w:leader="dot" w:pos="8296"/>
        </w:tabs>
        <w:rPr>
          <w:rFonts w:asciiTheme="minorHAnsi" w:eastAsiaTheme="minorEastAsia" w:hAnsiTheme="minorHAnsi" w:cstheme="minorBidi"/>
          <w:noProof/>
          <w:szCs w:val="22"/>
        </w:rPr>
      </w:pPr>
      <w:hyperlink w:anchor="_Toc513495106" w:history="1">
        <w:r w:rsidR="002B53C3" w:rsidRPr="0022041C">
          <w:rPr>
            <w:rStyle w:val="a5"/>
            <w:noProof/>
          </w:rPr>
          <w:t>5.6</w:t>
        </w:r>
        <w:r w:rsidR="002B53C3" w:rsidRPr="0022041C">
          <w:rPr>
            <w:rStyle w:val="a5"/>
            <w:rFonts w:hint="eastAsia"/>
            <w:noProof/>
          </w:rPr>
          <w:t>、行为属性</w:t>
        </w:r>
        <w:r w:rsidR="002B53C3">
          <w:rPr>
            <w:noProof/>
            <w:webHidden/>
          </w:rPr>
          <w:tab/>
        </w:r>
        <w:r w:rsidR="002B53C3">
          <w:rPr>
            <w:noProof/>
            <w:webHidden/>
          </w:rPr>
          <w:fldChar w:fldCharType="begin"/>
        </w:r>
        <w:r w:rsidR="002B53C3">
          <w:rPr>
            <w:noProof/>
            <w:webHidden/>
          </w:rPr>
          <w:instrText xml:space="preserve"> PAGEREF _Toc513495106 \h </w:instrText>
        </w:r>
        <w:r w:rsidR="002B53C3">
          <w:rPr>
            <w:noProof/>
            <w:webHidden/>
          </w:rPr>
        </w:r>
        <w:r w:rsidR="002B53C3">
          <w:rPr>
            <w:noProof/>
            <w:webHidden/>
          </w:rPr>
          <w:fldChar w:fldCharType="separate"/>
        </w:r>
        <w:r w:rsidR="002B53C3">
          <w:rPr>
            <w:noProof/>
            <w:webHidden/>
          </w:rPr>
          <w:t>21</w:t>
        </w:r>
        <w:r w:rsidR="002B53C3">
          <w:rPr>
            <w:noProof/>
            <w:webHidden/>
          </w:rPr>
          <w:fldChar w:fldCharType="end"/>
        </w:r>
      </w:hyperlink>
    </w:p>
    <w:p w:rsidR="002B53C3" w:rsidRDefault="00A81ACA">
      <w:pPr>
        <w:pStyle w:val="10"/>
        <w:rPr>
          <w:rFonts w:asciiTheme="minorHAnsi" w:eastAsiaTheme="minorEastAsia" w:hAnsiTheme="minorHAnsi" w:cstheme="minorBidi"/>
          <w:b w:val="0"/>
          <w:sz w:val="21"/>
          <w:szCs w:val="22"/>
        </w:rPr>
      </w:pPr>
      <w:hyperlink w:anchor="_Toc513495107" w:history="1">
        <w:r w:rsidR="002B53C3" w:rsidRPr="0022041C">
          <w:rPr>
            <w:rStyle w:val="a5"/>
            <w:rFonts w:hAnsi="宋体" w:hint="eastAsia"/>
          </w:rPr>
          <w:t>致</w:t>
        </w:r>
        <w:r w:rsidR="002B53C3" w:rsidRPr="0022041C">
          <w:rPr>
            <w:rStyle w:val="a5"/>
            <w:rFonts w:hAnsi="宋体"/>
          </w:rPr>
          <w:t xml:space="preserve"> </w:t>
        </w:r>
        <w:r w:rsidR="002B53C3" w:rsidRPr="0022041C">
          <w:rPr>
            <w:rStyle w:val="a5"/>
            <w:rFonts w:hAnsi="宋体" w:hint="eastAsia"/>
          </w:rPr>
          <w:t>谢</w:t>
        </w:r>
        <w:r w:rsidR="002B53C3">
          <w:rPr>
            <w:webHidden/>
          </w:rPr>
          <w:tab/>
        </w:r>
        <w:r w:rsidR="002B53C3">
          <w:rPr>
            <w:webHidden/>
          </w:rPr>
          <w:fldChar w:fldCharType="begin"/>
        </w:r>
        <w:r w:rsidR="002B53C3">
          <w:rPr>
            <w:webHidden/>
          </w:rPr>
          <w:instrText xml:space="preserve"> PAGEREF _Toc513495107 \h </w:instrText>
        </w:r>
        <w:r w:rsidR="002B53C3">
          <w:rPr>
            <w:webHidden/>
          </w:rPr>
        </w:r>
        <w:r w:rsidR="002B53C3">
          <w:rPr>
            <w:webHidden/>
          </w:rPr>
          <w:fldChar w:fldCharType="separate"/>
        </w:r>
        <w:r w:rsidR="002B53C3">
          <w:rPr>
            <w:webHidden/>
          </w:rPr>
          <w:t>21</w:t>
        </w:r>
        <w:r w:rsidR="002B53C3">
          <w:rPr>
            <w:webHidden/>
          </w:rPr>
          <w:fldChar w:fldCharType="end"/>
        </w:r>
      </w:hyperlink>
    </w:p>
    <w:p w:rsidR="002B53C3" w:rsidRDefault="00A81ACA">
      <w:pPr>
        <w:pStyle w:val="10"/>
        <w:rPr>
          <w:rFonts w:asciiTheme="minorHAnsi" w:eastAsiaTheme="minorEastAsia" w:hAnsiTheme="minorHAnsi" w:cstheme="minorBidi"/>
          <w:b w:val="0"/>
          <w:sz w:val="21"/>
          <w:szCs w:val="22"/>
        </w:rPr>
      </w:pPr>
      <w:hyperlink w:anchor="_Toc513495108" w:history="1">
        <w:r w:rsidR="002B53C3" w:rsidRPr="0022041C">
          <w:rPr>
            <w:rStyle w:val="a5"/>
            <w:rFonts w:hAnsi="宋体" w:hint="eastAsia"/>
          </w:rPr>
          <w:t>参考文献</w:t>
        </w:r>
        <w:r w:rsidR="002B53C3">
          <w:rPr>
            <w:webHidden/>
          </w:rPr>
          <w:tab/>
        </w:r>
        <w:r w:rsidR="002B53C3">
          <w:rPr>
            <w:webHidden/>
          </w:rPr>
          <w:fldChar w:fldCharType="begin"/>
        </w:r>
        <w:r w:rsidR="002B53C3">
          <w:rPr>
            <w:webHidden/>
          </w:rPr>
          <w:instrText xml:space="preserve"> PAGEREF _Toc513495108 \h </w:instrText>
        </w:r>
        <w:r w:rsidR="002B53C3">
          <w:rPr>
            <w:webHidden/>
          </w:rPr>
        </w:r>
        <w:r w:rsidR="002B53C3">
          <w:rPr>
            <w:webHidden/>
          </w:rPr>
          <w:fldChar w:fldCharType="separate"/>
        </w:r>
        <w:r w:rsidR="002B53C3">
          <w:rPr>
            <w:webHidden/>
          </w:rPr>
          <w:t>22</w:t>
        </w:r>
        <w:r w:rsidR="002B53C3">
          <w:rPr>
            <w:webHidden/>
          </w:rPr>
          <w:fldChar w:fldCharType="end"/>
        </w:r>
      </w:hyperlink>
    </w:p>
    <w:p w:rsidR="0028319B" w:rsidRDefault="00360EF6" w:rsidP="0028319B">
      <w:pPr>
        <w:spacing w:line="360" w:lineRule="auto"/>
        <w:rPr>
          <w:rFonts w:ascii="宋体" w:hAnsi="宋体"/>
          <w:b/>
          <w:bCs/>
          <w:sz w:val="32"/>
          <w:szCs w:val="32"/>
        </w:rPr>
      </w:pPr>
      <w:r w:rsidRPr="00611014">
        <w:rPr>
          <w:rFonts w:ascii="宋体" w:hAnsi="宋体"/>
          <w:bCs/>
          <w:sz w:val="24"/>
        </w:rPr>
        <w:fldChar w:fldCharType="end"/>
      </w:r>
    </w:p>
    <w:p w:rsidR="0028319B" w:rsidRDefault="00484C78" w:rsidP="0028319B">
      <w:pPr>
        <w:spacing w:line="360" w:lineRule="auto"/>
        <w:rPr>
          <w:rFonts w:ascii="宋体" w:hAnsi="宋体" w:hint="eastAsia"/>
          <w:b/>
          <w:bCs/>
          <w:sz w:val="32"/>
          <w:szCs w:val="32"/>
        </w:rPr>
      </w:pPr>
      <w:ins w:id="24" w:author="Linshiwei" w:date="2018-05-13T21:03:00Z">
        <w:r>
          <w:rPr>
            <w:rFonts w:ascii="宋体" w:hAnsi="宋体"/>
            <w:b/>
            <w:bCs/>
            <w:sz w:val="32"/>
            <w:szCs w:val="32"/>
          </w:rPr>
          <w:t>请参考我</w:t>
        </w:r>
      </w:ins>
      <w:ins w:id="25" w:author="Linshiwei" w:date="2018-05-13T21:04:00Z">
        <w:r>
          <w:rPr>
            <w:rFonts w:ascii="宋体" w:hAnsi="宋体"/>
            <w:b/>
            <w:bCs/>
            <w:sz w:val="32"/>
            <w:szCs w:val="32"/>
          </w:rPr>
          <w:t>发的官方模板</w:t>
        </w:r>
        <w:r>
          <w:rPr>
            <w:rFonts w:ascii="宋体" w:hAnsi="宋体" w:hint="eastAsia"/>
            <w:b/>
            <w:bCs/>
            <w:sz w:val="32"/>
            <w:szCs w:val="32"/>
          </w:rPr>
          <w:t>，</w:t>
        </w:r>
        <w:r>
          <w:rPr>
            <w:rFonts w:ascii="宋体" w:hAnsi="宋体"/>
            <w:b/>
            <w:bCs/>
            <w:sz w:val="32"/>
            <w:szCs w:val="32"/>
          </w:rPr>
          <w:t>第三</w:t>
        </w:r>
      </w:ins>
      <w:ins w:id="26" w:author="Linshiwei" w:date="2018-05-13T21:05:00Z">
        <w:r>
          <w:rPr>
            <w:rFonts w:ascii="宋体" w:hAnsi="宋体" w:hint="eastAsia"/>
            <w:b/>
            <w:bCs/>
            <w:sz w:val="32"/>
            <w:szCs w:val="32"/>
          </w:rPr>
          <w:t>级</w:t>
        </w:r>
      </w:ins>
      <w:ins w:id="27" w:author="Linshiwei" w:date="2018-05-13T21:04:00Z">
        <w:r>
          <w:rPr>
            <w:rFonts w:ascii="宋体" w:hAnsi="宋体"/>
            <w:b/>
            <w:bCs/>
            <w:sz w:val="32"/>
            <w:szCs w:val="32"/>
          </w:rPr>
          <w:t>是用</w:t>
        </w:r>
        <w:r>
          <w:rPr>
            <w:rFonts w:ascii="宋体" w:hAnsi="宋体" w:hint="eastAsia"/>
            <w:b/>
            <w:bCs/>
            <w:sz w:val="32"/>
            <w:szCs w:val="32"/>
          </w:rPr>
          <w:t>1,</w:t>
        </w:r>
        <w:r>
          <w:rPr>
            <w:rFonts w:ascii="宋体" w:hAnsi="宋体"/>
            <w:b/>
            <w:bCs/>
            <w:sz w:val="32"/>
            <w:szCs w:val="32"/>
          </w:rPr>
          <w:t>2</w:t>
        </w:r>
        <w:r>
          <w:rPr>
            <w:rFonts w:ascii="宋体" w:hAnsi="宋体" w:hint="eastAsia"/>
            <w:b/>
            <w:bCs/>
            <w:sz w:val="32"/>
            <w:szCs w:val="32"/>
          </w:rPr>
          <w:t>,</w:t>
        </w:r>
        <w:r>
          <w:rPr>
            <w:rFonts w:ascii="宋体" w:hAnsi="宋体"/>
            <w:b/>
            <w:bCs/>
            <w:sz w:val="32"/>
            <w:szCs w:val="32"/>
          </w:rPr>
          <w:t>3</w:t>
        </w:r>
        <w:r>
          <w:rPr>
            <w:rFonts w:ascii="宋体" w:hAnsi="宋体" w:hint="eastAsia"/>
            <w:b/>
            <w:bCs/>
            <w:sz w:val="32"/>
            <w:szCs w:val="32"/>
          </w:rPr>
          <w:t>……</w:t>
        </w:r>
      </w:ins>
    </w:p>
    <w:p w:rsidR="0028319B" w:rsidRDefault="00484C78" w:rsidP="0028319B">
      <w:pPr>
        <w:rPr>
          <w:rFonts w:ascii="宋体" w:hAnsi="宋体" w:hint="eastAsia"/>
          <w:sz w:val="24"/>
        </w:rPr>
      </w:pPr>
      <w:ins w:id="28" w:author="Linshiwei" w:date="2018-05-13T21:05:00Z">
        <w:r>
          <w:rPr>
            <w:rFonts w:ascii="宋体" w:hAnsi="宋体"/>
            <w:sz w:val="24"/>
          </w:rPr>
          <w:t>即</w:t>
        </w:r>
        <w:r>
          <w:rPr>
            <w:rFonts w:ascii="宋体" w:hAnsi="宋体" w:hint="eastAsia"/>
            <w:sz w:val="24"/>
          </w:rPr>
          <w:t>：</w:t>
        </w:r>
        <w:r>
          <w:rPr>
            <w:rFonts w:ascii="宋体" w:hAnsi="宋体"/>
            <w:sz w:val="24"/>
          </w:rPr>
          <w:t>一</w:t>
        </w:r>
        <w:r>
          <w:rPr>
            <w:rFonts w:ascii="宋体" w:hAnsi="宋体" w:hint="eastAsia"/>
            <w:sz w:val="24"/>
          </w:rPr>
          <w:t xml:space="preserve"> </w:t>
        </w:r>
        <w:r>
          <w:rPr>
            <w:rFonts w:ascii="宋体" w:hAnsi="宋体"/>
            <w:sz w:val="24"/>
          </w:rPr>
          <w:t xml:space="preserve"> </w:t>
        </w:r>
        <w:r>
          <w:rPr>
            <w:rFonts w:ascii="宋体" w:hAnsi="宋体" w:hint="eastAsia"/>
            <w:sz w:val="24"/>
          </w:rPr>
          <w:t>（一）</w:t>
        </w:r>
      </w:ins>
      <w:ins w:id="29" w:author="Linshiwei" w:date="2018-05-13T21:06:00Z">
        <w:r>
          <w:rPr>
            <w:rFonts w:ascii="宋体" w:hAnsi="宋体" w:hint="eastAsia"/>
            <w:sz w:val="24"/>
          </w:rPr>
          <w:t xml:space="preserve"> </w:t>
        </w:r>
        <w:r>
          <w:rPr>
            <w:rFonts w:ascii="宋体" w:hAnsi="宋体"/>
            <w:sz w:val="24"/>
          </w:rPr>
          <w:t xml:space="preserve">  1</w:t>
        </w:r>
        <w:r>
          <w:rPr>
            <w:rFonts w:ascii="宋体" w:hAnsi="宋体" w:hint="eastAsia"/>
            <w:sz w:val="24"/>
          </w:rPr>
          <w:t>. 2</w:t>
        </w:r>
      </w:ins>
      <w:ins w:id="30" w:author="Linshiwei" w:date="2018-05-13T21:07:00Z">
        <w:r>
          <w:rPr>
            <w:rFonts w:ascii="宋体" w:hAnsi="宋体"/>
            <w:sz w:val="24"/>
          </w:rPr>
          <w:t xml:space="preserve">. </w:t>
        </w:r>
      </w:ins>
      <w:ins w:id="31" w:author="Linshiwei" w:date="2018-05-13T21:06:00Z">
        <w:r>
          <w:rPr>
            <w:rFonts w:ascii="宋体" w:hAnsi="宋体" w:hint="eastAsia"/>
            <w:sz w:val="24"/>
          </w:rPr>
          <w:t>3</w:t>
        </w:r>
      </w:ins>
      <w:ins w:id="32" w:author="Linshiwei" w:date="2018-05-13T21:07:00Z">
        <w:r>
          <w:rPr>
            <w:rFonts w:ascii="宋体" w:hAnsi="宋体"/>
            <w:sz w:val="24"/>
          </w:rPr>
          <w:t xml:space="preserve">. </w:t>
        </w:r>
      </w:ins>
      <w:ins w:id="33" w:author="Linshiwei" w:date="2018-05-13T21:06:00Z">
        <w:r>
          <w:rPr>
            <w:rFonts w:ascii="宋体" w:hAnsi="宋体"/>
            <w:sz w:val="24"/>
          </w:rPr>
          <w:t xml:space="preserve"> </w:t>
        </w:r>
      </w:ins>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1409E4" w:rsidRDefault="001409E4"/>
    <w:p w:rsidR="008A76CE" w:rsidRDefault="008A76CE">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F96014" w:rsidRPr="00343563" w:rsidRDefault="001D10A3" w:rsidP="00F11F59">
      <w:pPr>
        <w:pStyle w:val="1"/>
        <w:spacing w:before="0" w:after="0" w:line="360" w:lineRule="auto"/>
        <w:rPr>
          <w:rFonts w:asciiTheme="majorEastAsia" w:eastAsiaTheme="majorEastAsia" w:hAnsiTheme="majorEastAsia"/>
          <w:sz w:val="30"/>
          <w:szCs w:val="30"/>
        </w:rPr>
      </w:pPr>
      <w:bookmarkStart w:id="34" w:name="_Toc513495060"/>
      <w:r w:rsidRPr="00343563">
        <w:rPr>
          <w:rFonts w:asciiTheme="majorEastAsia" w:eastAsiaTheme="majorEastAsia" w:hAnsiTheme="majorEastAsia" w:hint="eastAsia"/>
          <w:sz w:val="30"/>
          <w:szCs w:val="30"/>
        </w:rPr>
        <w:t>一、</w:t>
      </w:r>
      <w:r w:rsidR="005141A2" w:rsidRPr="00002ACB">
        <w:rPr>
          <w:rFonts w:hint="eastAsia"/>
        </w:rPr>
        <w:t>精准营销系统</w:t>
      </w:r>
      <w:bookmarkEnd w:id="34"/>
    </w:p>
    <w:p w:rsidR="00AF4849" w:rsidRPr="00AF4849" w:rsidRDefault="001D10A3" w:rsidP="00F11F59">
      <w:pPr>
        <w:pStyle w:val="1"/>
        <w:spacing w:before="0" w:after="0" w:line="360" w:lineRule="auto"/>
        <w:rPr>
          <w:rFonts w:ascii="宋体" w:hAnsi="宋体"/>
          <w:sz w:val="24"/>
          <w:szCs w:val="24"/>
        </w:rPr>
      </w:pPr>
      <w:bookmarkStart w:id="35" w:name="_Toc513495061"/>
      <w:r>
        <w:rPr>
          <w:rFonts w:ascii="宋体" w:hAnsi="宋体" w:hint="eastAsia"/>
          <w:sz w:val="24"/>
          <w:szCs w:val="24"/>
        </w:rPr>
        <w:t>（一）</w:t>
      </w:r>
      <w:r w:rsidR="00F11F59">
        <w:rPr>
          <w:rFonts w:ascii="宋体" w:hAnsi="宋体" w:hint="eastAsia"/>
          <w:sz w:val="24"/>
          <w:szCs w:val="24"/>
        </w:rPr>
        <w:t xml:space="preserve"> </w:t>
      </w:r>
      <w:r w:rsidR="005141A2" w:rsidRPr="00002ACB">
        <w:rPr>
          <w:rStyle w:val="2Char"/>
          <w:rFonts w:hint="eastAsia"/>
        </w:rPr>
        <w:t>精准营销系统概念</w:t>
      </w:r>
      <w:bookmarkEnd w:id="35"/>
    </w:p>
    <w:p w:rsidR="00AF4849" w:rsidRPr="00AF4849" w:rsidRDefault="006C23D9" w:rsidP="00AF4849">
      <w:pPr>
        <w:spacing w:line="360" w:lineRule="auto"/>
        <w:ind w:firstLineChars="200" w:firstLine="480"/>
        <w:rPr>
          <w:rFonts w:ascii="宋体" w:hAnsi="宋体"/>
          <w:sz w:val="24"/>
        </w:rPr>
      </w:pPr>
      <w:r>
        <w:rPr>
          <w:rFonts w:ascii="宋体" w:hAnsi="宋体" w:hint="eastAsia"/>
          <w:sz w:val="24"/>
        </w:rPr>
        <w:t>精准营销是指在目标市场精准的攻击，以精准的市场定位，精准的广告投放能精准的触达所需要用户，最终促进消费，并且可以降低成本。</w:t>
      </w:r>
    </w:p>
    <w:p w:rsidR="00AF4849" w:rsidRPr="00AF4849" w:rsidRDefault="001D10A3" w:rsidP="002B53C3">
      <w:pPr>
        <w:pStyle w:val="2"/>
        <w:rPr>
          <w:rFonts w:ascii="宋体" w:hAnsi="宋体"/>
          <w:kern w:val="44"/>
          <w:sz w:val="24"/>
        </w:rPr>
      </w:pPr>
      <w:bookmarkStart w:id="36" w:name="_Toc513495062"/>
      <w:r>
        <w:rPr>
          <w:rFonts w:ascii="宋体" w:hAnsi="宋体" w:hint="eastAsia"/>
          <w:kern w:val="44"/>
          <w:sz w:val="24"/>
        </w:rPr>
        <w:t>（二）</w:t>
      </w:r>
      <w:r w:rsidR="006C23D9" w:rsidRPr="002B53C3">
        <w:rPr>
          <w:rFonts w:hint="eastAsia"/>
        </w:rPr>
        <w:t>精准营销系统</w:t>
      </w:r>
      <w:r w:rsidR="00AF4849" w:rsidRPr="002B53C3">
        <w:rPr>
          <w:rFonts w:hint="eastAsia"/>
        </w:rPr>
        <w:t>的功能</w:t>
      </w:r>
      <w:bookmarkEnd w:id="36"/>
    </w:p>
    <w:p w:rsidR="006C23D9" w:rsidRPr="00AA7D57" w:rsidRDefault="006C23D9" w:rsidP="00AA7D57">
      <w:pPr>
        <w:spacing w:line="336" w:lineRule="auto"/>
        <w:ind w:firstLineChars="200" w:firstLine="480"/>
        <w:rPr>
          <w:rFonts w:asciiTheme="minorEastAsia" w:eastAsiaTheme="minorEastAsia" w:hAnsiTheme="minorEastAsia"/>
          <w:sz w:val="24"/>
        </w:rPr>
      </w:pPr>
      <w:r w:rsidRPr="00AA7D57">
        <w:rPr>
          <w:rFonts w:asciiTheme="minorEastAsia" w:eastAsiaTheme="minorEastAsia" w:hAnsiTheme="minorEastAsia" w:hint="eastAsia"/>
          <w:sz w:val="24"/>
        </w:rPr>
        <w:t>本网站主要是针对母婴用户人群，做的一个营销方案，整个网站的主要菜单包括：</w:t>
      </w:r>
    </w:p>
    <w:p w:rsidR="006C23D9" w:rsidRPr="00AA7D57" w:rsidRDefault="006C23D9" w:rsidP="006C23D9">
      <w:pPr>
        <w:spacing w:line="336" w:lineRule="auto"/>
        <w:rPr>
          <w:rFonts w:asciiTheme="minorEastAsia" w:eastAsiaTheme="minorEastAsia" w:hAnsiTheme="minorEastAsia"/>
          <w:sz w:val="24"/>
        </w:rPr>
      </w:pPr>
      <w:r w:rsidRPr="00AA7D57">
        <w:rPr>
          <w:rFonts w:asciiTheme="minorEastAsia" w:eastAsiaTheme="minorEastAsia" w:hAnsiTheme="minorEastAsia" w:hint="eastAsia"/>
          <w:sz w:val="24"/>
        </w:rPr>
        <w:t>1、标签管理，创建标签，方案管理，创建方案标签管理页面：主要表现形式为表格，就显示创建标签后的标签内容，包含字段：标签名称、标签描述、标签状态等以及操作项</w:t>
      </w:r>
    </w:p>
    <w:p w:rsidR="006C23D9" w:rsidRPr="00AA7D57" w:rsidRDefault="006C23D9" w:rsidP="006C23D9">
      <w:pPr>
        <w:spacing w:line="336" w:lineRule="auto"/>
        <w:jc w:val="left"/>
        <w:rPr>
          <w:rFonts w:asciiTheme="minorEastAsia" w:eastAsiaTheme="minorEastAsia" w:hAnsiTheme="minorEastAsia"/>
          <w:sz w:val="24"/>
        </w:rPr>
      </w:pPr>
      <w:r w:rsidRPr="00AA7D57">
        <w:rPr>
          <w:rFonts w:asciiTheme="minorEastAsia" w:eastAsiaTheme="minorEastAsia" w:hAnsiTheme="minorEastAsia" w:hint="eastAsia"/>
          <w:sz w:val="24"/>
        </w:rPr>
        <w:t>2、创建标签页面：主要显示一些属性选择，然后根据属性选择出对应的人群数，可选择多个属性，计算出总人群数，然后创建标签成功，此为一个标签。一个标签可以创建多个方案，创建成功的标签会显示在标签管理页面中。</w:t>
      </w:r>
    </w:p>
    <w:p w:rsidR="006C23D9" w:rsidRPr="00AA7D57" w:rsidRDefault="006C23D9" w:rsidP="006C23D9">
      <w:pPr>
        <w:spacing w:line="336" w:lineRule="auto"/>
        <w:jc w:val="left"/>
        <w:rPr>
          <w:rFonts w:asciiTheme="minorEastAsia" w:eastAsiaTheme="minorEastAsia" w:hAnsiTheme="minorEastAsia"/>
          <w:sz w:val="24"/>
        </w:rPr>
      </w:pPr>
      <w:r w:rsidRPr="00AA7D57">
        <w:rPr>
          <w:rFonts w:asciiTheme="minorEastAsia" w:eastAsiaTheme="minorEastAsia" w:hAnsiTheme="minorEastAsia" w:hint="eastAsia"/>
          <w:sz w:val="24"/>
        </w:rPr>
        <w:t>3、方案管理页面：功能与标签管理页面，主要又表格形成，包含字段：方案名称，方案描述，方案类型等以及操作项；</w:t>
      </w:r>
    </w:p>
    <w:p w:rsidR="00AF4849" w:rsidRDefault="006C23D9" w:rsidP="006C23D9">
      <w:pPr>
        <w:spacing w:line="336" w:lineRule="auto"/>
        <w:jc w:val="left"/>
        <w:rPr>
          <w:rFonts w:ascii="宋体" w:hAnsi="宋体"/>
          <w:sz w:val="24"/>
        </w:rPr>
      </w:pPr>
      <w:r w:rsidRPr="00AA7D57">
        <w:rPr>
          <w:rFonts w:asciiTheme="minorEastAsia" w:eastAsiaTheme="minorEastAsia" w:hAnsiTheme="minorEastAsia" w:hint="eastAsia"/>
          <w:sz w:val="24"/>
        </w:rPr>
        <w:t>4、创建方案页面：主要确定了一个方案是以什么形式通知到各个消费者或者说是用户手中。暂定支持：发短信、发PUSH、发站内性三种方式，创建成功后的方案会显示在方案管理页面中</w:t>
      </w:r>
      <w:r w:rsidR="00AF4849" w:rsidRPr="00AF4849">
        <w:rPr>
          <w:rFonts w:ascii="宋体" w:hAnsi="宋体" w:hint="eastAsia"/>
          <w:sz w:val="24"/>
        </w:rPr>
        <w:t>。</w:t>
      </w:r>
    </w:p>
    <w:p w:rsidR="00AA7D57" w:rsidRPr="006C23D9" w:rsidRDefault="00AA7D57" w:rsidP="006C23D9">
      <w:pPr>
        <w:spacing w:line="336" w:lineRule="auto"/>
        <w:jc w:val="left"/>
        <w:rPr>
          <w:rFonts w:asciiTheme="minorEastAsia" w:eastAsiaTheme="minorEastAsia" w:hAnsiTheme="minorEastAsia"/>
          <w:szCs w:val="21"/>
        </w:rPr>
      </w:pPr>
      <w:r>
        <w:rPr>
          <w:rFonts w:ascii="宋体" w:hAnsi="宋体" w:hint="eastAsia"/>
          <w:sz w:val="24"/>
        </w:rPr>
        <w:t>5、用户画像分析页面：主要以图形展示对应标签用户的各种分布属性</w:t>
      </w:r>
    </w:p>
    <w:p w:rsidR="00AF4849" w:rsidRPr="00AF4849" w:rsidRDefault="001D10A3" w:rsidP="002B53C3">
      <w:pPr>
        <w:pStyle w:val="2"/>
        <w:rPr>
          <w:rFonts w:ascii="宋体" w:hAnsi="宋体"/>
          <w:kern w:val="44"/>
          <w:sz w:val="24"/>
        </w:rPr>
      </w:pPr>
      <w:bookmarkStart w:id="37" w:name="_Toc513495063"/>
      <w:r>
        <w:rPr>
          <w:rFonts w:ascii="宋体" w:hAnsi="宋体" w:hint="eastAsia"/>
          <w:kern w:val="44"/>
          <w:sz w:val="24"/>
        </w:rPr>
        <w:t>（三）</w:t>
      </w:r>
      <w:r w:rsidR="00F11F59">
        <w:rPr>
          <w:rFonts w:ascii="宋体" w:hAnsi="宋体" w:hint="eastAsia"/>
          <w:kern w:val="44"/>
          <w:sz w:val="24"/>
        </w:rPr>
        <w:t xml:space="preserve"> </w:t>
      </w:r>
      <w:r w:rsidR="00A50FFF" w:rsidRPr="002B53C3">
        <w:rPr>
          <w:rFonts w:hint="eastAsia"/>
        </w:rPr>
        <w:t>本系统</w:t>
      </w:r>
      <w:r w:rsidR="00AF4849" w:rsidRPr="002B53C3">
        <w:rPr>
          <w:rFonts w:hint="eastAsia"/>
        </w:rPr>
        <w:t>的主要特点</w:t>
      </w:r>
      <w:bookmarkEnd w:id="37"/>
    </w:p>
    <w:p w:rsidR="00AF4849" w:rsidRPr="00AF4849" w:rsidRDefault="00A50FFF" w:rsidP="00A50FFF">
      <w:pPr>
        <w:spacing w:line="360" w:lineRule="auto"/>
        <w:ind w:firstLineChars="200" w:firstLine="480"/>
        <w:rPr>
          <w:rFonts w:ascii="宋体" w:hAnsi="宋体"/>
          <w:sz w:val="24"/>
        </w:rPr>
      </w:pPr>
      <w:r>
        <w:rPr>
          <w:rFonts w:ascii="宋体" w:hAnsi="宋体" w:hint="eastAsia"/>
          <w:sz w:val="24"/>
        </w:rPr>
        <w:t>营销系统目前</w:t>
      </w:r>
      <w:r w:rsidR="00AF4849" w:rsidRPr="00AF4849">
        <w:rPr>
          <w:rFonts w:ascii="宋体" w:hAnsi="宋体" w:hint="eastAsia"/>
          <w:sz w:val="24"/>
        </w:rPr>
        <w:t>具备以下几点功能：</w:t>
      </w:r>
    </w:p>
    <w:p w:rsidR="00C35D0D" w:rsidRPr="00AA7D57" w:rsidRDefault="00C35D0D" w:rsidP="00C35D0D">
      <w:pPr>
        <w:pStyle w:val="a6"/>
        <w:numPr>
          <w:ilvl w:val="0"/>
          <w:numId w:val="19"/>
        </w:numPr>
        <w:spacing w:line="360" w:lineRule="auto"/>
        <w:ind w:firstLineChars="0"/>
        <w:rPr>
          <w:rFonts w:asciiTheme="minorEastAsia" w:eastAsiaTheme="minorEastAsia" w:hAnsiTheme="minorEastAsia"/>
          <w:sz w:val="24"/>
        </w:rPr>
      </w:pPr>
      <w:r w:rsidRPr="00AA7D57">
        <w:rPr>
          <w:rFonts w:asciiTheme="minorEastAsia" w:eastAsiaTheme="minorEastAsia" w:hAnsiTheme="minorEastAsia" w:hint="eastAsia"/>
          <w:sz w:val="24"/>
        </w:rPr>
        <w:t>用户分群</w:t>
      </w:r>
      <w:r w:rsidR="00A50FFF" w:rsidRPr="00AA7D57">
        <w:rPr>
          <w:rFonts w:asciiTheme="minorEastAsia" w:eastAsiaTheme="minorEastAsia" w:hAnsiTheme="minorEastAsia" w:hint="eastAsia"/>
          <w:sz w:val="24"/>
        </w:rPr>
        <w:t>，</w:t>
      </w:r>
      <w:r w:rsidRPr="00AA7D57">
        <w:rPr>
          <w:rFonts w:asciiTheme="minorEastAsia" w:eastAsiaTheme="minorEastAsia" w:hAnsiTheme="minorEastAsia" w:hint="eastAsia"/>
          <w:sz w:val="24"/>
        </w:rPr>
        <w:t>可通过配置的各类属性</w:t>
      </w:r>
      <w:r w:rsidR="00AA7D57" w:rsidRPr="00AA7D57">
        <w:rPr>
          <w:rFonts w:asciiTheme="minorEastAsia" w:eastAsiaTheme="minorEastAsia" w:hAnsiTheme="minorEastAsia" w:hint="eastAsia"/>
          <w:sz w:val="24"/>
        </w:rPr>
        <w:t>配置分群规则，包含：选择用户群-时间-业务行为-行为属性-指标/条件等确定最终用户群。</w:t>
      </w:r>
    </w:p>
    <w:p w:rsidR="00AF4849" w:rsidRPr="00AA7D57" w:rsidRDefault="00AA7D57" w:rsidP="00C35D0D">
      <w:pPr>
        <w:pStyle w:val="a6"/>
        <w:numPr>
          <w:ilvl w:val="0"/>
          <w:numId w:val="19"/>
        </w:numPr>
        <w:spacing w:line="360" w:lineRule="auto"/>
        <w:ind w:firstLineChars="0"/>
        <w:rPr>
          <w:rFonts w:asciiTheme="minorEastAsia" w:eastAsiaTheme="minorEastAsia" w:hAnsiTheme="minorEastAsia"/>
          <w:sz w:val="24"/>
        </w:rPr>
      </w:pPr>
      <w:r w:rsidRPr="00AA7D57">
        <w:rPr>
          <w:rFonts w:asciiTheme="minorEastAsia" w:eastAsiaTheme="minorEastAsia" w:hAnsiTheme="minorEastAsia" w:hint="eastAsia"/>
          <w:sz w:val="24"/>
        </w:rPr>
        <w:t>营销配置，目前系统主要支持发短信、发PUSH功能</w:t>
      </w:r>
    </w:p>
    <w:p w:rsidR="00AA7D57" w:rsidRPr="00AA7D57" w:rsidRDefault="00AA7D57" w:rsidP="00AA7D57">
      <w:pPr>
        <w:spacing w:line="360" w:lineRule="auto"/>
        <w:ind w:left="1200"/>
        <w:rPr>
          <w:rFonts w:asciiTheme="minorEastAsia" w:eastAsiaTheme="minorEastAsia" w:hAnsiTheme="minorEastAsia"/>
          <w:sz w:val="24"/>
        </w:rPr>
      </w:pPr>
      <w:r w:rsidRPr="00AA7D57">
        <w:rPr>
          <w:rFonts w:asciiTheme="minorEastAsia" w:eastAsiaTheme="minorEastAsia" w:hAnsiTheme="minorEastAsia" w:hint="eastAsia"/>
          <w:sz w:val="24"/>
        </w:rPr>
        <w:lastRenderedPageBreak/>
        <w:t>发短信：即通过选择的最终用户群，确定对应用户账号锁绑定的手机号，以手机短信的形式发送营销方式，通知用户相关营销活动，促进消费。</w:t>
      </w:r>
    </w:p>
    <w:p w:rsidR="00AA7D57" w:rsidRPr="00AA7D57" w:rsidRDefault="00AA7D57" w:rsidP="00AA7D57">
      <w:pPr>
        <w:spacing w:line="360" w:lineRule="auto"/>
        <w:ind w:left="1200"/>
        <w:rPr>
          <w:rFonts w:asciiTheme="minorEastAsia" w:eastAsiaTheme="minorEastAsia" w:hAnsiTheme="minorEastAsia"/>
          <w:sz w:val="24"/>
        </w:rPr>
      </w:pPr>
      <w:r w:rsidRPr="00AA7D57">
        <w:rPr>
          <w:rFonts w:asciiTheme="minorEastAsia" w:eastAsiaTheme="minorEastAsia" w:hAnsiTheme="minorEastAsia" w:hint="eastAsia"/>
          <w:sz w:val="24"/>
        </w:rPr>
        <w:t>发PUSH：即通过选择的最终用户群，确定对应用户账号，以APP自带的PUSH推送方式，通知用户相关的营销活动。</w:t>
      </w:r>
    </w:p>
    <w:p w:rsidR="00AF4849" w:rsidRPr="001250B3" w:rsidRDefault="00AA7D57" w:rsidP="001250B3">
      <w:pPr>
        <w:pStyle w:val="a6"/>
        <w:numPr>
          <w:ilvl w:val="0"/>
          <w:numId w:val="19"/>
        </w:numPr>
        <w:spacing w:line="360" w:lineRule="auto"/>
        <w:ind w:firstLineChars="0"/>
        <w:rPr>
          <w:rFonts w:ascii="宋体" w:hAnsi="宋体"/>
          <w:sz w:val="24"/>
        </w:rPr>
      </w:pPr>
      <w:r w:rsidRPr="001250B3">
        <w:rPr>
          <w:rFonts w:ascii="宋体" w:hAnsi="宋体" w:hint="eastAsia"/>
          <w:sz w:val="24"/>
        </w:rPr>
        <w:t>用户画像分析</w:t>
      </w:r>
      <w:r w:rsidR="001250B3" w:rsidRPr="001250B3">
        <w:rPr>
          <w:rFonts w:ascii="宋体" w:hAnsi="宋体" w:hint="eastAsia"/>
          <w:sz w:val="24"/>
        </w:rPr>
        <w:t>，包含：人群属性、设备属性、购买属性、行为属性</w:t>
      </w:r>
      <w:r w:rsidR="00AF4849" w:rsidRPr="001250B3">
        <w:rPr>
          <w:rFonts w:ascii="宋体" w:hAnsi="宋体" w:hint="eastAsia"/>
          <w:sz w:val="24"/>
        </w:rPr>
        <w:t>。</w:t>
      </w:r>
    </w:p>
    <w:p w:rsidR="001250B3" w:rsidRDefault="001250B3" w:rsidP="001250B3">
      <w:pPr>
        <w:spacing w:line="360" w:lineRule="auto"/>
        <w:ind w:left="1200"/>
        <w:rPr>
          <w:rFonts w:ascii="宋体" w:hAnsi="宋体"/>
          <w:sz w:val="24"/>
        </w:rPr>
      </w:pPr>
      <w:r>
        <w:rPr>
          <w:rFonts w:ascii="宋体" w:hAnsi="宋体" w:hint="eastAsia"/>
          <w:sz w:val="24"/>
        </w:rPr>
        <w:t>其中人群属性又可分为：性别分布、年龄分布、城市分布、星座分布；</w:t>
      </w:r>
    </w:p>
    <w:p w:rsidR="001250B3" w:rsidRDefault="001250B3" w:rsidP="001250B3">
      <w:pPr>
        <w:spacing w:line="360" w:lineRule="auto"/>
        <w:ind w:left="1200"/>
        <w:rPr>
          <w:rFonts w:ascii="宋体" w:hAnsi="宋体"/>
          <w:sz w:val="24"/>
        </w:rPr>
      </w:pPr>
      <w:r>
        <w:rPr>
          <w:rFonts w:ascii="宋体" w:hAnsi="宋体" w:hint="eastAsia"/>
          <w:sz w:val="24"/>
        </w:rPr>
        <w:t>设备</w:t>
      </w:r>
      <w:r w:rsidR="008C3833">
        <w:rPr>
          <w:rFonts w:ascii="宋体" w:hAnsi="宋体" w:hint="eastAsia"/>
          <w:sz w:val="24"/>
        </w:rPr>
        <w:t>/地域</w:t>
      </w:r>
      <w:r>
        <w:rPr>
          <w:rFonts w:ascii="宋体" w:hAnsi="宋体" w:hint="eastAsia"/>
          <w:sz w:val="24"/>
        </w:rPr>
        <w:t>属性可分为：</w:t>
      </w:r>
      <w:r w:rsidR="008C3833">
        <w:rPr>
          <w:rFonts w:ascii="宋体" w:hAnsi="宋体" w:hint="eastAsia"/>
          <w:sz w:val="24"/>
        </w:rPr>
        <w:t>设备类型</w:t>
      </w:r>
      <w:r>
        <w:rPr>
          <w:rFonts w:ascii="宋体" w:hAnsi="宋体" w:hint="eastAsia"/>
          <w:sz w:val="24"/>
        </w:rPr>
        <w:t>分布</w:t>
      </w:r>
      <w:r w:rsidR="008C3833">
        <w:rPr>
          <w:rFonts w:ascii="宋体" w:hAnsi="宋体" w:hint="eastAsia"/>
          <w:sz w:val="24"/>
        </w:rPr>
        <w:t>、省份分布、城市分布；</w:t>
      </w:r>
    </w:p>
    <w:p w:rsidR="001250B3" w:rsidRDefault="001250B3" w:rsidP="001250B3">
      <w:pPr>
        <w:spacing w:line="360" w:lineRule="auto"/>
        <w:ind w:left="1200"/>
        <w:rPr>
          <w:rFonts w:ascii="宋体" w:hAnsi="宋体"/>
          <w:sz w:val="24"/>
        </w:rPr>
      </w:pPr>
      <w:r>
        <w:rPr>
          <w:rFonts w:ascii="宋体" w:hAnsi="宋体" w:hint="eastAsia"/>
          <w:sz w:val="24"/>
        </w:rPr>
        <w:t>购买属性可分为：购买金额分布、购买单数分布、购买类目分布；</w:t>
      </w:r>
    </w:p>
    <w:p w:rsidR="001250B3" w:rsidRPr="001250B3" w:rsidRDefault="001250B3" w:rsidP="001250B3">
      <w:pPr>
        <w:spacing w:line="360" w:lineRule="auto"/>
        <w:ind w:left="1200"/>
        <w:rPr>
          <w:rFonts w:ascii="宋体" w:hAnsi="宋体"/>
          <w:sz w:val="24"/>
        </w:rPr>
      </w:pPr>
      <w:r>
        <w:rPr>
          <w:rFonts w:ascii="宋体" w:hAnsi="宋体" w:hint="eastAsia"/>
          <w:sz w:val="24"/>
        </w:rPr>
        <w:t>行为属性可分为：访问次数分布、搜索次数分布、加入购物车次数分布、关注次数分布、分享次数分布、收藏次数分布。</w:t>
      </w:r>
    </w:p>
    <w:p w:rsidR="007938D3" w:rsidRPr="00343563" w:rsidRDefault="00AF4849" w:rsidP="002B53C3">
      <w:pPr>
        <w:pStyle w:val="1"/>
        <w:rPr>
          <w:rFonts w:asciiTheme="majorEastAsia" w:eastAsiaTheme="majorEastAsia" w:hAnsiTheme="majorEastAsia"/>
          <w:sz w:val="30"/>
          <w:szCs w:val="30"/>
        </w:rPr>
      </w:pPr>
      <w:r>
        <w:br w:type="page"/>
      </w:r>
      <w:bookmarkStart w:id="38" w:name="_Toc478672975"/>
      <w:bookmarkStart w:id="39" w:name="_Toc513495064"/>
      <w:bookmarkStart w:id="40" w:name="OLE_LINK134"/>
      <w:bookmarkStart w:id="41" w:name="OLE_LINK135"/>
      <w:bookmarkStart w:id="42" w:name="OLE_LINK178"/>
      <w:r w:rsidR="00E0536C" w:rsidRPr="00343563">
        <w:rPr>
          <w:rFonts w:asciiTheme="majorEastAsia" w:eastAsiaTheme="majorEastAsia" w:hAnsiTheme="majorEastAsia" w:hint="eastAsia"/>
          <w:sz w:val="30"/>
          <w:szCs w:val="30"/>
        </w:rPr>
        <w:lastRenderedPageBreak/>
        <w:t>二</w:t>
      </w:r>
      <w:bookmarkEnd w:id="38"/>
      <w:r w:rsidR="00F96014" w:rsidRPr="00343563">
        <w:rPr>
          <w:rFonts w:asciiTheme="majorEastAsia" w:eastAsiaTheme="majorEastAsia" w:hAnsiTheme="majorEastAsia" w:hint="eastAsia"/>
          <w:sz w:val="30"/>
          <w:szCs w:val="30"/>
        </w:rPr>
        <w:t>、</w:t>
      </w:r>
      <w:r w:rsidR="00343563" w:rsidRPr="002B53C3">
        <w:rPr>
          <w:rFonts w:hint="eastAsia"/>
        </w:rPr>
        <w:t>详细设计</w:t>
      </w:r>
      <w:bookmarkEnd w:id="39"/>
    </w:p>
    <w:p w:rsidR="007938D3" w:rsidRPr="008D7167" w:rsidRDefault="00F96014" w:rsidP="002B53C3">
      <w:pPr>
        <w:pStyle w:val="2"/>
        <w:rPr>
          <w:rFonts w:ascii="宋体" w:hAnsi="宋体"/>
          <w:sz w:val="24"/>
        </w:rPr>
      </w:pPr>
      <w:bookmarkStart w:id="43" w:name="_Toc513495065"/>
      <w:bookmarkEnd w:id="40"/>
      <w:bookmarkEnd w:id="41"/>
      <w:bookmarkEnd w:id="42"/>
      <w:r>
        <w:rPr>
          <w:rFonts w:ascii="宋体" w:hAnsi="宋体" w:hint="eastAsia"/>
          <w:sz w:val="24"/>
        </w:rPr>
        <w:t>（一）</w:t>
      </w:r>
      <w:r w:rsidR="00343563" w:rsidRPr="002B53C3">
        <w:rPr>
          <w:rFonts w:hint="eastAsia"/>
        </w:rPr>
        <w:t>系统整体框架图</w:t>
      </w:r>
      <w:bookmarkEnd w:id="43"/>
    </w:p>
    <w:p w:rsidR="00343563" w:rsidRDefault="00343563" w:rsidP="009F1F3B">
      <w:pPr>
        <w:spacing w:line="360" w:lineRule="auto"/>
        <w:rPr>
          <w:rFonts w:ascii="宋体" w:hAnsi="宋体"/>
          <w:sz w:val="24"/>
        </w:rPr>
      </w:pPr>
    </w:p>
    <w:p w:rsidR="00343563" w:rsidRDefault="00343563" w:rsidP="009F1F3B">
      <w:pPr>
        <w:spacing w:line="360" w:lineRule="auto"/>
        <w:rPr>
          <w:rFonts w:ascii="宋体" w:hAnsi="宋体"/>
          <w:sz w:val="24"/>
        </w:rPr>
      </w:pPr>
    </w:p>
    <w:p w:rsidR="00343563" w:rsidRDefault="00343563" w:rsidP="009F1F3B">
      <w:pPr>
        <w:spacing w:line="360" w:lineRule="auto"/>
        <w:rPr>
          <w:rFonts w:ascii="宋体" w:hAnsi="宋体"/>
          <w:sz w:val="24"/>
        </w:rPr>
      </w:pPr>
    </w:p>
    <w:p w:rsidR="00343563" w:rsidRDefault="0079286A" w:rsidP="009F1F3B">
      <w:pPr>
        <w:spacing w:line="360" w:lineRule="auto"/>
        <w:rPr>
          <w:rFonts w:ascii="宋体" w:hAnsi="宋体"/>
          <w:sz w:val="24"/>
        </w:rPr>
      </w:pPr>
      <w:r>
        <w:rPr>
          <w:rFonts w:ascii="宋体" w:hAnsi="宋体" w:hint="eastAsia"/>
          <w:sz w:val="24"/>
        </w:rPr>
        <w:t>缺图</w:t>
      </w:r>
    </w:p>
    <w:p w:rsidR="00343563" w:rsidRDefault="00343563" w:rsidP="009F1F3B">
      <w:pPr>
        <w:spacing w:line="360" w:lineRule="auto"/>
        <w:rPr>
          <w:rFonts w:ascii="宋体" w:hAnsi="宋体"/>
          <w:sz w:val="24"/>
        </w:rPr>
      </w:pPr>
    </w:p>
    <w:p w:rsidR="00620270" w:rsidRDefault="00620270" w:rsidP="00A44E16">
      <w:pPr>
        <w:spacing w:line="360" w:lineRule="auto"/>
        <w:rPr>
          <w:rFonts w:ascii="宋体" w:hAnsi="宋体"/>
          <w:b/>
          <w:bCs/>
          <w:sz w:val="24"/>
        </w:rPr>
      </w:pPr>
      <w:r>
        <w:rPr>
          <w:rFonts w:ascii="宋体" w:hAnsi="宋体" w:hint="eastAsia"/>
          <w:b/>
          <w:bCs/>
          <w:sz w:val="24"/>
        </w:rPr>
        <w:t>补上图后，可以再写些说明</w:t>
      </w:r>
      <w:ins w:id="44" w:author="Linshiwei" w:date="2018-05-13T21:07:00Z">
        <w:r w:rsidR="00484C78">
          <w:rPr>
            <w:rFonts w:ascii="宋体" w:hAnsi="宋体" w:hint="eastAsia"/>
            <w:b/>
            <w:bCs/>
            <w:sz w:val="24"/>
          </w:rPr>
          <w:t>这是我写的审核</w:t>
        </w:r>
      </w:ins>
      <w:ins w:id="45" w:author="Linshiwei" w:date="2018-05-13T21:08:00Z">
        <w:r w:rsidR="00484C78">
          <w:rPr>
            <w:rFonts w:ascii="宋体" w:hAnsi="宋体" w:hint="eastAsia"/>
            <w:b/>
            <w:bCs/>
            <w:sz w:val="24"/>
          </w:rPr>
          <w:t>意见，怎么就变成你的内容了？</w:t>
        </w:r>
      </w:ins>
    </w:p>
    <w:p w:rsidR="007938D3" w:rsidRDefault="00F96014" w:rsidP="002B53C3">
      <w:pPr>
        <w:pStyle w:val="2"/>
        <w:rPr>
          <w:rFonts w:ascii="宋体" w:hAnsi="宋体"/>
          <w:sz w:val="24"/>
        </w:rPr>
      </w:pPr>
      <w:bookmarkStart w:id="46" w:name="_Toc513495066"/>
      <w:r>
        <w:rPr>
          <w:rFonts w:ascii="宋体" w:hAnsi="宋体" w:hint="eastAsia"/>
          <w:sz w:val="24"/>
        </w:rPr>
        <w:t>（二）</w:t>
      </w:r>
      <w:r w:rsidR="00343563" w:rsidRPr="002B53C3">
        <w:rPr>
          <w:rFonts w:hint="eastAsia"/>
        </w:rPr>
        <w:t>数据库设计</w:t>
      </w:r>
      <w:bookmarkEnd w:id="46"/>
    </w:p>
    <w:p w:rsidR="00343563" w:rsidRDefault="00343563" w:rsidP="00A44E16">
      <w:pPr>
        <w:spacing w:line="360" w:lineRule="auto"/>
        <w:rPr>
          <w:rFonts w:ascii="宋体" w:hAnsi="宋体"/>
          <w:b/>
          <w:bCs/>
          <w:sz w:val="24"/>
        </w:rPr>
      </w:pPr>
      <w:r>
        <w:rPr>
          <w:rFonts w:ascii="宋体" w:hAnsi="宋体" w:hint="eastAsia"/>
          <w:b/>
          <w:bCs/>
          <w:sz w:val="24"/>
        </w:rPr>
        <w:t xml:space="preserve">                     表</w:t>
      </w:r>
      <w:del w:id="47" w:author="Linshiwei" w:date="2018-05-13T21:08:00Z">
        <w:r w:rsidDel="00484C78">
          <w:rPr>
            <w:rFonts w:ascii="宋体" w:hAnsi="宋体" w:hint="eastAsia"/>
            <w:b/>
            <w:bCs/>
            <w:sz w:val="24"/>
          </w:rPr>
          <w:delText>2.2.1</w:delText>
        </w:r>
      </w:del>
      <w:ins w:id="48" w:author="Linshiwei" w:date="2018-05-13T21:08:00Z">
        <w:r w:rsidR="00484C78">
          <w:rPr>
            <w:rFonts w:ascii="宋体" w:hAnsi="宋体"/>
            <w:b/>
            <w:bCs/>
            <w:sz w:val="24"/>
          </w:rPr>
          <w:t>2</w:t>
        </w:r>
        <w:r w:rsidR="00484C78">
          <w:rPr>
            <w:rFonts w:ascii="宋体" w:hAnsi="宋体" w:hint="eastAsia"/>
            <w:b/>
            <w:bCs/>
            <w:sz w:val="24"/>
          </w:rPr>
          <w:t>-</w:t>
        </w:r>
        <w:r w:rsidR="00484C78">
          <w:rPr>
            <w:rFonts w:ascii="宋体" w:hAnsi="宋体"/>
            <w:b/>
            <w:bCs/>
            <w:sz w:val="24"/>
          </w:rPr>
          <w:t>1</w:t>
        </w:r>
      </w:ins>
      <w:r>
        <w:rPr>
          <w:rFonts w:ascii="宋体" w:hAnsi="宋体" w:hint="eastAsia"/>
          <w:b/>
          <w:bCs/>
          <w:sz w:val="24"/>
        </w:rPr>
        <w:t xml:space="preserve">  标签管理</w:t>
      </w:r>
      <w:ins w:id="49" w:author="Linshiwei" w:date="2018-05-13T21:09:00Z">
        <w:r w:rsidR="00484C78">
          <w:rPr>
            <w:rFonts w:ascii="宋体" w:hAnsi="宋体" w:hint="eastAsia"/>
            <w:b/>
            <w:bCs/>
            <w:sz w:val="24"/>
          </w:rPr>
          <w:t>以下同改</w:t>
        </w:r>
      </w:ins>
      <w:ins w:id="50" w:author="Linshiwei" w:date="2018-05-13T21:18:00Z">
        <w:r w:rsidR="00484C78">
          <w:rPr>
            <w:rFonts w:ascii="宋体" w:hAnsi="宋体" w:hint="eastAsia"/>
            <w:b/>
            <w:bCs/>
            <w:sz w:val="24"/>
          </w:rPr>
          <w:t xml:space="preserve"> 此表格式不对</w:t>
        </w:r>
      </w:ins>
    </w:p>
    <w:tbl>
      <w:tblPr>
        <w:tblStyle w:val="a9"/>
        <w:tblW w:w="0" w:type="auto"/>
        <w:tblLook w:val="04A0" w:firstRow="1" w:lastRow="0" w:firstColumn="1" w:lastColumn="0" w:noHBand="0" w:noVBand="1"/>
      </w:tblPr>
      <w:tblGrid>
        <w:gridCol w:w="2840"/>
        <w:gridCol w:w="2841"/>
        <w:gridCol w:w="2841"/>
      </w:tblGrid>
      <w:tr w:rsidR="00343563" w:rsidTr="00343563">
        <w:tc>
          <w:tcPr>
            <w:tcW w:w="2840" w:type="dxa"/>
          </w:tcPr>
          <w:p w:rsidR="00343563" w:rsidRDefault="00343563" w:rsidP="00A44E16">
            <w:pPr>
              <w:spacing w:line="360" w:lineRule="auto"/>
              <w:rPr>
                <w:rFonts w:ascii="宋体" w:hAnsi="宋体"/>
                <w:b/>
                <w:bCs/>
                <w:sz w:val="24"/>
              </w:rPr>
            </w:pPr>
            <w:r>
              <w:rPr>
                <w:rFonts w:ascii="宋体" w:hAnsi="宋体" w:hint="eastAsia"/>
                <w:b/>
                <w:bCs/>
                <w:sz w:val="24"/>
              </w:rPr>
              <w:t>字段名称</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数据类型</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字段说明</w:t>
            </w:r>
          </w:p>
        </w:tc>
      </w:tr>
      <w:tr w:rsidR="00343563" w:rsidTr="00343563">
        <w:tc>
          <w:tcPr>
            <w:tcW w:w="2840" w:type="dxa"/>
          </w:tcPr>
          <w:p w:rsidR="00343563" w:rsidRDefault="00DB6ACD" w:rsidP="00DB6ACD">
            <w:pPr>
              <w:spacing w:line="360" w:lineRule="auto"/>
              <w:rPr>
                <w:rFonts w:ascii="宋体" w:hAnsi="宋体"/>
                <w:b/>
                <w:bCs/>
                <w:sz w:val="24"/>
              </w:rPr>
            </w:pPr>
            <w:r w:rsidRPr="00DB6ACD">
              <w:rPr>
                <w:rFonts w:ascii="宋体" w:hAnsi="宋体"/>
                <w:b/>
                <w:bCs/>
                <w:sz w:val="24"/>
              </w:rPr>
              <w:t>label</w:t>
            </w:r>
            <w:r w:rsidR="00343563">
              <w:rPr>
                <w:rFonts w:ascii="宋体" w:hAnsi="宋体" w:hint="eastAsia"/>
                <w:b/>
                <w:bCs/>
                <w:sz w:val="24"/>
              </w:rPr>
              <w:t>_name</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文本</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标签名称</w:t>
            </w:r>
          </w:p>
        </w:tc>
      </w:tr>
      <w:tr w:rsidR="00343563" w:rsidTr="00343563">
        <w:tc>
          <w:tcPr>
            <w:tcW w:w="2840" w:type="dxa"/>
          </w:tcPr>
          <w:p w:rsidR="00343563" w:rsidRDefault="00DB6ACD" w:rsidP="00DB6ACD">
            <w:pPr>
              <w:spacing w:line="360" w:lineRule="auto"/>
              <w:rPr>
                <w:rFonts w:ascii="宋体" w:hAnsi="宋体"/>
                <w:b/>
                <w:bCs/>
                <w:sz w:val="24"/>
              </w:rPr>
            </w:pPr>
            <w:r w:rsidRPr="00DB6ACD">
              <w:rPr>
                <w:rFonts w:ascii="宋体" w:hAnsi="宋体"/>
                <w:b/>
                <w:bCs/>
                <w:sz w:val="24"/>
              </w:rPr>
              <w:t>label</w:t>
            </w:r>
            <w:r w:rsidR="00343563">
              <w:rPr>
                <w:rFonts w:ascii="宋体" w:hAnsi="宋体" w:hint="eastAsia"/>
                <w:b/>
                <w:bCs/>
                <w:sz w:val="24"/>
              </w:rPr>
              <w:t>_</w:t>
            </w:r>
            <w:r w:rsidR="00343563">
              <w:t xml:space="preserve"> </w:t>
            </w:r>
            <w:r w:rsidR="00343563" w:rsidRPr="00343563">
              <w:rPr>
                <w:rFonts w:ascii="宋体" w:hAnsi="宋体"/>
                <w:b/>
                <w:bCs/>
                <w:sz w:val="24"/>
              </w:rPr>
              <w:t>depict</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文本</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标签描述</w:t>
            </w:r>
          </w:p>
        </w:tc>
      </w:tr>
      <w:tr w:rsidR="00343563" w:rsidTr="00343563">
        <w:tc>
          <w:tcPr>
            <w:tcW w:w="2840" w:type="dxa"/>
          </w:tcPr>
          <w:p w:rsidR="00343563" w:rsidRDefault="00DB6ACD" w:rsidP="00A44E16">
            <w:pPr>
              <w:spacing w:line="360" w:lineRule="auto"/>
              <w:rPr>
                <w:rFonts w:ascii="宋体" w:hAnsi="宋体"/>
                <w:b/>
                <w:bCs/>
                <w:sz w:val="24"/>
              </w:rPr>
            </w:pPr>
            <w:r w:rsidRPr="00DB6ACD">
              <w:rPr>
                <w:rFonts w:ascii="宋体" w:hAnsi="宋体"/>
                <w:b/>
                <w:bCs/>
                <w:sz w:val="24"/>
              </w:rPr>
              <w:t>label</w:t>
            </w:r>
            <w:r w:rsidR="00343563">
              <w:rPr>
                <w:rFonts w:ascii="宋体" w:hAnsi="宋体" w:hint="eastAsia"/>
                <w:b/>
                <w:bCs/>
                <w:sz w:val="24"/>
              </w:rPr>
              <w:t>_id</w:t>
            </w:r>
          </w:p>
        </w:tc>
        <w:tc>
          <w:tcPr>
            <w:tcW w:w="2841" w:type="dxa"/>
          </w:tcPr>
          <w:p w:rsidR="00343563" w:rsidRDefault="00343563" w:rsidP="00A44E16">
            <w:pPr>
              <w:spacing w:line="360" w:lineRule="auto"/>
              <w:rPr>
                <w:rFonts w:ascii="宋体" w:hAnsi="宋体"/>
                <w:b/>
                <w:bCs/>
                <w:sz w:val="24"/>
              </w:rPr>
            </w:pPr>
            <w:r>
              <w:rPr>
                <w:rFonts w:ascii="宋体" w:hAnsi="宋体"/>
                <w:b/>
                <w:bCs/>
                <w:sz w:val="24"/>
              </w:rPr>
              <w:t>I</w:t>
            </w:r>
            <w:r>
              <w:rPr>
                <w:rFonts w:ascii="宋体" w:hAnsi="宋体" w:hint="eastAsia"/>
                <w:b/>
                <w:bCs/>
                <w:sz w:val="24"/>
              </w:rPr>
              <w:t>nt</w:t>
            </w:r>
          </w:p>
        </w:tc>
        <w:tc>
          <w:tcPr>
            <w:tcW w:w="2841" w:type="dxa"/>
          </w:tcPr>
          <w:p w:rsidR="00343563" w:rsidRDefault="00343563" w:rsidP="00A44E16">
            <w:pPr>
              <w:spacing w:line="360" w:lineRule="auto"/>
              <w:rPr>
                <w:rFonts w:ascii="宋体" w:hAnsi="宋体"/>
                <w:b/>
                <w:bCs/>
                <w:sz w:val="24"/>
              </w:rPr>
            </w:pPr>
            <w:r>
              <w:rPr>
                <w:rFonts w:ascii="宋体" w:hAnsi="宋体" w:hint="eastAsia"/>
                <w:b/>
                <w:bCs/>
                <w:sz w:val="24"/>
              </w:rPr>
              <w:t>标签ID</w:t>
            </w:r>
          </w:p>
        </w:tc>
      </w:tr>
      <w:tr w:rsidR="00343563" w:rsidTr="00343563">
        <w:tc>
          <w:tcPr>
            <w:tcW w:w="2840" w:type="dxa"/>
          </w:tcPr>
          <w:p w:rsidR="00DB6ACD" w:rsidRDefault="00DB6ACD" w:rsidP="00A44E16">
            <w:pPr>
              <w:spacing w:line="360" w:lineRule="auto"/>
              <w:rPr>
                <w:rFonts w:ascii="宋体" w:hAnsi="宋体"/>
                <w:b/>
                <w:bCs/>
                <w:sz w:val="24"/>
              </w:rPr>
            </w:pPr>
            <w:r w:rsidRPr="00DB6ACD">
              <w:rPr>
                <w:rFonts w:ascii="宋体" w:hAnsi="宋体"/>
                <w:b/>
                <w:bCs/>
                <w:sz w:val="24"/>
              </w:rPr>
              <w:t>label</w:t>
            </w:r>
            <w:r>
              <w:rPr>
                <w:rFonts w:ascii="宋体" w:hAnsi="宋体" w:hint="eastAsia"/>
                <w:b/>
                <w:bCs/>
                <w:sz w:val="24"/>
              </w:rPr>
              <w:t>_</w:t>
            </w:r>
            <w:r>
              <w:t xml:space="preserve"> </w:t>
            </w:r>
            <w:r w:rsidRPr="00DB6ACD">
              <w:rPr>
                <w:rFonts w:ascii="宋体" w:hAnsi="宋体"/>
                <w:b/>
                <w:bCs/>
                <w:sz w:val="24"/>
              </w:rPr>
              <w:t>Create Time</w:t>
            </w:r>
          </w:p>
        </w:tc>
        <w:tc>
          <w:tcPr>
            <w:tcW w:w="2841" w:type="dxa"/>
          </w:tcPr>
          <w:p w:rsidR="00343563" w:rsidRDefault="00DB6ACD" w:rsidP="00A44E16">
            <w:pPr>
              <w:spacing w:line="360" w:lineRule="auto"/>
              <w:rPr>
                <w:rFonts w:ascii="宋体" w:hAnsi="宋体"/>
                <w:b/>
                <w:bCs/>
                <w:sz w:val="24"/>
              </w:rPr>
            </w:pPr>
            <w:r>
              <w:rPr>
                <w:rFonts w:ascii="宋体" w:hAnsi="宋体"/>
                <w:b/>
                <w:bCs/>
                <w:sz w:val="24"/>
              </w:rPr>
              <w:t>D</w:t>
            </w:r>
            <w:r>
              <w:rPr>
                <w:rFonts w:ascii="宋体" w:hAnsi="宋体" w:hint="eastAsia"/>
                <w:b/>
                <w:bCs/>
                <w:sz w:val="24"/>
              </w:rPr>
              <w:t>ate</w:t>
            </w:r>
          </w:p>
        </w:tc>
        <w:tc>
          <w:tcPr>
            <w:tcW w:w="2841" w:type="dxa"/>
          </w:tcPr>
          <w:p w:rsidR="00343563" w:rsidRDefault="00DB6ACD" w:rsidP="00A44E16">
            <w:pPr>
              <w:spacing w:line="360" w:lineRule="auto"/>
              <w:rPr>
                <w:rFonts w:ascii="宋体" w:hAnsi="宋体"/>
                <w:b/>
                <w:bCs/>
                <w:sz w:val="24"/>
              </w:rPr>
            </w:pPr>
            <w:r>
              <w:rPr>
                <w:rFonts w:ascii="宋体" w:hAnsi="宋体" w:hint="eastAsia"/>
                <w:b/>
                <w:bCs/>
                <w:sz w:val="24"/>
              </w:rPr>
              <w:t>标签创建日期</w:t>
            </w:r>
          </w:p>
        </w:tc>
      </w:tr>
      <w:tr w:rsidR="00343563" w:rsidTr="00343563">
        <w:tc>
          <w:tcPr>
            <w:tcW w:w="2840" w:type="dxa"/>
          </w:tcPr>
          <w:p w:rsidR="00343563" w:rsidRDefault="00DB6ACD" w:rsidP="00A44E16">
            <w:pPr>
              <w:spacing w:line="360" w:lineRule="auto"/>
              <w:rPr>
                <w:rFonts w:ascii="宋体" w:hAnsi="宋体"/>
                <w:b/>
                <w:bCs/>
                <w:sz w:val="24"/>
              </w:rPr>
            </w:pPr>
            <w:r w:rsidRPr="00DB6ACD">
              <w:rPr>
                <w:rFonts w:ascii="宋体" w:hAnsi="宋体"/>
                <w:b/>
                <w:bCs/>
                <w:sz w:val="24"/>
              </w:rPr>
              <w:t>label_creater</w:t>
            </w:r>
          </w:p>
        </w:tc>
        <w:tc>
          <w:tcPr>
            <w:tcW w:w="2841" w:type="dxa"/>
          </w:tcPr>
          <w:p w:rsidR="00343563" w:rsidRDefault="00DB6ACD" w:rsidP="00A44E16">
            <w:pPr>
              <w:spacing w:line="360" w:lineRule="auto"/>
              <w:rPr>
                <w:rFonts w:ascii="宋体" w:hAnsi="宋体"/>
                <w:b/>
                <w:bCs/>
                <w:sz w:val="24"/>
              </w:rPr>
            </w:pPr>
            <w:r>
              <w:rPr>
                <w:rFonts w:ascii="宋体" w:hAnsi="宋体" w:hint="eastAsia"/>
                <w:b/>
                <w:bCs/>
                <w:sz w:val="24"/>
              </w:rPr>
              <w:t>文本</w:t>
            </w:r>
          </w:p>
        </w:tc>
        <w:tc>
          <w:tcPr>
            <w:tcW w:w="2841" w:type="dxa"/>
          </w:tcPr>
          <w:p w:rsidR="00343563" w:rsidRDefault="00DB6ACD" w:rsidP="00A44E16">
            <w:pPr>
              <w:spacing w:line="360" w:lineRule="auto"/>
              <w:rPr>
                <w:rFonts w:ascii="宋体" w:hAnsi="宋体"/>
                <w:b/>
                <w:bCs/>
                <w:sz w:val="24"/>
              </w:rPr>
            </w:pPr>
            <w:r>
              <w:rPr>
                <w:rFonts w:ascii="宋体" w:hAnsi="宋体" w:hint="eastAsia"/>
                <w:b/>
                <w:bCs/>
                <w:sz w:val="24"/>
              </w:rPr>
              <w:t>标签创建人</w:t>
            </w:r>
          </w:p>
        </w:tc>
      </w:tr>
      <w:tr w:rsidR="00343563" w:rsidTr="00343563">
        <w:tc>
          <w:tcPr>
            <w:tcW w:w="2840" w:type="dxa"/>
          </w:tcPr>
          <w:p w:rsidR="00343563" w:rsidRDefault="00DB6ACD" w:rsidP="00A44E16">
            <w:pPr>
              <w:spacing w:line="360" w:lineRule="auto"/>
              <w:rPr>
                <w:rFonts w:ascii="宋体" w:hAnsi="宋体"/>
                <w:b/>
                <w:bCs/>
                <w:sz w:val="24"/>
              </w:rPr>
            </w:pPr>
            <w:r w:rsidRPr="00DB6ACD">
              <w:rPr>
                <w:rFonts w:ascii="宋体" w:hAnsi="宋体"/>
                <w:b/>
                <w:bCs/>
                <w:sz w:val="24"/>
              </w:rPr>
              <w:t>label_</w:t>
            </w:r>
            <w:r>
              <w:rPr>
                <w:rFonts w:ascii="宋体" w:hAnsi="宋体" w:hint="eastAsia"/>
                <w:b/>
                <w:bCs/>
                <w:sz w:val="24"/>
              </w:rPr>
              <w:t>num</w:t>
            </w:r>
          </w:p>
        </w:tc>
        <w:tc>
          <w:tcPr>
            <w:tcW w:w="2841" w:type="dxa"/>
          </w:tcPr>
          <w:p w:rsidR="00343563" w:rsidRDefault="00DB6ACD" w:rsidP="00A44E16">
            <w:pPr>
              <w:spacing w:line="360" w:lineRule="auto"/>
              <w:rPr>
                <w:rFonts w:ascii="宋体" w:hAnsi="宋体"/>
                <w:b/>
                <w:bCs/>
                <w:sz w:val="24"/>
              </w:rPr>
            </w:pPr>
            <w:r>
              <w:rPr>
                <w:rFonts w:ascii="宋体" w:hAnsi="宋体"/>
                <w:b/>
                <w:bCs/>
                <w:sz w:val="24"/>
              </w:rPr>
              <w:t>I</w:t>
            </w:r>
            <w:r>
              <w:rPr>
                <w:rFonts w:ascii="宋体" w:hAnsi="宋体" w:hint="eastAsia"/>
                <w:b/>
                <w:bCs/>
                <w:sz w:val="24"/>
              </w:rPr>
              <w:t>nt</w:t>
            </w:r>
          </w:p>
        </w:tc>
        <w:tc>
          <w:tcPr>
            <w:tcW w:w="2841" w:type="dxa"/>
          </w:tcPr>
          <w:p w:rsidR="00343563" w:rsidRDefault="00DB6ACD" w:rsidP="00A44E16">
            <w:pPr>
              <w:spacing w:line="360" w:lineRule="auto"/>
              <w:rPr>
                <w:rFonts w:ascii="宋体" w:hAnsi="宋体"/>
                <w:b/>
                <w:bCs/>
                <w:sz w:val="24"/>
              </w:rPr>
            </w:pPr>
            <w:r>
              <w:rPr>
                <w:rFonts w:ascii="宋体" w:hAnsi="宋体" w:hint="eastAsia"/>
                <w:b/>
                <w:bCs/>
                <w:sz w:val="24"/>
              </w:rPr>
              <w:t>标签人数</w:t>
            </w:r>
          </w:p>
        </w:tc>
      </w:tr>
      <w:tr w:rsidR="00343563" w:rsidTr="00343563">
        <w:tc>
          <w:tcPr>
            <w:tcW w:w="2840" w:type="dxa"/>
          </w:tcPr>
          <w:p w:rsidR="00343563" w:rsidRDefault="00343563" w:rsidP="00A44E16">
            <w:pPr>
              <w:spacing w:line="360" w:lineRule="auto"/>
              <w:rPr>
                <w:rFonts w:ascii="宋体" w:hAnsi="宋体"/>
                <w:b/>
                <w:bCs/>
                <w:sz w:val="24"/>
              </w:rPr>
            </w:pPr>
          </w:p>
        </w:tc>
        <w:tc>
          <w:tcPr>
            <w:tcW w:w="2841" w:type="dxa"/>
          </w:tcPr>
          <w:p w:rsidR="00343563" w:rsidRDefault="00343563" w:rsidP="00A44E16">
            <w:pPr>
              <w:spacing w:line="360" w:lineRule="auto"/>
              <w:rPr>
                <w:rFonts w:ascii="宋体" w:hAnsi="宋体"/>
                <w:b/>
                <w:bCs/>
                <w:sz w:val="24"/>
              </w:rPr>
            </w:pPr>
          </w:p>
        </w:tc>
        <w:tc>
          <w:tcPr>
            <w:tcW w:w="2841" w:type="dxa"/>
          </w:tcPr>
          <w:p w:rsidR="00343563" w:rsidRDefault="00343563" w:rsidP="00A44E16">
            <w:pPr>
              <w:spacing w:line="360" w:lineRule="auto"/>
              <w:rPr>
                <w:rFonts w:ascii="宋体" w:hAnsi="宋体"/>
                <w:b/>
                <w:bCs/>
                <w:sz w:val="24"/>
              </w:rPr>
            </w:pPr>
          </w:p>
        </w:tc>
      </w:tr>
    </w:tbl>
    <w:p w:rsidR="00343563" w:rsidRDefault="00343563" w:rsidP="00A44E16">
      <w:pPr>
        <w:spacing w:line="360" w:lineRule="auto"/>
        <w:rPr>
          <w:rFonts w:ascii="宋体" w:hAnsi="宋体"/>
          <w:b/>
          <w:bCs/>
          <w:sz w:val="24"/>
        </w:rPr>
      </w:pPr>
    </w:p>
    <w:p w:rsidR="00343563" w:rsidRPr="00A44E16" w:rsidRDefault="00343563" w:rsidP="00A44E16">
      <w:pPr>
        <w:spacing w:line="360" w:lineRule="auto"/>
        <w:rPr>
          <w:rFonts w:ascii="宋体" w:hAnsi="宋体"/>
          <w:b/>
          <w:bCs/>
          <w:sz w:val="24"/>
        </w:rPr>
      </w:pPr>
    </w:p>
    <w:p w:rsidR="00DB6ACD" w:rsidRDefault="00DB6ACD" w:rsidP="00DB6ACD">
      <w:pPr>
        <w:spacing w:line="360" w:lineRule="auto"/>
        <w:rPr>
          <w:rFonts w:ascii="宋体" w:hAnsi="宋体"/>
          <w:b/>
          <w:bCs/>
          <w:sz w:val="24"/>
        </w:rPr>
      </w:pPr>
      <w:r>
        <w:rPr>
          <w:rFonts w:ascii="宋体" w:hAnsi="宋体" w:hint="eastAsia"/>
          <w:b/>
          <w:bCs/>
          <w:sz w:val="24"/>
        </w:rPr>
        <w:t xml:space="preserve">                     表</w:t>
      </w:r>
      <w:del w:id="51" w:author="Linshiwei" w:date="2018-05-13T21:08:00Z">
        <w:r w:rsidDel="00484C78">
          <w:rPr>
            <w:rFonts w:ascii="宋体" w:hAnsi="宋体" w:hint="eastAsia"/>
            <w:b/>
            <w:bCs/>
            <w:sz w:val="24"/>
          </w:rPr>
          <w:delText>2.2.2</w:delText>
        </w:r>
      </w:del>
      <w:ins w:id="52" w:author="Linshiwei" w:date="2018-05-13T21:08:00Z">
        <w:r w:rsidR="00484C78">
          <w:rPr>
            <w:rFonts w:ascii="宋体" w:hAnsi="宋体"/>
            <w:b/>
            <w:bCs/>
            <w:sz w:val="24"/>
          </w:rPr>
          <w:t>2</w:t>
        </w:r>
        <w:r w:rsidR="00484C78">
          <w:rPr>
            <w:rFonts w:ascii="宋体" w:hAnsi="宋体" w:hint="eastAsia"/>
            <w:b/>
            <w:bCs/>
            <w:sz w:val="24"/>
          </w:rPr>
          <w:t>-</w:t>
        </w:r>
        <w:r w:rsidR="00484C78">
          <w:rPr>
            <w:rFonts w:ascii="宋体" w:hAnsi="宋体"/>
            <w:b/>
            <w:bCs/>
            <w:sz w:val="24"/>
          </w:rPr>
          <w:t>2</w:t>
        </w:r>
      </w:ins>
      <w:r>
        <w:rPr>
          <w:rFonts w:ascii="宋体" w:hAnsi="宋体" w:hint="eastAsia"/>
          <w:b/>
          <w:bCs/>
          <w:sz w:val="24"/>
        </w:rPr>
        <w:t xml:space="preserve">  方案管理</w:t>
      </w:r>
    </w:p>
    <w:tbl>
      <w:tblPr>
        <w:tblStyle w:val="a9"/>
        <w:tblW w:w="0" w:type="auto"/>
        <w:tblLook w:val="04A0" w:firstRow="1" w:lastRow="0" w:firstColumn="1" w:lastColumn="0" w:noHBand="0" w:noVBand="1"/>
      </w:tblPr>
      <w:tblGrid>
        <w:gridCol w:w="2840"/>
        <w:gridCol w:w="2841"/>
        <w:gridCol w:w="2841"/>
      </w:tblGrid>
      <w:tr w:rsidR="00DB6ACD" w:rsidTr="0079286A">
        <w:tc>
          <w:tcPr>
            <w:tcW w:w="2840" w:type="dxa"/>
          </w:tcPr>
          <w:p w:rsidR="00DB6ACD" w:rsidRDefault="00DB6ACD" w:rsidP="0079286A">
            <w:pPr>
              <w:spacing w:line="360" w:lineRule="auto"/>
              <w:rPr>
                <w:rFonts w:ascii="宋体" w:hAnsi="宋体"/>
                <w:b/>
                <w:bCs/>
                <w:sz w:val="24"/>
              </w:rPr>
            </w:pPr>
            <w:r>
              <w:rPr>
                <w:rFonts w:ascii="宋体" w:hAnsi="宋体" w:hint="eastAsia"/>
                <w:b/>
                <w:bCs/>
                <w:sz w:val="24"/>
              </w:rPr>
              <w:t>字段名称</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数据类型</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字段说明</w:t>
            </w:r>
          </w:p>
        </w:tc>
      </w:tr>
      <w:tr w:rsidR="00DB6ACD" w:rsidTr="0079286A">
        <w:tc>
          <w:tcPr>
            <w:tcW w:w="2840" w:type="dxa"/>
          </w:tcPr>
          <w:p w:rsidR="00DB6ACD" w:rsidRDefault="00DB6ACD" w:rsidP="0079286A">
            <w:pPr>
              <w:spacing w:line="360" w:lineRule="auto"/>
              <w:rPr>
                <w:rFonts w:ascii="宋体" w:hAnsi="宋体"/>
                <w:b/>
                <w:bCs/>
                <w:sz w:val="24"/>
              </w:rPr>
            </w:pPr>
            <w:r>
              <w:rPr>
                <w:rFonts w:ascii="宋体" w:hAnsi="宋体" w:hint="eastAsia"/>
                <w:b/>
                <w:bCs/>
                <w:sz w:val="24"/>
              </w:rPr>
              <w:t>plan_name</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文本</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方案名称</w:t>
            </w:r>
          </w:p>
        </w:tc>
      </w:tr>
      <w:tr w:rsidR="00DB6ACD" w:rsidTr="0079286A">
        <w:tc>
          <w:tcPr>
            <w:tcW w:w="2840" w:type="dxa"/>
          </w:tcPr>
          <w:p w:rsidR="00DB6ACD" w:rsidRDefault="00DB6ACD" w:rsidP="0079286A">
            <w:pPr>
              <w:spacing w:line="360" w:lineRule="auto"/>
              <w:rPr>
                <w:rFonts w:ascii="宋体" w:hAnsi="宋体"/>
                <w:b/>
                <w:bCs/>
                <w:sz w:val="24"/>
              </w:rPr>
            </w:pPr>
            <w:r>
              <w:rPr>
                <w:rFonts w:ascii="宋体" w:hAnsi="宋体" w:hint="eastAsia"/>
                <w:b/>
                <w:bCs/>
                <w:sz w:val="24"/>
              </w:rPr>
              <w:t>plan _</w:t>
            </w:r>
            <w:r>
              <w:t xml:space="preserve"> </w:t>
            </w:r>
            <w:r w:rsidRPr="00343563">
              <w:rPr>
                <w:rFonts w:ascii="宋体" w:hAnsi="宋体"/>
                <w:b/>
                <w:bCs/>
                <w:sz w:val="24"/>
              </w:rPr>
              <w:t>depict</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文本</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方案描述</w:t>
            </w:r>
          </w:p>
        </w:tc>
      </w:tr>
      <w:tr w:rsidR="00DB6ACD" w:rsidTr="0079286A">
        <w:tc>
          <w:tcPr>
            <w:tcW w:w="2840" w:type="dxa"/>
          </w:tcPr>
          <w:p w:rsidR="00DB6ACD" w:rsidRDefault="00DB6ACD" w:rsidP="0079286A">
            <w:pPr>
              <w:spacing w:line="360" w:lineRule="auto"/>
              <w:rPr>
                <w:rFonts w:ascii="宋体" w:hAnsi="宋体"/>
                <w:b/>
                <w:bCs/>
                <w:sz w:val="24"/>
              </w:rPr>
            </w:pPr>
            <w:r>
              <w:rPr>
                <w:rFonts w:ascii="宋体" w:hAnsi="宋体" w:hint="eastAsia"/>
                <w:b/>
                <w:bCs/>
                <w:sz w:val="24"/>
              </w:rPr>
              <w:t>plan _id</w:t>
            </w:r>
          </w:p>
        </w:tc>
        <w:tc>
          <w:tcPr>
            <w:tcW w:w="2841" w:type="dxa"/>
          </w:tcPr>
          <w:p w:rsidR="00DB6ACD" w:rsidRDefault="00DB6ACD" w:rsidP="0079286A">
            <w:pPr>
              <w:spacing w:line="360" w:lineRule="auto"/>
              <w:rPr>
                <w:rFonts w:ascii="宋体" w:hAnsi="宋体"/>
                <w:b/>
                <w:bCs/>
                <w:sz w:val="24"/>
              </w:rPr>
            </w:pPr>
            <w:r>
              <w:rPr>
                <w:rFonts w:ascii="宋体" w:hAnsi="宋体"/>
                <w:b/>
                <w:bCs/>
                <w:sz w:val="24"/>
              </w:rPr>
              <w:t>I</w:t>
            </w:r>
            <w:r>
              <w:rPr>
                <w:rFonts w:ascii="宋体" w:hAnsi="宋体" w:hint="eastAsia"/>
                <w:b/>
                <w:bCs/>
                <w:sz w:val="24"/>
              </w:rPr>
              <w:t>nt</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方案ID</w:t>
            </w:r>
          </w:p>
        </w:tc>
      </w:tr>
      <w:tr w:rsidR="00DB6ACD" w:rsidTr="0079286A">
        <w:tc>
          <w:tcPr>
            <w:tcW w:w="2840" w:type="dxa"/>
          </w:tcPr>
          <w:p w:rsidR="00DB6ACD" w:rsidRDefault="00DB6ACD" w:rsidP="0079286A">
            <w:pPr>
              <w:spacing w:line="360" w:lineRule="auto"/>
              <w:rPr>
                <w:rFonts w:ascii="宋体" w:hAnsi="宋体"/>
                <w:b/>
                <w:bCs/>
                <w:sz w:val="24"/>
              </w:rPr>
            </w:pPr>
            <w:r>
              <w:rPr>
                <w:rFonts w:ascii="宋体" w:hAnsi="宋体"/>
                <w:b/>
                <w:bCs/>
                <w:sz w:val="24"/>
              </w:rPr>
              <w:lastRenderedPageBreak/>
              <w:t>plan</w:t>
            </w:r>
            <w:r>
              <w:rPr>
                <w:rFonts w:ascii="宋体" w:hAnsi="宋体" w:hint="eastAsia"/>
                <w:b/>
                <w:bCs/>
                <w:sz w:val="24"/>
              </w:rPr>
              <w:t>_</w:t>
            </w:r>
            <w:r>
              <w:t xml:space="preserve"> </w:t>
            </w:r>
            <w:r w:rsidRPr="00DB6ACD">
              <w:rPr>
                <w:rFonts w:ascii="宋体" w:hAnsi="宋体"/>
                <w:b/>
                <w:bCs/>
                <w:sz w:val="24"/>
              </w:rPr>
              <w:t>Create Time</w:t>
            </w:r>
          </w:p>
        </w:tc>
        <w:tc>
          <w:tcPr>
            <w:tcW w:w="2841" w:type="dxa"/>
          </w:tcPr>
          <w:p w:rsidR="00DB6ACD" w:rsidRDefault="00DB6ACD" w:rsidP="0079286A">
            <w:pPr>
              <w:spacing w:line="360" w:lineRule="auto"/>
              <w:rPr>
                <w:rFonts w:ascii="宋体" w:hAnsi="宋体"/>
                <w:b/>
                <w:bCs/>
                <w:sz w:val="24"/>
              </w:rPr>
            </w:pPr>
            <w:r>
              <w:rPr>
                <w:rFonts w:ascii="宋体" w:hAnsi="宋体"/>
                <w:b/>
                <w:bCs/>
                <w:sz w:val="24"/>
              </w:rPr>
              <w:t>D</w:t>
            </w:r>
            <w:r>
              <w:rPr>
                <w:rFonts w:ascii="宋体" w:hAnsi="宋体" w:hint="eastAsia"/>
                <w:b/>
                <w:bCs/>
                <w:sz w:val="24"/>
              </w:rPr>
              <w:t>ate</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方案创建日期</w:t>
            </w:r>
          </w:p>
        </w:tc>
      </w:tr>
      <w:tr w:rsidR="00DB6ACD" w:rsidTr="0079286A">
        <w:tc>
          <w:tcPr>
            <w:tcW w:w="2840" w:type="dxa"/>
          </w:tcPr>
          <w:p w:rsidR="00DB6ACD" w:rsidRDefault="00DB6ACD" w:rsidP="0079286A">
            <w:pPr>
              <w:spacing w:line="360" w:lineRule="auto"/>
              <w:rPr>
                <w:rFonts w:ascii="宋体" w:hAnsi="宋体"/>
                <w:b/>
                <w:bCs/>
                <w:sz w:val="24"/>
              </w:rPr>
            </w:pPr>
            <w:r>
              <w:rPr>
                <w:rFonts w:ascii="宋体" w:hAnsi="宋体"/>
                <w:b/>
                <w:bCs/>
                <w:sz w:val="24"/>
              </w:rPr>
              <w:t>plan</w:t>
            </w:r>
            <w:r w:rsidRPr="00DB6ACD">
              <w:rPr>
                <w:rFonts w:ascii="宋体" w:hAnsi="宋体"/>
                <w:b/>
                <w:bCs/>
                <w:sz w:val="24"/>
              </w:rPr>
              <w:t>_creater</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文本</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方案创建人</w:t>
            </w:r>
          </w:p>
        </w:tc>
      </w:tr>
      <w:tr w:rsidR="00DB6ACD" w:rsidTr="0079286A">
        <w:tc>
          <w:tcPr>
            <w:tcW w:w="2840" w:type="dxa"/>
          </w:tcPr>
          <w:p w:rsidR="00DB6ACD" w:rsidRDefault="00DB6ACD" w:rsidP="0079286A">
            <w:pPr>
              <w:spacing w:line="360" w:lineRule="auto"/>
              <w:rPr>
                <w:rFonts w:ascii="宋体" w:hAnsi="宋体"/>
                <w:b/>
                <w:bCs/>
                <w:sz w:val="24"/>
              </w:rPr>
            </w:pPr>
            <w:r>
              <w:rPr>
                <w:rFonts w:ascii="宋体" w:hAnsi="宋体"/>
                <w:b/>
                <w:bCs/>
                <w:sz w:val="24"/>
              </w:rPr>
              <w:t>plan</w:t>
            </w:r>
            <w:r w:rsidRPr="00DB6ACD">
              <w:rPr>
                <w:rFonts w:ascii="宋体" w:hAnsi="宋体"/>
                <w:b/>
                <w:bCs/>
                <w:sz w:val="24"/>
              </w:rPr>
              <w:t>_</w:t>
            </w:r>
            <w:r>
              <w:rPr>
                <w:rFonts w:ascii="宋体" w:hAnsi="宋体" w:hint="eastAsia"/>
                <w:b/>
                <w:bCs/>
                <w:sz w:val="24"/>
              </w:rPr>
              <w:t>num</w:t>
            </w:r>
          </w:p>
        </w:tc>
        <w:tc>
          <w:tcPr>
            <w:tcW w:w="2841" w:type="dxa"/>
          </w:tcPr>
          <w:p w:rsidR="00DB6ACD" w:rsidRDefault="00DB6ACD" w:rsidP="0079286A">
            <w:pPr>
              <w:spacing w:line="360" w:lineRule="auto"/>
              <w:rPr>
                <w:rFonts w:ascii="宋体" w:hAnsi="宋体"/>
                <w:b/>
                <w:bCs/>
                <w:sz w:val="24"/>
              </w:rPr>
            </w:pPr>
            <w:r>
              <w:rPr>
                <w:rFonts w:ascii="宋体" w:hAnsi="宋体"/>
                <w:b/>
                <w:bCs/>
                <w:sz w:val="24"/>
              </w:rPr>
              <w:t>I</w:t>
            </w:r>
            <w:r>
              <w:rPr>
                <w:rFonts w:ascii="宋体" w:hAnsi="宋体" w:hint="eastAsia"/>
                <w:b/>
                <w:bCs/>
                <w:sz w:val="24"/>
              </w:rPr>
              <w:t>nt</w:t>
            </w:r>
          </w:p>
        </w:tc>
        <w:tc>
          <w:tcPr>
            <w:tcW w:w="2841" w:type="dxa"/>
          </w:tcPr>
          <w:p w:rsidR="00DB6ACD" w:rsidRDefault="00DB6ACD" w:rsidP="0079286A">
            <w:pPr>
              <w:spacing w:line="360" w:lineRule="auto"/>
              <w:rPr>
                <w:rFonts w:ascii="宋体" w:hAnsi="宋体"/>
                <w:b/>
                <w:bCs/>
                <w:sz w:val="24"/>
              </w:rPr>
            </w:pPr>
            <w:r>
              <w:rPr>
                <w:rFonts w:ascii="宋体" w:hAnsi="宋体" w:hint="eastAsia"/>
                <w:b/>
                <w:bCs/>
                <w:sz w:val="24"/>
              </w:rPr>
              <w:t>方案人数</w:t>
            </w:r>
          </w:p>
        </w:tc>
      </w:tr>
      <w:tr w:rsidR="00DB6ACD" w:rsidTr="0079286A">
        <w:tc>
          <w:tcPr>
            <w:tcW w:w="2840" w:type="dxa"/>
          </w:tcPr>
          <w:p w:rsidR="00DB6ACD" w:rsidRDefault="006C58D5" w:rsidP="0079286A">
            <w:pPr>
              <w:spacing w:line="360" w:lineRule="auto"/>
              <w:rPr>
                <w:rFonts w:ascii="宋体" w:hAnsi="宋体"/>
                <w:b/>
                <w:bCs/>
                <w:sz w:val="24"/>
              </w:rPr>
            </w:pPr>
            <w:r>
              <w:rPr>
                <w:rFonts w:ascii="宋体" w:hAnsi="宋体"/>
                <w:b/>
                <w:bCs/>
                <w:sz w:val="24"/>
              </w:rPr>
              <w:t>P</w:t>
            </w:r>
            <w:r>
              <w:rPr>
                <w:rFonts w:ascii="宋体" w:hAnsi="宋体" w:hint="eastAsia"/>
                <w:b/>
                <w:bCs/>
                <w:sz w:val="24"/>
              </w:rPr>
              <w:t>hone_num</w:t>
            </w:r>
          </w:p>
        </w:tc>
        <w:tc>
          <w:tcPr>
            <w:tcW w:w="2841" w:type="dxa"/>
          </w:tcPr>
          <w:p w:rsidR="006C58D5" w:rsidRDefault="006C58D5" w:rsidP="0079286A">
            <w:pPr>
              <w:spacing w:line="360" w:lineRule="auto"/>
              <w:rPr>
                <w:rFonts w:ascii="宋体" w:hAnsi="宋体"/>
                <w:b/>
                <w:bCs/>
                <w:sz w:val="24"/>
              </w:rPr>
            </w:pPr>
            <w:r>
              <w:rPr>
                <w:rFonts w:ascii="宋体" w:hAnsi="宋体"/>
                <w:b/>
                <w:bCs/>
                <w:sz w:val="24"/>
              </w:rPr>
              <w:t>I</w:t>
            </w:r>
            <w:r>
              <w:rPr>
                <w:rFonts w:ascii="宋体" w:hAnsi="宋体" w:hint="eastAsia"/>
                <w:b/>
                <w:bCs/>
                <w:sz w:val="24"/>
              </w:rPr>
              <w:t>nt</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手机号数</w:t>
            </w:r>
          </w:p>
        </w:tc>
      </w:tr>
      <w:tr w:rsidR="006C58D5" w:rsidTr="0079286A">
        <w:tc>
          <w:tcPr>
            <w:tcW w:w="2840" w:type="dxa"/>
          </w:tcPr>
          <w:p w:rsidR="006C58D5" w:rsidRDefault="006C58D5" w:rsidP="0079286A">
            <w:pPr>
              <w:spacing w:line="360" w:lineRule="auto"/>
              <w:rPr>
                <w:rFonts w:ascii="宋体" w:hAnsi="宋体"/>
                <w:b/>
                <w:bCs/>
                <w:sz w:val="24"/>
              </w:rPr>
            </w:pPr>
            <w:r w:rsidRPr="00DB6ACD">
              <w:rPr>
                <w:rFonts w:ascii="宋体" w:hAnsi="宋体"/>
                <w:b/>
                <w:bCs/>
                <w:sz w:val="24"/>
              </w:rPr>
              <w:t>label</w:t>
            </w:r>
            <w:r>
              <w:rPr>
                <w:rFonts w:ascii="宋体" w:hAnsi="宋体" w:hint="eastAsia"/>
                <w:b/>
                <w:bCs/>
                <w:sz w:val="24"/>
              </w:rPr>
              <w:t>_id</w:t>
            </w:r>
          </w:p>
        </w:tc>
        <w:tc>
          <w:tcPr>
            <w:tcW w:w="2841" w:type="dxa"/>
          </w:tcPr>
          <w:p w:rsidR="006C58D5" w:rsidRDefault="006C58D5" w:rsidP="0079286A">
            <w:pPr>
              <w:spacing w:line="360" w:lineRule="auto"/>
              <w:rPr>
                <w:rFonts w:ascii="宋体" w:hAnsi="宋体"/>
                <w:b/>
                <w:bCs/>
                <w:sz w:val="24"/>
              </w:rPr>
            </w:pPr>
            <w:r>
              <w:rPr>
                <w:rFonts w:ascii="宋体" w:hAnsi="宋体"/>
                <w:b/>
                <w:bCs/>
                <w:sz w:val="24"/>
              </w:rPr>
              <w:t>I</w:t>
            </w:r>
            <w:r>
              <w:rPr>
                <w:rFonts w:ascii="宋体" w:hAnsi="宋体" w:hint="eastAsia"/>
                <w:b/>
                <w:bCs/>
                <w:sz w:val="24"/>
              </w:rPr>
              <w:t>nt</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标签ID</w:t>
            </w:r>
          </w:p>
        </w:tc>
      </w:tr>
      <w:tr w:rsidR="006C58D5" w:rsidTr="0079286A">
        <w:tc>
          <w:tcPr>
            <w:tcW w:w="2840" w:type="dxa"/>
          </w:tcPr>
          <w:p w:rsidR="006C58D5" w:rsidRPr="00DB6ACD" w:rsidRDefault="006C58D5" w:rsidP="0079286A">
            <w:pPr>
              <w:spacing w:line="360" w:lineRule="auto"/>
              <w:rPr>
                <w:rFonts w:ascii="宋体" w:hAnsi="宋体"/>
                <w:b/>
                <w:bCs/>
                <w:sz w:val="24"/>
              </w:rPr>
            </w:pPr>
            <w:r>
              <w:rPr>
                <w:rFonts w:ascii="宋体" w:hAnsi="宋体"/>
                <w:b/>
                <w:bCs/>
                <w:sz w:val="24"/>
              </w:rPr>
              <w:t>Plan</w:t>
            </w:r>
            <w:r>
              <w:rPr>
                <w:rFonts w:ascii="宋体" w:hAnsi="宋体" w:hint="eastAsia"/>
                <w:b/>
                <w:bCs/>
                <w:sz w:val="24"/>
              </w:rPr>
              <w:t>_type</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文本</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方案场景</w:t>
            </w:r>
          </w:p>
        </w:tc>
      </w:tr>
      <w:tr w:rsidR="006C58D5" w:rsidTr="0079286A">
        <w:tc>
          <w:tcPr>
            <w:tcW w:w="2840" w:type="dxa"/>
          </w:tcPr>
          <w:p w:rsidR="006C58D5" w:rsidRDefault="006C58D5" w:rsidP="0079286A">
            <w:pPr>
              <w:spacing w:line="360" w:lineRule="auto"/>
              <w:rPr>
                <w:rFonts w:ascii="宋体" w:hAnsi="宋体"/>
                <w:b/>
                <w:bCs/>
                <w:sz w:val="24"/>
              </w:rPr>
            </w:pPr>
            <w:r>
              <w:rPr>
                <w:rFonts w:ascii="宋体" w:hAnsi="宋体"/>
                <w:b/>
                <w:bCs/>
                <w:sz w:val="24"/>
              </w:rPr>
              <w:t>Plan</w:t>
            </w:r>
            <w:r>
              <w:rPr>
                <w:rFonts w:ascii="宋体" w:hAnsi="宋体" w:hint="eastAsia"/>
                <w:b/>
                <w:bCs/>
                <w:sz w:val="24"/>
              </w:rPr>
              <w:t>_state</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文本</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方案状态</w:t>
            </w:r>
          </w:p>
        </w:tc>
      </w:tr>
      <w:tr w:rsidR="006C58D5" w:rsidTr="0079286A">
        <w:tc>
          <w:tcPr>
            <w:tcW w:w="2840" w:type="dxa"/>
          </w:tcPr>
          <w:p w:rsidR="006C58D5" w:rsidRDefault="006C58D5" w:rsidP="0079286A">
            <w:pPr>
              <w:spacing w:line="360" w:lineRule="auto"/>
              <w:rPr>
                <w:rFonts w:ascii="宋体" w:hAnsi="宋体"/>
                <w:b/>
                <w:bCs/>
                <w:sz w:val="24"/>
              </w:rPr>
            </w:pPr>
            <w:r>
              <w:rPr>
                <w:rFonts w:ascii="宋体" w:hAnsi="宋体"/>
                <w:b/>
                <w:bCs/>
                <w:sz w:val="24"/>
              </w:rPr>
              <w:t>Plan</w:t>
            </w:r>
            <w:r>
              <w:rPr>
                <w:rFonts w:ascii="宋体" w:hAnsi="宋体" w:hint="eastAsia"/>
                <w:b/>
                <w:bCs/>
                <w:sz w:val="24"/>
              </w:rPr>
              <w:t>_put_time</w:t>
            </w:r>
          </w:p>
        </w:tc>
        <w:tc>
          <w:tcPr>
            <w:tcW w:w="2841" w:type="dxa"/>
          </w:tcPr>
          <w:p w:rsidR="006C58D5" w:rsidRDefault="006C58D5" w:rsidP="0079286A">
            <w:pPr>
              <w:spacing w:line="360" w:lineRule="auto"/>
              <w:rPr>
                <w:rFonts w:ascii="宋体" w:hAnsi="宋体"/>
                <w:b/>
                <w:bCs/>
                <w:sz w:val="24"/>
              </w:rPr>
            </w:pPr>
            <w:r>
              <w:rPr>
                <w:rFonts w:ascii="宋体" w:hAnsi="宋体"/>
                <w:b/>
                <w:bCs/>
                <w:sz w:val="24"/>
              </w:rPr>
              <w:t>T</w:t>
            </w:r>
            <w:r>
              <w:rPr>
                <w:rFonts w:ascii="宋体" w:hAnsi="宋体" w:hint="eastAsia"/>
                <w:b/>
                <w:bCs/>
                <w:sz w:val="24"/>
              </w:rPr>
              <w:t>ime</w:t>
            </w:r>
          </w:p>
        </w:tc>
        <w:tc>
          <w:tcPr>
            <w:tcW w:w="2841" w:type="dxa"/>
          </w:tcPr>
          <w:p w:rsidR="006C58D5" w:rsidRDefault="006C58D5" w:rsidP="0079286A">
            <w:pPr>
              <w:spacing w:line="360" w:lineRule="auto"/>
              <w:rPr>
                <w:rFonts w:ascii="宋体" w:hAnsi="宋体"/>
                <w:b/>
                <w:bCs/>
                <w:sz w:val="24"/>
              </w:rPr>
            </w:pPr>
            <w:r>
              <w:rPr>
                <w:rFonts w:ascii="宋体" w:hAnsi="宋体" w:hint="eastAsia"/>
                <w:b/>
                <w:bCs/>
                <w:sz w:val="24"/>
              </w:rPr>
              <w:t>方案投放时间</w:t>
            </w:r>
          </w:p>
        </w:tc>
      </w:tr>
    </w:tbl>
    <w:p w:rsidR="00714FA8" w:rsidRDefault="00714FA8" w:rsidP="006A0F17">
      <w:pPr>
        <w:spacing w:line="360" w:lineRule="auto"/>
        <w:rPr>
          <w:rFonts w:ascii="宋体" w:hAnsi="宋体"/>
          <w:b/>
          <w:bCs/>
          <w:sz w:val="24"/>
        </w:rPr>
      </w:pPr>
    </w:p>
    <w:p w:rsidR="00714FA8" w:rsidRDefault="00714FA8" w:rsidP="00714FA8">
      <w:pPr>
        <w:spacing w:line="360" w:lineRule="auto"/>
        <w:ind w:firstLineChars="1250" w:firstLine="3012"/>
        <w:rPr>
          <w:rFonts w:ascii="宋体" w:hAnsi="宋体"/>
          <w:b/>
          <w:bCs/>
          <w:sz w:val="24"/>
        </w:rPr>
      </w:pPr>
      <w:r>
        <w:rPr>
          <w:rFonts w:ascii="宋体" w:hAnsi="宋体" w:hint="eastAsia"/>
          <w:b/>
          <w:bCs/>
          <w:sz w:val="24"/>
        </w:rPr>
        <w:t>表2.2.</w:t>
      </w:r>
      <w:r w:rsidR="00995FB9">
        <w:rPr>
          <w:rFonts w:ascii="宋体" w:hAnsi="宋体" w:hint="eastAsia"/>
          <w:b/>
          <w:bCs/>
          <w:sz w:val="24"/>
        </w:rPr>
        <w:t>3</w:t>
      </w:r>
      <w:r>
        <w:rPr>
          <w:rFonts w:ascii="宋体" w:hAnsi="宋体" w:hint="eastAsia"/>
          <w:b/>
          <w:bCs/>
          <w:sz w:val="24"/>
        </w:rPr>
        <w:t xml:space="preserve">  用户表</w:t>
      </w:r>
    </w:p>
    <w:tbl>
      <w:tblPr>
        <w:tblStyle w:val="a9"/>
        <w:tblW w:w="0" w:type="auto"/>
        <w:tblLook w:val="04A0" w:firstRow="1" w:lastRow="0" w:firstColumn="1" w:lastColumn="0" w:noHBand="0" w:noVBand="1"/>
      </w:tblPr>
      <w:tblGrid>
        <w:gridCol w:w="2840"/>
        <w:gridCol w:w="2841"/>
        <w:gridCol w:w="2841"/>
      </w:tblGrid>
      <w:tr w:rsidR="00714FA8" w:rsidTr="0079286A">
        <w:tc>
          <w:tcPr>
            <w:tcW w:w="2840" w:type="dxa"/>
          </w:tcPr>
          <w:p w:rsidR="00714FA8" w:rsidRDefault="00714FA8" w:rsidP="0079286A">
            <w:pPr>
              <w:spacing w:line="360" w:lineRule="auto"/>
              <w:rPr>
                <w:rFonts w:ascii="宋体" w:hAnsi="宋体"/>
                <w:b/>
                <w:bCs/>
                <w:sz w:val="24"/>
              </w:rPr>
            </w:pPr>
            <w:r>
              <w:rPr>
                <w:rFonts w:ascii="宋体" w:hAnsi="宋体" w:hint="eastAsia"/>
                <w:b/>
                <w:bCs/>
                <w:sz w:val="24"/>
              </w:rPr>
              <w:t>字段名称</w:t>
            </w:r>
          </w:p>
        </w:tc>
        <w:tc>
          <w:tcPr>
            <w:tcW w:w="2841" w:type="dxa"/>
          </w:tcPr>
          <w:p w:rsidR="00714FA8" w:rsidRDefault="00714FA8" w:rsidP="0079286A">
            <w:pPr>
              <w:spacing w:line="360" w:lineRule="auto"/>
              <w:rPr>
                <w:rFonts w:ascii="宋体" w:hAnsi="宋体"/>
                <w:b/>
                <w:bCs/>
                <w:sz w:val="24"/>
              </w:rPr>
            </w:pPr>
            <w:r>
              <w:rPr>
                <w:rFonts w:ascii="宋体" w:hAnsi="宋体" w:hint="eastAsia"/>
                <w:b/>
                <w:bCs/>
                <w:sz w:val="24"/>
              </w:rPr>
              <w:t>数据类型</w:t>
            </w:r>
          </w:p>
        </w:tc>
        <w:tc>
          <w:tcPr>
            <w:tcW w:w="2841" w:type="dxa"/>
          </w:tcPr>
          <w:p w:rsidR="00714FA8" w:rsidRDefault="00714FA8" w:rsidP="0079286A">
            <w:pPr>
              <w:spacing w:line="360" w:lineRule="auto"/>
              <w:rPr>
                <w:rFonts w:ascii="宋体" w:hAnsi="宋体"/>
                <w:b/>
                <w:bCs/>
                <w:sz w:val="24"/>
              </w:rPr>
            </w:pPr>
            <w:r>
              <w:rPr>
                <w:rFonts w:ascii="宋体" w:hAnsi="宋体" w:hint="eastAsia"/>
                <w:b/>
                <w:bCs/>
                <w:sz w:val="24"/>
              </w:rPr>
              <w:t>字段说明</w:t>
            </w:r>
          </w:p>
        </w:tc>
      </w:tr>
      <w:tr w:rsidR="00714FA8" w:rsidTr="0079286A">
        <w:tc>
          <w:tcPr>
            <w:tcW w:w="2840" w:type="dxa"/>
          </w:tcPr>
          <w:p w:rsidR="00714FA8" w:rsidRDefault="00714FA8" w:rsidP="0079286A">
            <w:pPr>
              <w:spacing w:line="360" w:lineRule="auto"/>
              <w:rPr>
                <w:rFonts w:ascii="宋体" w:hAnsi="宋体"/>
                <w:b/>
                <w:bCs/>
                <w:sz w:val="24"/>
              </w:rPr>
            </w:pPr>
            <w:r>
              <w:rPr>
                <w:rFonts w:ascii="宋体" w:hAnsi="宋体" w:hint="eastAsia"/>
                <w:b/>
                <w:bCs/>
                <w:sz w:val="24"/>
              </w:rPr>
              <w:t>user_name</w:t>
            </w:r>
          </w:p>
        </w:tc>
        <w:tc>
          <w:tcPr>
            <w:tcW w:w="2841" w:type="dxa"/>
          </w:tcPr>
          <w:p w:rsidR="00714FA8" w:rsidRDefault="00714FA8" w:rsidP="0079286A">
            <w:pPr>
              <w:spacing w:line="360" w:lineRule="auto"/>
              <w:rPr>
                <w:rFonts w:ascii="宋体" w:hAnsi="宋体"/>
                <w:b/>
                <w:bCs/>
                <w:sz w:val="24"/>
              </w:rPr>
            </w:pPr>
            <w:r>
              <w:rPr>
                <w:rFonts w:ascii="宋体" w:hAnsi="宋体" w:hint="eastAsia"/>
                <w:b/>
                <w:bCs/>
                <w:sz w:val="24"/>
              </w:rPr>
              <w:t>文本</w:t>
            </w:r>
          </w:p>
        </w:tc>
        <w:tc>
          <w:tcPr>
            <w:tcW w:w="2841" w:type="dxa"/>
          </w:tcPr>
          <w:p w:rsidR="00714FA8" w:rsidRDefault="00714FA8" w:rsidP="00714FA8">
            <w:pPr>
              <w:spacing w:line="360" w:lineRule="auto"/>
              <w:rPr>
                <w:rFonts w:ascii="宋体" w:hAnsi="宋体"/>
                <w:b/>
                <w:bCs/>
                <w:sz w:val="24"/>
              </w:rPr>
            </w:pPr>
            <w:r>
              <w:rPr>
                <w:rFonts w:ascii="宋体" w:hAnsi="宋体" w:hint="eastAsia"/>
                <w:b/>
                <w:bCs/>
                <w:sz w:val="24"/>
              </w:rPr>
              <w:t>用户名称</w:t>
            </w:r>
          </w:p>
        </w:tc>
      </w:tr>
      <w:tr w:rsidR="00714FA8" w:rsidTr="0079286A">
        <w:tc>
          <w:tcPr>
            <w:tcW w:w="2840" w:type="dxa"/>
          </w:tcPr>
          <w:p w:rsidR="00714FA8" w:rsidRDefault="00714FA8" w:rsidP="00714FA8">
            <w:pPr>
              <w:spacing w:line="360" w:lineRule="auto"/>
              <w:rPr>
                <w:rFonts w:ascii="宋体" w:hAnsi="宋体"/>
                <w:b/>
                <w:bCs/>
                <w:sz w:val="24"/>
              </w:rPr>
            </w:pPr>
            <w:r>
              <w:rPr>
                <w:rFonts w:ascii="宋体" w:hAnsi="宋体" w:hint="eastAsia"/>
                <w:b/>
                <w:bCs/>
                <w:sz w:val="24"/>
              </w:rPr>
              <w:t>user_pwd</w:t>
            </w:r>
          </w:p>
        </w:tc>
        <w:tc>
          <w:tcPr>
            <w:tcW w:w="2841" w:type="dxa"/>
          </w:tcPr>
          <w:p w:rsidR="00714FA8" w:rsidRDefault="00714FA8" w:rsidP="0079286A">
            <w:pPr>
              <w:spacing w:line="360" w:lineRule="auto"/>
              <w:rPr>
                <w:rFonts w:ascii="宋体" w:hAnsi="宋体"/>
                <w:b/>
                <w:bCs/>
                <w:sz w:val="24"/>
              </w:rPr>
            </w:pPr>
            <w:r>
              <w:rPr>
                <w:rFonts w:ascii="宋体" w:hAnsi="宋体" w:hint="eastAsia"/>
                <w:b/>
                <w:bCs/>
                <w:sz w:val="24"/>
              </w:rPr>
              <w:t>文本</w:t>
            </w:r>
          </w:p>
        </w:tc>
        <w:tc>
          <w:tcPr>
            <w:tcW w:w="2841" w:type="dxa"/>
          </w:tcPr>
          <w:p w:rsidR="00714FA8" w:rsidRDefault="00714FA8" w:rsidP="0079286A">
            <w:pPr>
              <w:spacing w:line="360" w:lineRule="auto"/>
              <w:rPr>
                <w:rFonts w:ascii="宋体" w:hAnsi="宋体"/>
                <w:b/>
                <w:bCs/>
                <w:sz w:val="24"/>
              </w:rPr>
            </w:pPr>
            <w:r>
              <w:rPr>
                <w:rFonts w:ascii="宋体" w:hAnsi="宋体" w:hint="eastAsia"/>
                <w:b/>
                <w:bCs/>
                <w:sz w:val="24"/>
              </w:rPr>
              <w:t>登录密码</w:t>
            </w:r>
          </w:p>
        </w:tc>
      </w:tr>
    </w:tbl>
    <w:p w:rsidR="00714FA8" w:rsidRDefault="00714FA8" w:rsidP="006A0F17">
      <w:pPr>
        <w:spacing w:line="360" w:lineRule="auto"/>
        <w:rPr>
          <w:rFonts w:ascii="宋体" w:hAnsi="宋体"/>
          <w:b/>
          <w:bCs/>
          <w:sz w:val="24"/>
        </w:rPr>
      </w:pPr>
    </w:p>
    <w:p w:rsidR="000A2FE0" w:rsidRDefault="000A2FE0" w:rsidP="002B53C3">
      <w:pPr>
        <w:pStyle w:val="2"/>
      </w:pPr>
      <w:bookmarkStart w:id="53" w:name="_Toc513495067"/>
      <w:r>
        <w:rPr>
          <w:rFonts w:hint="eastAsia"/>
        </w:rPr>
        <w:t>（三）</w:t>
      </w:r>
      <w:r w:rsidR="00061E59" w:rsidRPr="002B53C3">
        <w:rPr>
          <w:rFonts w:hint="eastAsia"/>
        </w:rPr>
        <w:t>页面</w:t>
      </w:r>
      <w:r w:rsidRPr="002B53C3">
        <w:rPr>
          <w:rFonts w:hint="eastAsia"/>
        </w:rPr>
        <w:t>设计</w:t>
      </w:r>
      <w:bookmarkEnd w:id="53"/>
    </w:p>
    <w:p w:rsidR="000A2FE0" w:rsidRDefault="000A2FE0" w:rsidP="006A0F17">
      <w:pPr>
        <w:spacing w:line="360" w:lineRule="auto"/>
        <w:rPr>
          <w:rFonts w:ascii="宋体" w:hAnsi="宋体"/>
          <w:b/>
          <w:bCs/>
          <w:sz w:val="24"/>
        </w:rPr>
      </w:pPr>
    </w:p>
    <w:p w:rsidR="006A0F17" w:rsidRDefault="00002ACB" w:rsidP="002B53C3">
      <w:pPr>
        <w:pStyle w:val="3"/>
      </w:pPr>
      <w:bookmarkStart w:id="54" w:name="_Toc513495068"/>
      <w:del w:id="55" w:author="Linshiwei" w:date="2018-05-13T21:12:00Z">
        <w:r w:rsidDel="00484C78">
          <w:rPr>
            <w:rFonts w:hint="eastAsia"/>
          </w:rPr>
          <w:delText>2.3.</w:delText>
        </w:r>
      </w:del>
      <w:r w:rsidR="006A0F17" w:rsidRPr="006A0F17">
        <w:rPr>
          <w:rFonts w:hint="eastAsia"/>
        </w:rPr>
        <w:t>1</w:t>
      </w:r>
      <w:r w:rsidR="0074561B">
        <w:rPr>
          <w:rFonts w:hint="eastAsia"/>
        </w:rPr>
        <w:t>．</w:t>
      </w:r>
      <w:r w:rsidR="000A2FE0" w:rsidRPr="00002ACB">
        <w:rPr>
          <w:rStyle w:val="4Char"/>
          <w:rFonts w:hint="eastAsia"/>
        </w:rPr>
        <w:t>系统登录页面</w:t>
      </w:r>
      <w:bookmarkEnd w:id="54"/>
      <w:ins w:id="56" w:author="Linshiwei" w:date="2018-05-13T21:11:00Z">
        <w:r w:rsidR="00484C78">
          <w:rPr>
            <w:rStyle w:val="4Char"/>
            <w:rFonts w:hint="eastAsia"/>
          </w:rPr>
          <w:t>第三级用</w:t>
        </w:r>
        <w:r w:rsidR="00484C78">
          <w:rPr>
            <w:rStyle w:val="4Char"/>
            <w:rFonts w:hint="eastAsia"/>
          </w:rPr>
          <w:t>1</w:t>
        </w:r>
        <w:r w:rsidR="00484C78">
          <w:rPr>
            <w:rStyle w:val="4Char"/>
          </w:rPr>
          <w:t xml:space="preserve">.  2.  3.  </w:t>
        </w:r>
        <w:r w:rsidR="00484C78">
          <w:rPr>
            <w:rStyle w:val="4Char"/>
          </w:rPr>
          <w:t>作为编号</w:t>
        </w:r>
      </w:ins>
    </w:p>
    <w:p w:rsidR="000A2FE0" w:rsidRDefault="000A2FE0" w:rsidP="006A0F17">
      <w:pPr>
        <w:spacing w:line="360" w:lineRule="auto"/>
        <w:ind w:firstLineChars="200" w:firstLine="480"/>
        <w:rPr>
          <w:rFonts w:ascii="宋体" w:hAnsi="宋体"/>
          <w:sz w:val="24"/>
        </w:rPr>
      </w:pPr>
    </w:p>
    <w:p w:rsidR="000A2FE0" w:rsidRDefault="000A2FE0" w:rsidP="006A0F17">
      <w:pPr>
        <w:spacing w:line="360" w:lineRule="auto"/>
        <w:ind w:firstLineChars="200" w:firstLine="480"/>
        <w:rPr>
          <w:rFonts w:ascii="宋体" w:hAnsi="宋体"/>
          <w:sz w:val="24"/>
        </w:rPr>
      </w:pPr>
    </w:p>
    <w:p w:rsidR="000A2FE0" w:rsidRDefault="000A2FE0" w:rsidP="006A0F17">
      <w:pPr>
        <w:spacing w:line="360" w:lineRule="auto"/>
        <w:ind w:firstLineChars="200" w:firstLine="480"/>
        <w:rPr>
          <w:rFonts w:ascii="宋体" w:hAnsi="宋体"/>
          <w:sz w:val="24"/>
        </w:rPr>
      </w:pPr>
    </w:p>
    <w:p w:rsidR="006A0F17" w:rsidRDefault="000A2FE0" w:rsidP="006A0F17">
      <w:pPr>
        <w:spacing w:line="360" w:lineRule="auto"/>
        <w:ind w:firstLineChars="200" w:firstLine="480"/>
        <w:rPr>
          <w:rFonts w:ascii="宋体" w:hAnsi="宋体"/>
          <w:sz w:val="24"/>
        </w:rPr>
      </w:pPr>
      <w:r>
        <w:rPr>
          <w:rFonts w:ascii="宋体" w:hAnsi="宋体" w:hint="eastAsia"/>
          <w:sz w:val="24"/>
        </w:rPr>
        <w:t xml:space="preserve">                   图2</w:t>
      </w:r>
      <w:del w:id="57" w:author="Linshiwei" w:date="2018-05-13T21:09:00Z">
        <w:r w:rsidDel="00484C78">
          <w:rPr>
            <w:rFonts w:ascii="宋体" w:hAnsi="宋体" w:hint="eastAsia"/>
            <w:sz w:val="24"/>
          </w:rPr>
          <w:delText>.3.</w:delText>
        </w:r>
      </w:del>
      <w:ins w:id="58" w:author="Linshiwei" w:date="2018-05-13T21:09:00Z">
        <w:r w:rsidR="00484C78">
          <w:rPr>
            <w:rFonts w:ascii="宋体" w:hAnsi="宋体" w:hint="eastAsia"/>
            <w:sz w:val="24"/>
          </w:rPr>
          <w:t>-</w:t>
        </w:r>
      </w:ins>
      <w:r>
        <w:rPr>
          <w:rFonts w:ascii="宋体" w:hAnsi="宋体" w:hint="eastAsia"/>
          <w:sz w:val="24"/>
        </w:rPr>
        <w:t>1  登录页面</w:t>
      </w:r>
      <w:ins w:id="59" w:author="Linshiwei" w:date="2018-05-13T21:10:00Z">
        <w:r w:rsidR="00484C78">
          <w:rPr>
            <w:rFonts w:ascii="宋体" w:hAnsi="宋体" w:hint="eastAsia"/>
            <w:sz w:val="24"/>
          </w:rPr>
          <w:t>以下同改</w:t>
        </w:r>
      </w:ins>
    </w:p>
    <w:p w:rsidR="0079740F" w:rsidRDefault="00002ACB" w:rsidP="002B53C3">
      <w:pPr>
        <w:pStyle w:val="3"/>
      </w:pPr>
      <w:bookmarkStart w:id="60" w:name="_Toc513495069"/>
      <w:del w:id="61" w:author="Linshiwei" w:date="2018-05-13T21:12:00Z">
        <w:r w:rsidDel="00484C78">
          <w:rPr>
            <w:rFonts w:hint="eastAsia"/>
          </w:rPr>
          <w:delText>2.3.</w:delText>
        </w:r>
      </w:del>
      <w:r w:rsidR="0074561B">
        <w:rPr>
          <w:rFonts w:hint="eastAsia"/>
        </w:rPr>
        <w:t>2</w:t>
      </w:r>
      <w:r w:rsidR="0074561B">
        <w:rPr>
          <w:rFonts w:hint="eastAsia"/>
        </w:rPr>
        <w:t>．</w:t>
      </w:r>
      <w:r w:rsidR="000A2FE0" w:rsidRPr="00002ACB">
        <w:rPr>
          <w:rStyle w:val="4Char"/>
          <w:rFonts w:hint="eastAsia"/>
        </w:rPr>
        <w:t>标签管理</w:t>
      </w:r>
      <w:bookmarkEnd w:id="60"/>
      <w:ins w:id="62" w:author="Linshiwei" w:date="2018-05-13T21:12:00Z">
        <w:r w:rsidR="00484C78">
          <w:rPr>
            <w:rStyle w:val="4Char"/>
            <w:rFonts w:hint="eastAsia"/>
          </w:rPr>
          <w:t>以下同改</w:t>
        </w:r>
      </w:ins>
    </w:p>
    <w:p w:rsidR="000A2FE0" w:rsidRDefault="0079740F" w:rsidP="0079740F">
      <w:pPr>
        <w:spacing w:line="360" w:lineRule="auto"/>
        <w:rPr>
          <w:rFonts w:ascii="宋体" w:hAnsi="宋体"/>
          <w:sz w:val="24"/>
        </w:rPr>
      </w:pPr>
      <w:r>
        <w:rPr>
          <w:rFonts w:ascii="宋体" w:hAnsi="宋体" w:hint="eastAsia"/>
          <w:b/>
          <w:bCs/>
          <w:sz w:val="24"/>
        </w:rPr>
        <w:t xml:space="preserve">   </w:t>
      </w:r>
    </w:p>
    <w:p w:rsidR="000A2FE0" w:rsidRDefault="000A2FE0" w:rsidP="0079740F">
      <w:pPr>
        <w:spacing w:line="360" w:lineRule="auto"/>
        <w:rPr>
          <w:rFonts w:ascii="宋体" w:hAnsi="宋体"/>
          <w:sz w:val="24"/>
        </w:rPr>
      </w:pPr>
    </w:p>
    <w:p w:rsidR="000A2FE0" w:rsidRDefault="000A2FE0" w:rsidP="0079740F">
      <w:pPr>
        <w:spacing w:line="360" w:lineRule="auto"/>
        <w:rPr>
          <w:rFonts w:ascii="宋体" w:hAnsi="宋体"/>
          <w:sz w:val="24"/>
        </w:rPr>
      </w:pPr>
    </w:p>
    <w:p w:rsidR="003650E2" w:rsidRDefault="003650E2" w:rsidP="0079740F">
      <w:pPr>
        <w:spacing w:line="360" w:lineRule="auto"/>
        <w:rPr>
          <w:rFonts w:ascii="宋体" w:hAnsi="宋体"/>
          <w:sz w:val="24"/>
        </w:rPr>
      </w:pPr>
    </w:p>
    <w:p w:rsidR="000A2FE0" w:rsidRDefault="000A2FE0" w:rsidP="0079740F">
      <w:pPr>
        <w:spacing w:line="360" w:lineRule="auto"/>
        <w:rPr>
          <w:rFonts w:ascii="宋体" w:hAnsi="宋体"/>
          <w:sz w:val="24"/>
        </w:rPr>
      </w:pPr>
      <w:r>
        <w:rPr>
          <w:rFonts w:ascii="宋体" w:hAnsi="宋体" w:hint="eastAsia"/>
          <w:sz w:val="24"/>
        </w:rPr>
        <w:t xml:space="preserve">                      图</w:t>
      </w:r>
      <w:del w:id="63" w:author="Linshiwei" w:date="2018-05-13T21:09:00Z">
        <w:r w:rsidDel="00484C78">
          <w:rPr>
            <w:rFonts w:ascii="宋体" w:hAnsi="宋体" w:hint="eastAsia"/>
            <w:sz w:val="24"/>
          </w:rPr>
          <w:delText>2.3.2</w:delText>
        </w:r>
      </w:del>
      <w:ins w:id="64" w:author="Linshiwei" w:date="2018-05-13T21:09:00Z">
        <w:r w:rsidR="00484C78">
          <w:rPr>
            <w:rFonts w:ascii="宋体" w:hAnsi="宋体"/>
            <w:sz w:val="24"/>
          </w:rPr>
          <w:t>2</w:t>
        </w:r>
        <w:r w:rsidR="00484C78">
          <w:rPr>
            <w:rFonts w:ascii="宋体" w:hAnsi="宋体" w:hint="eastAsia"/>
            <w:sz w:val="24"/>
          </w:rPr>
          <w:t>-</w:t>
        </w:r>
        <w:r w:rsidR="00484C78">
          <w:rPr>
            <w:rFonts w:ascii="宋体" w:hAnsi="宋体"/>
            <w:sz w:val="24"/>
          </w:rPr>
          <w:t>2</w:t>
        </w:r>
      </w:ins>
      <w:r>
        <w:rPr>
          <w:rFonts w:ascii="宋体" w:hAnsi="宋体" w:hint="eastAsia"/>
          <w:sz w:val="24"/>
        </w:rPr>
        <w:t xml:space="preserve">  标签管理页面</w:t>
      </w:r>
    </w:p>
    <w:p w:rsidR="0079740F" w:rsidRDefault="00002ACB" w:rsidP="0079740F">
      <w:pPr>
        <w:spacing w:line="360" w:lineRule="auto"/>
        <w:rPr>
          <w:rFonts w:ascii="宋体" w:hAnsi="宋体"/>
          <w:b/>
          <w:bCs/>
          <w:sz w:val="24"/>
        </w:rPr>
      </w:pPr>
      <w:r>
        <w:rPr>
          <w:rFonts w:ascii="宋体" w:hAnsi="宋体" w:hint="eastAsia"/>
          <w:b/>
          <w:bCs/>
          <w:sz w:val="24"/>
        </w:rPr>
        <w:t>2.3.</w:t>
      </w:r>
      <w:r w:rsidR="0074561B">
        <w:rPr>
          <w:rFonts w:ascii="宋体" w:hAnsi="宋体"/>
          <w:b/>
          <w:bCs/>
          <w:sz w:val="24"/>
        </w:rPr>
        <w:t>3</w:t>
      </w:r>
      <w:r w:rsidR="0074561B">
        <w:rPr>
          <w:rFonts w:ascii="宋体" w:hAnsi="宋体" w:hint="eastAsia"/>
          <w:b/>
          <w:bCs/>
          <w:sz w:val="24"/>
        </w:rPr>
        <w:t>．</w:t>
      </w:r>
      <w:r w:rsidR="00AD3E84" w:rsidRPr="00002ACB">
        <w:rPr>
          <w:rStyle w:val="4Char"/>
          <w:rFonts w:hint="eastAsia"/>
        </w:rPr>
        <w:t>创建标签页面</w:t>
      </w:r>
    </w:p>
    <w:p w:rsidR="00AD3E84" w:rsidRDefault="00AD3E84" w:rsidP="0079740F">
      <w:pPr>
        <w:spacing w:line="360" w:lineRule="auto"/>
        <w:rPr>
          <w:rFonts w:ascii="宋体" w:hAnsi="宋体"/>
          <w:b/>
          <w:bCs/>
          <w:sz w:val="24"/>
        </w:rPr>
      </w:pPr>
    </w:p>
    <w:p w:rsidR="00AD3E84" w:rsidRDefault="00AD3E84" w:rsidP="0079740F">
      <w:pPr>
        <w:spacing w:line="360" w:lineRule="auto"/>
        <w:rPr>
          <w:rFonts w:ascii="宋体" w:hAnsi="宋体"/>
          <w:b/>
          <w:bCs/>
          <w:sz w:val="24"/>
        </w:rPr>
      </w:pPr>
    </w:p>
    <w:p w:rsidR="00AD3E84" w:rsidRDefault="00AD3E84" w:rsidP="0079740F">
      <w:pPr>
        <w:spacing w:line="360" w:lineRule="auto"/>
        <w:rPr>
          <w:rFonts w:ascii="宋体" w:hAnsi="宋体"/>
          <w:b/>
          <w:bCs/>
          <w:sz w:val="24"/>
        </w:rPr>
      </w:pPr>
    </w:p>
    <w:p w:rsidR="00AD3E84" w:rsidRDefault="00AD3E84" w:rsidP="0079740F">
      <w:pPr>
        <w:spacing w:line="360" w:lineRule="auto"/>
        <w:rPr>
          <w:rFonts w:ascii="宋体" w:hAnsi="宋体"/>
          <w:b/>
          <w:bCs/>
          <w:sz w:val="24"/>
        </w:rPr>
      </w:pPr>
    </w:p>
    <w:p w:rsidR="00AD3E84" w:rsidRDefault="00AD3E84" w:rsidP="0079740F">
      <w:pPr>
        <w:spacing w:line="360" w:lineRule="auto"/>
        <w:rPr>
          <w:rFonts w:ascii="宋体" w:hAnsi="宋体"/>
          <w:b/>
          <w:bCs/>
          <w:sz w:val="24"/>
        </w:rPr>
      </w:pPr>
    </w:p>
    <w:p w:rsidR="00AD3E84" w:rsidRDefault="00AD3E84" w:rsidP="0079740F">
      <w:pPr>
        <w:spacing w:line="360" w:lineRule="auto"/>
        <w:rPr>
          <w:rFonts w:ascii="宋体" w:hAnsi="宋体"/>
          <w:b/>
          <w:bCs/>
          <w:sz w:val="24"/>
        </w:rPr>
      </w:pPr>
    </w:p>
    <w:p w:rsidR="00AD3E84" w:rsidRDefault="00AD3E84" w:rsidP="0079740F">
      <w:pPr>
        <w:spacing w:line="360" w:lineRule="auto"/>
        <w:rPr>
          <w:rFonts w:ascii="宋体" w:hAnsi="宋体"/>
          <w:b/>
          <w:bCs/>
          <w:sz w:val="24"/>
        </w:rPr>
      </w:pPr>
    </w:p>
    <w:p w:rsidR="00AD3E84" w:rsidRPr="00F413C4" w:rsidRDefault="00AD3E84" w:rsidP="0079740F">
      <w:pPr>
        <w:spacing w:line="360" w:lineRule="auto"/>
        <w:rPr>
          <w:rFonts w:ascii="宋体" w:hAnsi="宋体"/>
          <w:b/>
          <w:bCs/>
          <w:sz w:val="24"/>
        </w:rPr>
      </w:pPr>
      <w:r>
        <w:rPr>
          <w:rFonts w:ascii="宋体" w:hAnsi="宋体" w:hint="eastAsia"/>
          <w:b/>
          <w:bCs/>
          <w:sz w:val="24"/>
        </w:rPr>
        <w:t xml:space="preserve">                    </w:t>
      </w:r>
      <w:r>
        <w:rPr>
          <w:rFonts w:ascii="宋体" w:hAnsi="宋体" w:hint="eastAsia"/>
          <w:sz w:val="24"/>
        </w:rPr>
        <w:t>图</w:t>
      </w:r>
      <w:r>
        <w:rPr>
          <w:rFonts w:ascii="宋体" w:hAnsi="宋体"/>
          <w:sz w:val="24"/>
        </w:rPr>
        <w:t>2.3.</w:t>
      </w:r>
      <w:r>
        <w:rPr>
          <w:rFonts w:ascii="宋体" w:hAnsi="宋体" w:hint="eastAsia"/>
          <w:sz w:val="24"/>
        </w:rPr>
        <w:t>3</w:t>
      </w:r>
      <w:r>
        <w:rPr>
          <w:rFonts w:ascii="宋体" w:hAnsi="宋体"/>
          <w:sz w:val="24"/>
        </w:rPr>
        <w:t xml:space="preserve">  </w:t>
      </w:r>
      <w:r>
        <w:rPr>
          <w:rFonts w:ascii="宋体" w:hAnsi="宋体" w:hint="eastAsia"/>
          <w:sz w:val="24"/>
        </w:rPr>
        <w:t>创建标签页面</w:t>
      </w:r>
    </w:p>
    <w:p w:rsidR="00F413C4" w:rsidRPr="00F413C4" w:rsidRDefault="00002ACB" w:rsidP="002B53C3">
      <w:pPr>
        <w:pStyle w:val="3"/>
      </w:pPr>
      <w:bookmarkStart w:id="65" w:name="_Toc513495070"/>
      <w:r>
        <w:rPr>
          <w:rFonts w:hint="eastAsia"/>
        </w:rPr>
        <w:t>2.3.</w:t>
      </w:r>
      <w:r w:rsidR="0074561B">
        <w:t>4</w:t>
      </w:r>
      <w:r w:rsidR="0074561B">
        <w:rPr>
          <w:rFonts w:hint="eastAsia"/>
        </w:rPr>
        <w:t>．</w:t>
      </w:r>
      <w:r w:rsidR="00AD3E84" w:rsidRPr="00002ACB">
        <w:rPr>
          <w:rStyle w:val="4Char"/>
          <w:rFonts w:hint="eastAsia"/>
        </w:rPr>
        <w:t>方案管理</w:t>
      </w:r>
      <w:bookmarkEnd w:id="65"/>
    </w:p>
    <w:p w:rsidR="00AD3E84" w:rsidRDefault="00AD3E84" w:rsidP="00CA4C41">
      <w:pPr>
        <w:spacing w:line="360" w:lineRule="auto"/>
        <w:rPr>
          <w:rFonts w:ascii="宋体" w:hAnsi="宋体"/>
          <w:sz w:val="24"/>
        </w:rPr>
      </w:pPr>
    </w:p>
    <w:p w:rsidR="00AD3E84" w:rsidRDefault="00AD3E84" w:rsidP="00CA4C41">
      <w:pPr>
        <w:spacing w:line="360" w:lineRule="auto"/>
        <w:rPr>
          <w:rFonts w:ascii="宋体" w:hAnsi="宋体"/>
          <w:sz w:val="24"/>
        </w:rPr>
      </w:pPr>
    </w:p>
    <w:p w:rsidR="00AD3E84" w:rsidRDefault="00AD3E84" w:rsidP="00CA4C41">
      <w:pPr>
        <w:spacing w:line="360" w:lineRule="auto"/>
        <w:rPr>
          <w:rFonts w:ascii="宋体" w:hAnsi="宋体"/>
          <w:sz w:val="24"/>
        </w:rPr>
      </w:pPr>
    </w:p>
    <w:p w:rsidR="00AD3E84" w:rsidRDefault="00AD3E84" w:rsidP="00CA4C41">
      <w:pPr>
        <w:spacing w:line="360" w:lineRule="auto"/>
        <w:rPr>
          <w:rFonts w:ascii="宋体" w:hAnsi="宋体"/>
          <w:sz w:val="24"/>
        </w:rPr>
      </w:pPr>
    </w:p>
    <w:p w:rsidR="00AD3E84" w:rsidRDefault="00AD3E84" w:rsidP="00CA4C41">
      <w:pPr>
        <w:spacing w:line="360" w:lineRule="auto"/>
        <w:rPr>
          <w:rFonts w:ascii="宋体" w:hAnsi="宋体"/>
          <w:sz w:val="24"/>
        </w:rPr>
      </w:pPr>
      <w:r>
        <w:rPr>
          <w:rFonts w:ascii="宋体" w:hAnsi="宋体" w:hint="eastAsia"/>
          <w:sz w:val="24"/>
        </w:rPr>
        <w:t xml:space="preserve">   图</w:t>
      </w:r>
      <w:r>
        <w:rPr>
          <w:rFonts w:ascii="宋体" w:hAnsi="宋体"/>
          <w:sz w:val="24"/>
        </w:rPr>
        <w:t>2.3.</w:t>
      </w:r>
      <w:r>
        <w:rPr>
          <w:rFonts w:ascii="宋体" w:hAnsi="宋体" w:hint="eastAsia"/>
          <w:sz w:val="24"/>
        </w:rPr>
        <w:t>4</w:t>
      </w:r>
      <w:r>
        <w:rPr>
          <w:rFonts w:ascii="宋体" w:hAnsi="宋体"/>
          <w:sz w:val="24"/>
        </w:rPr>
        <w:t xml:space="preserve">  </w:t>
      </w:r>
      <w:r>
        <w:rPr>
          <w:rFonts w:ascii="宋体" w:hAnsi="宋体" w:hint="eastAsia"/>
          <w:sz w:val="24"/>
        </w:rPr>
        <w:t>方案管理页面</w:t>
      </w:r>
    </w:p>
    <w:p w:rsidR="00AD3E84" w:rsidRDefault="00AD3E84" w:rsidP="00CA4C41">
      <w:pPr>
        <w:spacing w:line="360" w:lineRule="auto"/>
        <w:rPr>
          <w:rFonts w:ascii="宋体" w:hAnsi="宋体"/>
          <w:sz w:val="24"/>
        </w:rPr>
      </w:pPr>
    </w:p>
    <w:p w:rsidR="00AD3E84" w:rsidRPr="00F413C4" w:rsidRDefault="00002ACB" w:rsidP="002B53C3">
      <w:pPr>
        <w:pStyle w:val="3"/>
      </w:pPr>
      <w:bookmarkStart w:id="66" w:name="_Toc513495071"/>
      <w:r>
        <w:rPr>
          <w:rFonts w:hint="eastAsia"/>
        </w:rPr>
        <w:t>2.3.</w:t>
      </w:r>
      <w:r w:rsidR="00AD3E84">
        <w:rPr>
          <w:rFonts w:hint="eastAsia"/>
        </w:rPr>
        <w:t>5</w:t>
      </w:r>
      <w:r w:rsidR="00AD3E84">
        <w:rPr>
          <w:rFonts w:hint="eastAsia"/>
        </w:rPr>
        <w:t>．</w:t>
      </w:r>
      <w:r w:rsidR="00AD3E84" w:rsidRPr="00002ACB">
        <w:rPr>
          <w:rStyle w:val="4Char"/>
          <w:rFonts w:hint="eastAsia"/>
        </w:rPr>
        <w:t>方案管理</w:t>
      </w:r>
      <w:bookmarkEnd w:id="66"/>
    </w:p>
    <w:p w:rsidR="00AD3E84" w:rsidRDefault="00AD3E84" w:rsidP="00CA4C41">
      <w:pPr>
        <w:spacing w:line="360" w:lineRule="auto"/>
        <w:rPr>
          <w:rFonts w:ascii="宋体" w:hAnsi="宋体"/>
          <w:sz w:val="24"/>
        </w:rPr>
      </w:pPr>
    </w:p>
    <w:p w:rsidR="00AD3E84" w:rsidRDefault="00AD3E84" w:rsidP="00CA4C41">
      <w:pPr>
        <w:spacing w:line="360" w:lineRule="auto"/>
        <w:rPr>
          <w:rFonts w:ascii="宋体" w:hAnsi="宋体"/>
          <w:sz w:val="24"/>
        </w:rPr>
      </w:pPr>
      <w:r>
        <w:rPr>
          <w:rFonts w:ascii="宋体" w:hAnsi="宋体" w:hint="eastAsia"/>
          <w:sz w:val="24"/>
        </w:rPr>
        <w:t>图</w:t>
      </w:r>
      <w:r>
        <w:rPr>
          <w:rFonts w:ascii="宋体" w:hAnsi="宋体"/>
          <w:sz w:val="24"/>
        </w:rPr>
        <w:t>2.3.</w:t>
      </w:r>
      <w:r>
        <w:rPr>
          <w:rFonts w:ascii="宋体" w:hAnsi="宋体" w:hint="eastAsia"/>
          <w:sz w:val="24"/>
        </w:rPr>
        <w:t>5</w:t>
      </w:r>
      <w:r>
        <w:rPr>
          <w:rFonts w:ascii="宋体" w:hAnsi="宋体"/>
          <w:sz w:val="24"/>
        </w:rPr>
        <w:t xml:space="preserve">  </w:t>
      </w:r>
      <w:r>
        <w:rPr>
          <w:rFonts w:ascii="宋体" w:hAnsi="宋体" w:hint="eastAsia"/>
          <w:sz w:val="24"/>
        </w:rPr>
        <w:t>方案管理页面</w:t>
      </w:r>
    </w:p>
    <w:p w:rsidR="00AD3E84" w:rsidRDefault="00002ACB" w:rsidP="002B53C3">
      <w:pPr>
        <w:pStyle w:val="3"/>
      </w:pPr>
      <w:bookmarkStart w:id="67" w:name="_Toc513495072"/>
      <w:r>
        <w:rPr>
          <w:rFonts w:hint="eastAsia"/>
        </w:rPr>
        <w:t>2.3.</w:t>
      </w:r>
      <w:r w:rsidR="00AD3E84">
        <w:rPr>
          <w:rFonts w:hint="eastAsia"/>
        </w:rPr>
        <w:t>6</w:t>
      </w:r>
      <w:r w:rsidR="00AD3E84">
        <w:rPr>
          <w:rFonts w:hint="eastAsia"/>
        </w:rPr>
        <w:t>．</w:t>
      </w:r>
      <w:r w:rsidR="00AD3E84" w:rsidRPr="00002ACB">
        <w:rPr>
          <w:rStyle w:val="4Char"/>
          <w:rFonts w:hint="eastAsia"/>
        </w:rPr>
        <w:t>画像分析</w:t>
      </w:r>
      <w:bookmarkEnd w:id="67"/>
    </w:p>
    <w:p w:rsidR="00AD3E84" w:rsidRDefault="00AD3E84" w:rsidP="00AD3E84">
      <w:pPr>
        <w:spacing w:line="360" w:lineRule="auto"/>
        <w:rPr>
          <w:rFonts w:ascii="宋体" w:hAnsi="宋体"/>
          <w:b/>
          <w:bCs/>
          <w:sz w:val="24"/>
        </w:rPr>
      </w:pPr>
    </w:p>
    <w:p w:rsidR="00AD3E84" w:rsidRPr="00F413C4" w:rsidRDefault="00AD3E84" w:rsidP="00AD3E84">
      <w:pPr>
        <w:spacing w:line="360" w:lineRule="auto"/>
        <w:rPr>
          <w:rFonts w:ascii="宋体"/>
          <w:b/>
          <w:bCs/>
          <w:sz w:val="24"/>
        </w:rPr>
      </w:pPr>
      <w:r>
        <w:rPr>
          <w:rFonts w:ascii="宋体" w:hAnsi="宋体" w:hint="eastAsia"/>
          <w:sz w:val="24"/>
        </w:rPr>
        <w:t>图</w:t>
      </w:r>
      <w:r>
        <w:rPr>
          <w:rFonts w:ascii="宋体" w:hAnsi="宋体"/>
          <w:sz w:val="24"/>
        </w:rPr>
        <w:t>2.3.</w:t>
      </w:r>
      <w:r>
        <w:rPr>
          <w:rFonts w:ascii="宋体" w:hAnsi="宋体" w:hint="eastAsia"/>
          <w:sz w:val="24"/>
        </w:rPr>
        <w:t>6</w:t>
      </w:r>
      <w:r>
        <w:rPr>
          <w:rFonts w:ascii="宋体" w:hAnsi="宋体"/>
          <w:sz w:val="24"/>
        </w:rPr>
        <w:t xml:space="preserve">  </w:t>
      </w:r>
      <w:r>
        <w:rPr>
          <w:rFonts w:ascii="宋体" w:hAnsi="宋体" w:hint="eastAsia"/>
          <w:sz w:val="24"/>
        </w:rPr>
        <w:t>画像分析页面</w:t>
      </w:r>
    </w:p>
    <w:p w:rsidR="00F413C4" w:rsidRPr="00F413C4" w:rsidRDefault="00F413C4" w:rsidP="0079740F">
      <w:pPr>
        <w:spacing w:line="360" w:lineRule="auto"/>
        <w:rPr>
          <w:rFonts w:ascii="宋体" w:hAnsi="宋体"/>
          <w:sz w:val="24"/>
        </w:rPr>
      </w:pPr>
    </w:p>
    <w:p w:rsidR="00F413C4" w:rsidRPr="0079740F" w:rsidRDefault="00F413C4" w:rsidP="0079740F">
      <w:pPr>
        <w:spacing w:line="360" w:lineRule="auto"/>
        <w:rPr>
          <w:rFonts w:ascii="宋体" w:hAnsi="宋体"/>
          <w:sz w:val="24"/>
        </w:rPr>
      </w:pPr>
    </w:p>
    <w:p w:rsidR="0079740F" w:rsidRDefault="0079740F" w:rsidP="0079740F">
      <w:pPr>
        <w:spacing w:line="360" w:lineRule="auto"/>
        <w:rPr>
          <w:rFonts w:ascii="宋体" w:hAnsi="宋体"/>
          <w:b/>
          <w:bCs/>
          <w:sz w:val="24"/>
        </w:rPr>
      </w:pPr>
    </w:p>
    <w:p w:rsidR="00D71477" w:rsidRDefault="00D71477" w:rsidP="0079740F">
      <w:pPr>
        <w:spacing w:line="360" w:lineRule="auto"/>
        <w:rPr>
          <w:rFonts w:ascii="宋体" w:hAnsi="宋体"/>
          <w:b/>
          <w:bCs/>
          <w:sz w:val="24"/>
        </w:rPr>
      </w:pPr>
    </w:p>
    <w:p w:rsidR="00D71477" w:rsidRDefault="00D71477" w:rsidP="0079740F">
      <w:pPr>
        <w:spacing w:line="360" w:lineRule="auto"/>
        <w:rPr>
          <w:rFonts w:ascii="宋体" w:hAnsi="宋体"/>
          <w:b/>
          <w:bCs/>
          <w:sz w:val="24"/>
        </w:rPr>
      </w:pPr>
    </w:p>
    <w:p w:rsidR="00D71477" w:rsidRDefault="00D71477" w:rsidP="0079740F">
      <w:pPr>
        <w:spacing w:line="360" w:lineRule="auto"/>
        <w:rPr>
          <w:rFonts w:ascii="宋体" w:hAnsi="宋体"/>
          <w:b/>
          <w:bCs/>
          <w:sz w:val="24"/>
        </w:rPr>
      </w:pPr>
    </w:p>
    <w:p w:rsidR="00567566" w:rsidRDefault="00363D79" w:rsidP="002B53C3">
      <w:pPr>
        <w:pStyle w:val="1"/>
        <w:rPr>
          <w:rFonts w:ascii="宋体" w:hAnsi="宋体" w:hint="eastAsia"/>
          <w:sz w:val="24"/>
        </w:rPr>
      </w:pPr>
      <w:bookmarkStart w:id="68" w:name="_Toc513495073"/>
      <w:r>
        <w:rPr>
          <w:rFonts w:ascii="宋体" w:hAnsi="宋体"/>
          <w:sz w:val="24"/>
        </w:rPr>
        <w:t>三、</w:t>
      </w:r>
      <w:bookmarkStart w:id="69" w:name="OLE_LINK12"/>
      <w:bookmarkStart w:id="70" w:name="OLE_LINK13"/>
      <w:r w:rsidR="00620270" w:rsidRPr="00002ACB">
        <w:rPr>
          <w:rStyle w:val="2Char"/>
          <w:rFonts w:hint="eastAsia"/>
        </w:rPr>
        <w:t>精准营销系统</w:t>
      </w:r>
      <w:r w:rsidR="00567566" w:rsidRPr="00002ACB">
        <w:rPr>
          <w:rStyle w:val="2Char"/>
          <w:rFonts w:hint="eastAsia"/>
        </w:rPr>
        <w:t>的主要功能简介</w:t>
      </w:r>
      <w:bookmarkEnd w:id="68"/>
      <w:bookmarkEnd w:id="69"/>
      <w:bookmarkEnd w:id="70"/>
      <w:ins w:id="71" w:author="Linshiwei" w:date="2018-05-13T21:13:00Z">
        <w:r w:rsidR="00484C78">
          <w:rPr>
            <w:rStyle w:val="2Char"/>
            <w:rFonts w:hint="eastAsia"/>
          </w:rPr>
          <w:t xml:space="preserve"> </w:t>
        </w:r>
        <w:r w:rsidR="00484C78">
          <w:rPr>
            <w:rStyle w:val="2Char"/>
          </w:rPr>
          <w:t xml:space="preserve"> </w:t>
        </w:r>
        <w:r w:rsidR="00484C78">
          <w:rPr>
            <w:rStyle w:val="2Char"/>
          </w:rPr>
          <w:t>以下全部要</w:t>
        </w:r>
      </w:ins>
      <w:ins w:id="72" w:author="Linshiwei" w:date="2018-05-13T21:16:00Z">
        <w:r w:rsidR="00484C78">
          <w:rPr>
            <w:rStyle w:val="2Char"/>
            <w:rFonts w:hint="eastAsia"/>
          </w:rPr>
          <w:t>重写，</w:t>
        </w:r>
        <w:r w:rsidR="00484C78">
          <w:rPr>
            <w:rStyle w:val="2Char"/>
          </w:rPr>
          <w:t>这</w:t>
        </w:r>
      </w:ins>
      <w:ins w:id="73" w:author="Linshiwei" w:date="2018-05-13T21:17:00Z">
        <w:r w:rsidR="00484C78">
          <w:rPr>
            <w:rStyle w:val="2Char"/>
          </w:rPr>
          <w:t>论文</w:t>
        </w:r>
        <w:r w:rsidR="00484C78">
          <w:rPr>
            <w:rStyle w:val="2Char"/>
            <w:rFonts w:hint="eastAsia"/>
          </w:rPr>
          <w:t>2</w:t>
        </w:r>
        <w:r w:rsidR="00484C78">
          <w:rPr>
            <w:rStyle w:val="2Char"/>
          </w:rPr>
          <w:t>0</w:t>
        </w:r>
        <w:r w:rsidR="00484C78">
          <w:rPr>
            <w:rStyle w:val="2Char"/>
          </w:rPr>
          <w:t>分都达不到</w:t>
        </w:r>
        <w:r w:rsidR="00484C78">
          <w:rPr>
            <w:rStyle w:val="2Char"/>
            <w:rFonts w:hint="eastAsia"/>
          </w:rPr>
          <w:t>，</w:t>
        </w:r>
        <w:r w:rsidR="00484C78">
          <w:rPr>
            <w:rStyle w:val="2Char"/>
          </w:rPr>
          <w:t>肯定不及格</w:t>
        </w:r>
        <w:r w:rsidR="00484C78">
          <w:rPr>
            <w:rStyle w:val="2Char"/>
            <w:rFonts w:hint="eastAsia"/>
          </w:rPr>
          <w:t>。</w:t>
        </w:r>
      </w:ins>
    </w:p>
    <w:p w:rsidR="00930613" w:rsidRDefault="00363D79" w:rsidP="002B53C3">
      <w:pPr>
        <w:pStyle w:val="2"/>
        <w:rPr>
          <w:rFonts w:ascii="宋体" w:hAnsi="宋体"/>
          <w:sz w:val="24"/>
        </w:rPr>
      </w:pPr>
      <w:bookmarkStart w:id="74" w:name="_Toc513495074"/>
      <w:r>
        <w:rPr>
          <w:rFonts w:ascii="宋体" w:hAnsi="宋体"/>
          <w:sz w:val="24"/>
        </w:rPr>
        <w:t>（一）</w:t>
      </w:r>
      <w:r w:rsidR="00620270" w:rsidRPr="00002ACB">
        <w:rPr>
          <w:rStyle w:val="4Char"/>
          <w:rFonts w:hint="eastAsia"/>
        </w:rPr>
        <w:t>标签管理页面</w:t>
      </w:r>
      <w:r w:rsidR="00930613" w:rsidRPr="00002ACB">
        <w:rPr>
          <w:rStyle w:val="4Char"/>
          <w:rFonts w:hint="eastAsia"/>
        </w:rPr>
        <w:t>介绍</w:t>
      </w:r>
      <w:bookmarkEnd w:id="74"/>
    </w:p>
    <w:p w:rsidR="00061E59" w:rsidRDefault="00620270" w:rsidP="00620270">
      <w:pPr>
        <w:spacing w:line="360" w:lineRule="auto"/>
        <w:ind w:firstLineChars="150" w:firstLine="360"/>
        <w:rPr>
          <w:rFonts w:ascii="宋体" w:hAnsi="宋体"/>
          <w:sz w:val="24"/>
        </w:rPr>
      </w:pPr>
      <w:r>
        <w:rPr>
          <w:rFonts w:ascii="宋体" w:hAnsi="宋体" w:hint="eastAsia"/>
          <w:sz w:val="24"/>
        </w:rPr>
        <w:t>如图2.3.2  标签管理页面所示，页面主要包含</w:t>
      </w:r>
      <w:r w:rsidR="00061E59">
        <w:rPr>
          <w:rFonts w:ascii="宋体" w:hAnsi="宋体" w:hint="eastAsia"/>
          <w:sz w:val="24"/>
        </w:rPr>
        <w:t>：</w:t>
      </w:r>
    </w:p>
    <w:p w:rsidR="00061E59" w:rsidRDefault="00061E59" w:rsidP="002B53C3">
      <w:pPr>
        <w:pStyle w:val="3"/>
      </w:pPr>
      <w:bookmarkStart w:id="75" w:name="_Toc513495075"/>
      <w:r>
        <w:rPr>
          <w:rFonts w:hint="eastAsia"/>
        </w:rPr>
        <w:t>3.1.</w:t>
      </w:r>
      <w:r w:rsidR="00620270">
        <w:rPr>
          <w:rFonts w:hint="eastAsia"/>
        </w:rPr>
        <w:t>1</w:t>
      </w:r>
      <w:r w:rsidR="00620270">
        <w:rPr>
          <w:rFonts w:hint="eastAsia"/>
        </w:rPr>
        <w:t>、</w:t>
      </w:r>
      <w:r>
        <w:rPr>
          <w:rFonts w:hint="eastAsia"/>
        </w:rPr>
        <w:t>我的标签</w:t>
      </w:r>
      <w:r>
        <w:rPr>
          <w:rFonts w:hint="eastAsia"/>
        </w:rPr>
        <w:t>TAB</w:t>
      </w:r>
      <w:bookmarkEnd w:id="75"/>
    </w:p>
    <w:p w:rsidR="00620270" w:rsidRDefault="00620270" w:rsidP="00620270">
      <w:pPr>
        <w:spacing w:line="360" w:lineRule="auto"/>
        <w:ind w:firstLineChars="150" w:firstLine="360"/>
        <w:rPr>
          <w:rFonts w:ascii="宋体" w:hAnsi="宋体"/>
          <w:sz w:val="24"/>
        </w:rPr>
      </w:pPr>
      <w:r>
        <w:rPr>
          <w:rFonts w:ascii="宋体" w:hAnsi="宋体" w:hint="eastAsia"/>
          <w:sz w:val="24"/>
        </w:rPr>
        <w:t>我的标签TAB、所有标签TAB，（</w:t>
      </w:r>
      <w:r w:rsidRPr="00620270">
        <w:rPr>
          <w:rFonts w:ascii="宋体" w:hAnsi="宋体" w:hint="eastAsia"/>
          <w:sz w:val="24"/>
        </w:rPr>
        <w:t>默认选中我的标签TAB</w:t>
      </w:r>
      <w:r>
        <w:rPr>
          <w:rFonts w:ascii="宋体" w:hAnsi="宋体" w:hint="eastAsia"/>
          <w:sz w:val="24"/>
        </w:rPr>
        <w:t>），即进入标签管理页面时，则展示我的标签所有内容；</w:t>
      </w:r>
      <w:ins w:id="76" w:author="Linshiwei" w:date="2018-05-13T21:10:00Z">
        <w:r w:rsidR="00484C78">
          <w:rPr>
            <w:rFonts w:ascii="宋体" w:hAnsi="宋体" w:hint="eastAsia"/>
            <w:sz w:val="24"/>
          </w:rPr>
          <w:t>读不通，不知你想说什么</w:t>
        </w:r>
      </w:ins>
    </w:p>
    <w:p w:rsidR="00061E59" w:rsidRDefault="00061E59" w:rsidP="002B53C3">
      <w:pPr>
        <w:pStyle w:val="3"/>
      </w:pPr>
      <w:bookmarkStart w:id="77" w:name="_Toc513495076"/>
      <w:r>
        <w:rPr>
          <w:rFonts w:hint="eastAsia"/>
        </w:rPr>
        <w:t>3.1.</w:t>
      </w:r>
      <w:r w:rsidR="00620270">
        <w:rPr>
          <w:rFonts w:hint="eastAsia"/>
        </w:rPr>
        <w:t>2</w:t>
      </w:r>
      <w:r w:rsidR="00620270">
        <w:rPr>
          <w:rFonts w:hint="eastAsia"/>
        </w:rPr>
        <w:t>、</w:t>
      </w:r>
      <w:r w:rsidR="00620270" w:rsidRPr="00620270">
        <w:rPr>
          <w:rFonts w:hint="eastAsia"/>
        </w:rPr>
        <w:t>查询框</w:t>
      </w:r>
      <w:bookmarkEnd w:id="77"/>
    </w:p>
    <w:p w:rsidR="00620270" w:rsidRDefault="00620270" w:rsidP="00620270">
      <w:pPr>
        <w:spacing w:line="360" w:lineRule="auto"/>
        <w:ind w:firstLineChars="150" w:firstLine="360"/>
        <w:rPr>
          <w:rFonts w:ascii="宋体" w:hAnsi="宋体"/>
          <w:sz w:val="24"/>
        </w:rPr>
      </w:pPr>
      <w:r>
        <w:rPr>
          <w:rFonts w:ascii="宋体" w:hAnsi="宋体" w:hint="eastAsia"/>
          <w:sz w:val="24"/>
        </w:rPr>
        <w:t>支持标签名称与标签ID以及创建人查询。</w:t>
      </w:r>
    </w:p>
    <w:p w:rsidR="00773E29" w:rsidRDefault="00773E29" w:rsidP="00620270">
      <w:pPr>
        <w:spacing w:line="360" w:lineRule="auto"/>
        <w:ind w:firstLineChars="150" w:firstLine="360"/>
        <w:rPr>
          <w:rFonts w:ascii="宋体" w:hAnsi="宋体"/>
          <w:sz w:val="24"/>
        </w:rPr>
      </w:pPr>
      <w:r>
        <w:rPr>
          <w:rFonts w:ascii="宋体" w:hAnsi="宋体" w:hint="eastAsia"/>
          <w:sz w:val="24"/>
        </w:rPr>
        <w:t xml:space="preserve">  </w:t>
      </w:r>
      <w:r w:rsidR="00061E59">
        <w:rPr>
          <w:rFonts w:ascii="宋体" w:hAnsi="宋体" w:hint="eastAsia"/>
          <w:sz w:val="24"/>
        </w:rPr>
        <w:t>3.1.</w:t>
      </w:r>
      <w:r>
        <w:rPr>
          <w:rFonts w:ascii="宋体" w:hAnsi="宋体" w:hint="eastAsia"/>
          <w:sz w:val="24"/>
        </w:rPr>
        <w:t>2.1支持功能模糊查询，并且在切换TAB页或者快捷筛选项后，</w:t>
      </w:r>
      <w:r w:rsidRPr="00773E29">
        <w:rPr>
          <w:rFonts w:ascii="宋体" w:hAnsi="宋体" w:hint="eastAsia"/>
          <w:sz w:val="24"/>
        </w:rPr>
        <w:t>查询条件仍然存在</w:t>
      </w:r>
      <w:r>
        <w:rPr>
          <w:rFonts w:ascii="宋体" w:hAnsi="宋体" w:hint="eastAsia"/>
          <w:sz w:val="24"/>
        </w:rPr>
        <w:t>并且有效，列表显示对应的查询结果，若结果为空则</w:t>
      </w:r>
      <w:r w:rsidRPr="00773E29">
        <w:rPr>
          <w:rFonts w:ascii="宋体" w:hAnsi="宋体" w:hint="eastAsia"/>
          <w:sz w:val="24"/>
        </w:rPr>
        <w:t>显示文案：暂无数据，请创建标签</w:t>
      </w:r>
    </w:p>
    <w:p w:rsidR="00773E29" w:rsidRDefault="00773E29" w:rsidP="00620270">
      <w:pPr>
        <w:spacing w:line="360" w:lineRule="auto"/>
        <w:ind w:firstLineChars="150" w:firstLine="360"/>
        <w:rPr>
          <w:rFonts w:ascii="宋体" w:hAnsi="宋体"/>
          <w:sz w:val="24"/>
        </w:rPr>
      </w:pPr>
      <w:r>
        <w:rPr>
          <w:rFonts w:ascii="宋体" w:hAnsi="宋体" w:hint="eastAsia"/>
          <w:sz w:val="24"/>
        </w:rPr>
        <w:t xml:space="preserve">   </w:t>
      </w:r>
      <w:del w:id="78" w:author="Linshiwei" w:date="2018-05-13T21:13:00Z">
        <w:r w:rsidR="00061E59" w:rsidDel="00484C78">
          <w:rPr>
            <w:rFonts w:ascii="宋体" w:hAnsi="宋体" w:hint="eastAsia"/>
            <w:sz w:val="24"/>
          </w:rPr>
          <w:delText>3.1.</w:delText>
        </w:r>
        <w:r w:rsidDel="00484C78">
          <w:rPr>
            <w:rFonts w:ascii="宋体" w:hAnsi="宋体" w:hint="eastAsia"/>
            <w:sz w:val="24"/>
          </w:rPr>
          <w:delText>2.2、</w:delText>
        </w:r>
      </w:del>
      <w:ins w:id="79" w:author="Linshiwei" w:date="2018-05-13T21:13:00Z">
        <w:r w:rsidR="00484C78">
          <w:rPr>
            <w:rFonts w:ascii="宋体" w:hAnsi="宋体" w:hint="eastAsia"/>
            <w:sz w:val="24"/>
          </w:rPr>
          <w:t>？</w:t>
        </w:r>
      </w:ins>
      <w:r>
        <w:rPr>
          <w:rFonts w:ascii="宋体" w:hAnsi="宋体" w:hint="eastAsia"/>
          <w:sz w:val="24"/>
        </w:rPr>
        <w:t>查询过程中若数据量过大，需要有加载特效；如“转菊花”。</w:t>
      </w:r>
    </w:p>
    <w:p w:rsidR="00773E29" w:rsidRDefault="00773E29" w:rsidP="00620270">
      <w:pPr>
        <w:spacing w:line="360" w:lineRule="auto"/>
        <w:ind w:firstLineChars="150" w:firstLine="360"/>
        <w:rPr>
          <w:rFonts w:ascii="宋体" w:hAnsi="宋体"/>
          <w:sz w:val="24"/>
        </w:rPr>
      </w:pPr>
      <w:r>
        <w:rPr>
          <w:rFonts w:ascii="宋体" w:hAnsi="宋体" w:hint="eastAsia"/>
          <w:sz w:val="24"/>
        </w:rPr>
        <w:t xml:space="preserve">   </w:t>
      </w:r>
      <w:r w:rsidR="00061E59">
        <w:rPr>
          <w:rFonts w:ascii="宋体" w:hAnsi="宋体" w:hint="eastAsia"/>
          <w:sz w:val="24"/>
        </w:rPr>
        <w:t>3.1.</w:t>
      </w:r>
      <w:r>
        <w:rPr>
          <w:rFonts w:ascii="宋体" w:hAnsi="宋体" w:hint="eastAsia"/>
          <w:sz w:val="24"/>
        </w:rPr>
        <w:t>2.3、</w:t>
      </w:r>
      <w:r w:rsidRPr="00773E29">
        <w:rPr>
          <w:rFonts w:ascii="宋体" w:hAnsi="宋体" w:hint="eastAsia"/>
          <w:sz w:val="24"/>
        </w:rPr>
        <w:t>删除查询条件</w:t>
      </w:r>
      <w:r>
        <w:rPr>
          <w:rFonts w:ascii="宋体" w:hAnsi="宋体" w:hint="eastAsia"/>
          <w:sz w:val="24"/>
        </w:rPr>
        <w:t>，</w:t>
      </w:r>
      <w:r w:rsidRPr="00773E29">
        <w:rPr>
          <w:rFonts w:ascii="宋体" w:hAnsi="宋体" w:hint="eastAsia"/>
          <w:sz w:val="24"/>
        </w:rPr>
        <w:t>查询框清空，页面自动刷新，列表根据快速筛选条件显示所有标签记录</w:t>
      </w:r>
      <w:r>
        <w:rPr>
          <w:rFonts w:ascii="宋体" w:hAnsi="宋体" w:hint="eastAsia"/>
          <w:sz w:val="24"/>
        </w:rPr>
        <w:t>。</w:t>
      </w:r>
    </w:p>
    <w:p w:rsidR="00061E59" w:rsidRDefault="00061E59" w:rsidP="002B53C3">
      <w:pPr>
        <w:pStyle w:val="3"/>
      </w:pPr>
      <w:bookmarkStart w:id="80" w:name="_Toc513495077"/>
      <w:r>
        <w:rPr>
          <w:rFonts w:hint="eastAsia"/>
        </w:rPr>
        <w:t>3.1.</w:t>
      </w:r>
      <w:r w:rsidR="00620270">
        <w:rPr>
          <w:rFonts w:hint="eastAsia"/>
        </w:rPr>
        <w:t>3</w:t>
      </w:r>
      <w:r w:rsidR="00620270" w:rsidRPr="00620270">
        <w:rPr>
          <w:rFonts w:hint="eastAsia"/>
        </w:rPr>
        <w:t>、创建标签按钮</w:t>
      </w:r>
      <w:bookmarkEnd w:id="80"/>
    </w:p>
    <w:p w:rsidR="00620270" w:rsidRDefault="00620270" w:rsidP="00620270">
      <w:pPr>
        <w:spacing w:line="360" w:lineRule="auto"/>
        <w:ind w:firstLineChars="150" w:firstLine="360"/>
        <w:rPr>
          <w:rFonts w:ascii="宋体" w:hAnsi="宋体"/>
          <w:sz w:val="24"/>
        </w:rPr>
      </w:pPr>
      <w:r>
        <w:rPr>
          <w:rFonts w:ascii="宋体" w:hAnsi="宋体" w:hint="eastAsia"/>
          <w:sz w:val="24"/>
        </w:rPr>
        <w:t>点击按钮，页面转跳至创建标签页面。</w:t>
      </w:r>
    </w:p>
    <w:p w:rsidR="00061E59" w:rsidRPr="002B53C3" w:rsidRDefault="00061E59" w:rsidP="002B53C3">
      <w:pPr>
        <w:pStyle w:val="3"/>
      </w:pPr>
      <w:bookmarkStart w:id="81" w:name="_Toc513495078"/>
      <w:r w:rsidRPr="002B53C3">
        <w:rPr>
          <w:rStyle w:val="6Char"/>
          <w:rFonts w:ascii="Times New Roman" w:eastAsia="宋体" w:hAnsi="Times New Roman" w:cs="Times New Roman" w:hint="eastAsia"/>
          <w:b/>
          <w:bCs/>
          <w:sz w:val="32"/>
        </w:rPr>
        <w:lastRenderedPageBreak/>
        <w:t>3.1.</w:t>
      </w:r>
      <w:r w:rsidR="00620270" w:rsidRPr="002B53C3">
        <w:rPr>
          <w:rStyle w:val="6Char"/>
          <w:rFonts w:ascii="Times New Roman" w:eastAsia="宋体" w:hAnsi="Times New Roman" w:cs="Times New Roman" w:hint="eastAsia"/>
          <w:b/>
          <w:bCs/>
          <w:sz w:val="32"/>
        </w:rPr>
        <w:t>4</w:t>
      </w:r>
      <w:r w:rsidR="00620270" w:rsidRPr="002B53C3">
        <w:rPr>
          <w:rStyle w:val="6Char"/>
          <w:rFonts w:ascii="Times New Roman" w:eastAsia="宋体" w:hAnsi="Times New Roman" w:cs="Times New Roman" w:hint="eastAsia"/>
          <w:b/>
          <w:bCs/>
          <w:sz w:val="32"/>
        </w:rPr>
        <w:t>、标签管理快速筛选</w:t>
      </w:r>
      <w:bookmarkEnd w:id="81"/>
    </w:p>
    <w:p w:rsidR="00620270" w:rsidRDefault="00620270" w:rsidP="00620270">
      <w:pPr>
        <w:spacing w:line="360" w:lineRule="auto"/>
        <w:ind w:firstLineChars="150" w:firstLine="360"/>
        <w:rPr>
          <w:rFonts w:ascii="宋体" w:hAnsi="宋体"/>
          <w:sz w:val="24"/>
        </w:rPr>
      </w:pPr>
      <w:r>
        <w:rPr>
          <w:rFonts w:ascii="宋体" w:hAnsi="宋体" w:hint="eastAsia"/>
          <w:sz w:val="24"/>
        </w:rPr>
        <w:t>包含：我的所有标签（默认选中）、</w:t>
      </w:r>
      <w:r w:rsidRPr="00620270">
        <w:rPr>
          <w:rFonts w:ascii="宋体" w:hAnsi="宋体" w:hint="eastAsia"/>
          <w:sz w:val="24"/>
        </w:rPr>
        <w:t>我的已投放标签</w:t>
      </w:r>
      <w:r>
        <w:rPr>
          <w:rFonts w:ascii="宋体" w:hAnsi="宋体" w:hint="eastAsia"/>
          <w:sz w:val="24"/>
        </w:rPr>
        <w:t>、</w:t>
      </w:r>
      <w:r w:rsidRPr="00620270">
        <w:rPr>
          <w:rFonts w:ascii="宋体" w:hAnsi="宋体" w:hint="eastAsia"/>
          <w:sz w:val="24"/>
        </w:rPr>
        <w:t>我的未投放标签</w:t>
      </w:r>
      <w:r>
        <w:rPr>
          <w:rFonts w:ascii="宋体" w:hAnsi="宋体" w:hint="eastAsia"/>
          <w:sz w:val="24"/>
        </w:rPr>
        <w:t>单选框，点击各个单选框可显示对应</w:t>
      </w:r>
      <w:r w:rsidR="008E4964">
        <w:rPr>
          <w:rFonts w:ascii="宋体" w:hAnsi="宋体" w:hint="eastAsia"/>
          <w:sz w:val="24"/>
        </w:rPr>
        <w:t>状态的标签。</w:t>
      </w:r>
    </w:p>
    <w:p w:rsidR="008E4964" w:rsidRDefault="008E4964" w:rsidP="008E4964">
      <w:pPr>
        <w:spacing w:line="360" w:lineRule="auto"/>
        <w:ind w:firstLineChars="150" w:firstLine="360"/>
        <w:rPr>
          <w:rFonts w:ascii="宋体" w:hAnsi="宋体"/>
          <w:sz w:val="24"/>
        </w:rPr>
      </w:pPr>
      <w:r w:rsidRPr="008E4964">
        <w:rPr>
          <w:rFonts w:ascii="宋体" w:hAnsi="宋体" w:hint="eastAsia"/>
          <w:sz w:val="24"/>
        </w:rPr>
        <w:t>我的标签TAB-筛选对应的标签类型</w:t>
      </w:r>
      <w:r>
        <w:rPr>
          <w:rFonts w:ascii="宋体" w:hAnsi="宋体" w:hint="eastAsia"/>
          <w:sz w:val="24"/>
        </w:rPr>
        <w:t>，根据创建人以及标签状态两个字段来进行筛选：</w:t>
      </w:r>
    </w:p>
    <w:p w:rsidR="008E4964" w:rsidRPr="008E4964" w:rsidRDefault="00061E59" w:rsidP="008E4964">
      <w:pPr>
        <w:spacing w:line="360" w:lineRule="auto"/>
        <w:ind w:firstLineChars="150" w:firstLine="360"/>
        <w:rPr>
          <w:rFonts w:ascii="宋体" w:hAnsi="宋体"/>
          <w:sz w:val="24"/>
        </w:rPr>
      </w:pPr>
      <w:r>
        <w:rPr>
          <w:rFonts w:ascii="宋体" w:hAnsi="宋体" w:hint="eastAsia"/>
          <w:sz w:val="24"/>
        </w:rPr>
        <w:t>3.1.</w:t>
      </w:r>
      <w:r w:rsidR="008E4964">
        <w:rPr>
          <w:rFonts w:ascii="宋体" w:hAnsi="宋体" w:hint="eastAsia"/>
          <w:sz w:val="24"/>
        </w:rPr>
        <w:t>4.</w:t>
      </w:r>
      <w:r w:rsidR="008E4964" w:rsidRPr="008E4964">
        <w:rPr>
          <w:rFonts w:ascii="宋体" w:hAnsi="宋体" w:hint="eastAsia"/>
          <w:sz w:val="24"/>
        </w:rPr>
        <w:t>1、快速筛选选中我的所有标签</w:t>
      </w:r>
      <w:r w:rsidR="008E4964">
        <w:rPr>
          <w:rFonts w:ascii="宋体" w:hAnsi="宋体" w:hint="eastAsia"/>
          <w:sz w:val="24"/>
        </w:rPr>
        <w:t>：</w:t>
      </w:r>
    </w:p>
    <w:p w:rsidR="008E4964" w:rsidRPr="008E4964" w:rsidRDefault="008E4964" w:rsidP="008E4964">
      <w:pPr>
        <w:spacing w:line="360" w:lineRule="auto"/>
        <w:ind w:firstLineChars="150" w:firstLine="360"/>
        <w:rPr>
          <w:rFonts w:ascii="宋体" w:hAnsi="宋体"/>
          <w:sz w:val="24"/>
        </w:rPr>
      </w:pPr>
      <w:r>
        <w:rPr>
          <w:rFonts w:ascii="宋体" w:hAnsi="宋体" w:hint="eastAsia"/>
          <w:sz w:val="24"/>
        </w:rPr>
        <w:t>显示我创建的所有标签，包括已投放和未投放的标签。</w:t>
      </w:r>
    </w:p>
    <w:p w:rsidR="008E4964" w:rsidRPr="008E4964" w:rsidRDefault="00061E59" w:rsidP="008E4964">
      <w:pPr>
        <w:spacing w:line="360" w:lineRule="auto"/>
        <w:ind w:firstLineChars="150" w:firstLine="360"/>
        <w:rPr>
          <w:rFonts w:ascii="宋体" w:hAnsi="宋体"/>
          <w:sz w:val="24"/>
        </w:rPr>
      </w:pPr>
      <w:r>
        <w:rPr>
          <w:rFonts w:ascii="宋体" w:hAnsi="宋体" w:hint="eastAsia"/>
          <w:sz w:val="24"/>
        </w:rPr>
        <w:t>3.1.</w:t>
      </w:r>
      <w:r w:rsidR="008E4964">
        <w:rPr>
          <w:rFonts w:ascii="宋体" w:hAnsi="宋体" w:hint="eastAsia"/>
          <w:sz w:val="24"/>
        </w:rPr>
        <w:t>4.</w:t>
      </w:r>
      <w:r w:rsidR="008E4964" w:rsidRPr="008E4964">
        <w:rPr>
          <w:rFonts w:ascii="宋体" w:hAnsi="宋体" w:hint="eastAsia"/>
          <w:sz w:val="24"/>
        </w:rPr>
        <w:t>2、快速筛选选中我的已投放标签</w:t>
      </w:r>
      <w:r w:rsidR="008E4964">
        <w:rPr>
          <w:rFonts w:ascii="宋体" w:hAnsi="宋体" w:hint="eastAsia"/>
          <w:sz w:val="24"/>
        </w:rPr>
        <w:t>：</w:t>
      </w:r>
    </w:p>
    <w:p w:rsidR="008E4964" w:rsidRPr="008E4964" w:rsidRDefault="008E4964" w:rsidP="008E4964">
      <w:pPr>
        <w:spacing w:line="360" w:lineRule="auto"/>
        <w:ind w:firstLineChars="150" w:firstLine="360"/>
        <w:rPr>
          <w:rFonts w:ascii="宋体" w:hAnsi="宋体"/>
          <w:sz w:val="24"/>
        </w:rPr>
      </w:pPr>
      <w:r>
        <w:rPr>
          <w:rFonts w:ascii="宋体" w:hAnsi="宋体" w:hint="eastAsia"/>
          <w:sz w:val="24"/>
        </w:rPr>
        <w:t>显示我创建的所有已投放标签.</w:t>
      </w:r>
    </w:p>
    <w:p w:rsidR="008E4964" w:rsidRPr="008E4964" w:rsidRDefault="00061E59" w:rsidP="008E4964">
      <w:pPr>
        <w:spacing w:line="360" w:lineRule="auto"/>
        <w:ind w:firstLineChars="150" w:firstLine="360"/>
        <w:rPr>
          <w:rFonts w:ascii="宋体" w:hAnsi="宋体"/>
          <w:sz w:val="24"/>
        </w:rPr>
      </w:pPr>
      <w:r>
        <w:rPr>
          <w:rFonts w:ascii="宋体" w:hAnsi="宋体" w:hint="eastAsia"/>
          <w:sz w:val="24"/>
        </w:rPr>
        <w:t>3.1.</w:t>
      </w:r>
      <w:r w:rsidR="008E4964">
        <w:rPr>
          <w:rFonts w:ascii="宋体" w:hAnsi="宋体" w:hint="eastAsia"/>
          <w:sz w:val="24"/>
        </w:rPr>
        <w:t>4.3</w:t>
      </w:r>
      <w:r w:rsidR="008E4964" w:rsidRPr="008E4964">
        <w:rPr>
          <w:rFonts w:ascii="宋体" w:hAnsi="宋体" w:hint="eastAsia"/>
          <w:sz w:val="24"/>
        </w:rPr>
        <w:t>、快速筛选选中我的未投放标签</w:t>
      </w:r>
      <w:r w:rsidR="008E4964">
        <w:rPr>
          <w:rFonts w:ascii="宋体" w:hAnsi="宋体" w:hint="eastAsia"/>
          <w:sz w:val="24"/>
        </w:rPr>
        <w:t>：</w:t>
      </w:r>
    </w:p>
    <w:p w:rsidR="008E4964" w:rsidRPr="008E4964" w:rsidRDefault="008E4964" w:rsidP="008E4964">
      <w:pPr>
        <w:spacing w:line="360" w:lineRule="auto"/>
        <w:ind w:firstLineChars="150" w:firstLine="360"/>
        <w:rPr>
          <w:rFonts w:ascii="宋体" w:hAnsi="宋体"/>
          <w:sz w:val="24"/>
        </w:rPr>
      </w:pPr>
      <w:r>
        <w:rPr>
          <w:rFonts w:ascii="宋体" w:hAnsi="宋体" w:hint="eastAsia"/>
          <w:sz w:val="24"/>
        </w:rPr>
        <w:t>显示我创建的所有未投放标签。</w:t>
      </w:r>
    </w:p>
    <w:p w:rsidR="00930613" w:rsidRPr="002B53C3" w:rsidRDefault="00061E59" w:rsidP="002B53C3">
      <w:pPr>
        <w:pStyle w:val="3"/>
      </w:pPr>
      <w:bookmarkStart w:id="82" w:name="_Toc513495079"/>
      <w:r w:rsidRPr="002B53C3">
        <w:rPr>
          <w:rFonts w:hint="eastAsia"/>
        </w:rPr>
        <w:t>3.1.5</w:t>
      </w:r>
      <w:r w:rsidR="00620270" w:rsidRPr="002B53C3">
        <w:rPr>
          <w:rFonts w:hint="eastAsia"/>
        </w:rPr>
        <w:t>、标签列表</w:t>
      </w:r>
      <w:bookmarkEnd w:id="82"/>
    </w:p>
    <w:p w:rsidR="00773E29" w:rsidRDefault="008E4964" w:rsidP="008E4964">
      <w:pPr>
        <w:spacing w:line="360" w:lineRule="auto"/>
        <w:ind w:firstLineChars="150" w:firstLine="360"/>
        <w:rPr>
          <w:rFonts w:ascii="宋体" w:hAnsi="宋体"/>
          <w:sz w:val="24"/>
        </w:rPr>
      </w:pPr>
      <w:r w:rsidRPr="008E4964">
        <w:rPr>
          <w:rFonts w:ascii="宋体" w:hAnsi="宋体" w:hint="eastAsia"/>
          <w:sz w:val="24"/>
        </w:rPr>
        <w:t>包含字段：1、标签ID</w:t>
      </w:r>
      <w:r>
        <w:rPr>
          <w:rFonts w:ascii="宋体" w:hAnsi="宋体" w:hint="eastAsia"/>
          <w:sz w:val="24"/>
        </w:rPr>
        <w:t>；</w:t>
      </w:r>
      <w:r w:rsidRPr="008E4964">
        <w:rPr>
          <w:rFonts w:ascii="宋体" w:hAnsi="宋体" w:hint="eastAsia"/>
          <w:sz w:val="24"/>
        </w:rPr>
        <w:t>2、标签名称</w:t>
      </w:r>
      <w:r>
        <w:rPr>
          <w:rFonts w:ascii="宋体" w:hAnsi="宋体" w:hint="eastAsia"/>
          <w:sz w:val="24"/>
        </w:rPr>
        <w:t>；</w:t>
      </w:r>
      <w:r w:rsidRPr="008E4964">
        <w:rPr>
          <w:rFonts w:ascii="宋体" w:hAnsi="宋体" w:hint="eastAsia"/>
          <w:sz w:val="24"/>
        </w:rPr>
        <w:t>3、标签描述</w:t>
      </w:r>
      <w:r>
        <w:rPr>
          <w:rFonts w:ascii="宋体" w:hAnsi="宋体" w:hint="eastAsia"/>
          <w:sz w:val="24"/>
        </w:rPr>
        <w:t>；</w:t>
      </w:r>
      <w:r w:rsidRPr="008E4964">
        <w:rPr>
          <w:rFonts w:ascii="宋体" w:hAnsi="宋体" w:hint="eastAsia"/>
          <w:sz w:val="24"/>
        </w:rPr>
        <w:t>4、创建时间</w:t>
      </w:r>
      <w:r>
        <w:rPr>
          <w:rFonts w:ascii="宋体" w:hAnsi="宋体" w:hint="eastAsia"/>
          <w:sz w:val="24"/>
        </w:rPr>
        <w:t>；</w:t>
      </w:r>
      <w:r w:rsidRPr="008E4964">
        <w:rPr>
          <w:rFonts w:ascii="宋体" w:hAnsi="宋体" w:hint="eastAsia"/>
          <w:sz w:val="24"/>
        </w:rPr>
        <w:t>5、创建人</w:t>
      </w:r>
      <w:r>
        <w:rPr>
          <w:rFonts w:ascii="宋体" w:hAnsi="宋体" w:hint="eastAsia"/>
          <w:sz w:val="24"/>
        </w:rPr>
        <w:t>；</w:t>
      </w:r>
      <w:r w:rsidRPr="008E4964">
        <w:rPr>
          <w:rFonts w:ascii="宋体" w:hAnsi="宋体" w:hint="eastAsia"/>
          <w:sz w:val="24"/>
        </w:rPr>
        <w:t>6、标签类型</w:t>
      </w:r>
      <w:r>
        <w:rPr>
          <w:rFonts w:ascii="宋体" w:hAnsi="宋体" w:hint="eastAsia"/>
          <w:sz w:val="24"/>
        </w:rPr>
        <w:t>；</w:t>
      </w:r>
      <w:r w:rsidRPr="008E4964">
        <w:rPr>
          <w:rFonts w:ascii="宋体" w:hAnsi="宋体" w:hint="eastAsia"/>
          <w:sz w:val="24"/>
        </w:rPr>
        <w:t>7、标签状态</w:t>
      </w:r>
      <w:r>
        <w:rPr>
          <w:rFonts w:ascii="宋体" w:hAnsi="宋体" w:hint="eastAsia"/>
          <w:sz w:val="24"/>
        </w:rPr>
        <w:t>；</w:t>
      </w:r>
      <w:r w:rsidRPr="008E4964">
        <w:rPr>
          <w:rFonts w:ascii="宋体" w:hAnsi="宋体" w:hint="eastAsia"/>
          <w:sz w:val="24"/>
        </w:rPr>
        <w:t>8、操作</w:t>
      </w:r>
      <w:r w:rsidRPr="008E4964">
        <w:rPr>
          <w:rFonts w:ascii="宋体" w:hAnsi="宋体" w:hint="eastAsia"/>
          <w:sz w:val="24"/>
        </w:rPr>
        <w:cr/>
        <w:t>默认按照创建时间倒序排序</w:t>
      </w:r>
      <w:r w:rsidR="00061E59">
        <w:rPr>
          <w:rFonts w:ascii="宋体" w:hAnsi="宋体" w:hint="eastAsia"/>
          <w:sz w:val="24"/>
        </w:rPr>
        <w:t>。</w:t>
      </w:r>
    </w:p>
    <w:p w:rsidR="00061E59" w:rsidRPr="002B53C3" w:rsidRDefault="00061E59" w:rsidP="002B53C3">
      <w:pPr>
        <w:pStyle w:val="3"/>
      </w:pPr>
      <w:bookmarkStart w:id="83" w:name="_Toc513495080"/>
      <w:r w:rsidRPr="002B53C3">
        <w:rPr>
          <w:rFonts w:hint="eastAsia"/>
        </w:rPr>
        <w:t>3.1.6</w:t>
      </w:r>
      <w:r w:rsidRPr="002B53C3">
        <w:rPr>
          <w:rFonts w:hint="eastAsia"/>
        </w:rPr>
        <w:t>、</w:t>
      </w:r>
      <w:r w:rsidR="00773E29" w:rsidRPr="002B53C3">
        <w:rPr>
          <w:rFonts w:hint="eastAsia"/>
        </w:rPr>
        <w:t>所有标签</w:t>
      </w:r>
      <w:r w:rsidR="00773E29" w:rsidRPr="002B53C3">
        <w:rPr>
          <w:rFonts w:hint="eastAsia"/>
        </w:rPr>
        <w:t>TAB</w:t>
      </w:r>
      <w:bookmarkEnd w:id="83"/>
    </w:p>
    <w:p w:rsidR="00773E29" w:rsidRDefault="00773E29" w:rsidP="008E4964">
      <w:pPr>
        <w:spacing w:line="360" w:lineRule="auto"/>
        <w:ind w:firstLineChars="150" w:firstLine="360"/>
        <w:rPr>
          <w:rFonts w:ascii="宋体" w:hAnsi="宋体"/>
          <w:sz w:val="24"/>
        </w:rPr>
      </w:pPr>
      <w:r>
        <w:rPr>
          <w:rFonts w:ascii="宋体" w:hAnsi="宋体" w:hint="eastAsia"/>
          <w:sz w:val="24"/>
        </w:rPr>
        <w:t>同样包含：查询框、创建标签按钮、</w:t>
      </w:r>
      <w:r w:rsidRPr="00620270">
        <w:rPr>
          <w:rFonts w:ascii="宋体" w:hAnsi="宋体" w:hint="eastAsia"/>
          <w:sz w:val="24"/>
        </w:rPr>
        <w:t>标签管理快速筛选</w:t>
      </w:r>
      <w:r>
        <w:rPr>
          <w:rFonts w:ascii="宋体" w:hAnsi="宋体" w:hint="eastAsia"/>
          <w:sz w:val="24"/>
        </w:rPr>
        <w:t>、</w:t>
      </w:r>
      <w:r w:rsidRPr="00620270">
        <w:rPr>
          <w:rFonts w:ascii="宋体" w:hAnsi="宋体" w:hint="eastAsia"/>
          <w:sz w:val="24"/>
        </w:rPr>
        <w:t>标签列表</w:t>
      </w:r>
      <w:r>
        <w:rPr>
          <w:rFonts w:ascii="宋体" w:hAnsi="宋体" w:hint="eastAsia"/>
          <w:sz w:val="24"/>
        </w:rPr>
        <w:t>，功能与我的标签TAB一致。</w:t>
      </w:r>
    </w:p>
    <w:p w:rsidR="00773E29" w:rsidRDefault="00773E29" w:rsidP="00773E29">
      <w:pPr>
        <w:spacing w:line="360" w:lineRule="auto"/>
        <w:ind w:firstLineChars="150" w:firstLine="360"/>
        <w:rPr>
          <w:rFonts w:ascii="宋体" w:hAnsi="宋体"/>
          <w:sz w:val="24"/>
        </w:rPr>
      </w:pPr>
      <w:r>
        <w:rPr>
          <w:rFonts w:ascii="宋体" w:hAnsi="宋体" w:hint="eastAsia"/>
          <w:sz w:val="24"/>
        </w:rPr>
        <w:t xml:space="preserve">   </w:t>
      </w:r>
      <w:r w:rsidRPr="00620270">
        <w:rPr>
          <w:rFonts w:ascii="宋体" w:hAnsi="宋体" w:hint="eastAsia"/>
          <w:sz w:val="24"/>
        </w:rPr>
        <w:t>标签管理快速筛选</w:t>
      </w:r>
      <w:r>
        <w:rPr>
          <w:rFonts w:ascii="宋体" w:hAnsi="宋体" w:hint="eastAsia"/>
          <w:sz w:val="24"/>
        </w:rPr>
        <w:t>，包含：所有标签（默认选中）、</w:t>
      </w:r>
      <w:r w:rsidRPr="00620270">
        <w:rPr>
          <w:rFonts w:ascii="宋体" w:hAnsi="宋体" w:hint="eastAsia"/>
          <w:sz w:val="24"/>
        </w:rPr>
        <w:t>已投放标签</w:t>
      </w:r>
      <w:r>
        <w:rPr>
          <w:rFonts w:ascii="宋体" w:hAnsi="宋体" w:hint="eastAsia"/>
          <w:sz w:val="24"/>
        </w:rPr>
        <w:t>、</w:t>
      </w:r>
      <w:r w:rsidRPr="00620270">
        <w:rPr>
          <w:rFonts w:ascii="宋体" w:hAnsi="宋体" w:hint="eastAsia"/>
          <w:sz w:val="24"/>
        </w:rPr>
        <w:t>未投放标签</w:t>
      </w:r>
      <w:r>
        <w:rPr>
          <w:rFonts w:ascii="宋体" w:hAnsi="宋体" w:hint="eastAsia"/>
          <w:sz w:val="24"/>
        </w:rPr>
        <w:t>单选框，点击各个单选框可显示对应状态的标签。</w:t>
      </w:r>
    </w:p>
    <w:p w:rsidR="00773E29" w:rsidRDefault="00773E29" w:rsidP="00773E29">
      <w:pPr>
        <w:spacing w:line="360" w:lineRule="auto"/>
        <w:ind w:firstLineChars="150" w:firstLine="360"/>
        <w:rPr>
          <w:rFonts w:ascii="宋体" w:hAnsi="宋体"/>
          <w:sz w:val="24"/>
        </w:rPr>
      </w:pPr>
      <w:r>
        <w:rPr>
          <w:rFonts w:ascii="宋体" w:hAnsi="宋体" w:hint="eastAsia"/>
          <w:sz w:val="24"/>
        </w:rPr>
        <w:t>所有</w:t>
      </w:r>
      <w:r w:rsidRPr="008E4964">
        <w:rPr>
          <w:rFonts w:ascii="宋体" w:hAnsi="宋体" w:hint="eastAsia"/>
          <w:sz w:val="24"/>
        </w:rPr>
        <w:t>标签TAB-筛选对应的标签类型</w:t>
      </w:r>
      <w:r>
        <w:rPr>
          <w:rFonts w:ascii="宋体" w:hAnsi="宋体" w:hint="eastAsia"/>
          <w:sz w:val="24"/>
        </w:rPr>
        <w:t>，根据创建人以及标签状态两个字段来进行筛选：</w:t>
      </w:r>
    </w:p>
    <w:p w:rsidR="00773E29" w:rsidRPr="008E4964" w:rsidRDefault="00061E59" w:rsidP="00061E59">
      <w:pPr>
        <w:spacing w:line="360" w:lineRule="auto"/>
        <w:ind w:firstLineChars="150" w:firstLine="315"/>
        <w:rPr>
          <w:rFonts w:ascii="宋体" w:hAnsi="宋体"/>
          <w:sz w:val="24"/>
        </w:rPr>
      </w:pPr>
      <w:r>
        <w:rPr>
          <w:rFonts w:hint="eastAsia"/>
        </w:rPr>
        <w:t>3.1.6.1</w:t>
      </w:r>
      <w:r>
        <w:rPr>
          <w:rFonts w:hint="eastAsia"/>
        </w:rPr>
        <w:t>、</w:t>
      </w:r>
      <w:r w:rsidR="00773E29">
        <w:rPr>
          <w:rFonts w:ascii="宋体" w:hAnsi="宋体" w:hint="eastAsia"/>
          <w:sz w:val="24"/>
        </w:rPr>
        <w:t>快速筛选选中</w:t>
      </w:r>
      <w:r w:rsidR="00773E29" w:rsidRPr="008E4964">
        <w:rPr>
          <w:rFonts w:ascii="宋体" w:hAnsi="宋体" w:hint="eastAsia"/>
          <w:sz w:val="24"/>
        </w:rPr>
        <w:t>所有标签</w:t>
      </w:r>
      <w:r w:rsidR="00773E29">
        <w:rPr>
          <w:rFonts w:ascii="宋体" w:hAnsi="宋体" w:hint="eastAsia"/>
          <w:sz w:val="24"/>
        </w:rPr>
        <w:t>：</w:t>
      </w:r>
    </w:p>
    <w:p w:rsidR="00773E29" w:rsidRPr="008E4964" w:rsidRDefault="00773E29" w:rsidP="00773E29">
      <w:pPr>
        <w:spacing w:line="360" w:lineRule="auto"/>
        <w:ind w:firstLineChars="150" w:firstLine="360"/>
        <w:rPr>
          <w:rFonts w:ascii="宋体" w:hAnsi="宋体"/>
          <w:sz w:val="24"/>
        </w:rPr>
      </w:pPr>
      <w:r>
        <w:rPr>
          <w:rFonts w:ascii="宋体" w:hAnsi="宋体" w:hint="eastAsia"/>
          <w:sz w:val="24"/>
        </w:rPr>
        <w:t>显示所有人创建的所有标签，包括已投放和未投放的标签。</w:t>
      </w:r>
    </w:p>
    <w:p w:rsidR="00773E29" w:rsidRPr="008E4964" w:rsidRDefault="00061E59" w:rsidP="00061E59">
      <w:pPr>
        <w:spacing w:line="360" w:lineRule="auto"/>
        <w:ind w:firstLineChars="150" w:firstLine="315"/>
        <w:rPr>
          <w:rFonts w:ascii="宋体" w:hAnsi="宋体"/>
          <w:sz w:val="24"/>
        </w:rPr>
      </w:pPr>
      <w:r>
        <w:rPr>
          <w:rFonts w:hint="eastAsia"/>
        </w:rPr>
        <w:t>3.1.6.2</w:t>
      </w:r>
      <w:r>
        <w:rPr>
          <w:rFonts w:hint="eastAsia"/>
        </w:rPr>
        <w:t>、</w:t>
      </w:r>
      <w:r w:rsidR="00773E29" w:rsidRPr="008E4964">
        <w:rPr>
          <w:rFonts w:ascii="宋体" w:hAnsi="宋体" w:hint="eastAsia"/>
          <w:sz w:val="24"/>
        </w:rPr>
        <w:t>快速筛选选中已投放标签</w:t>
      </w:r>
      <w:r w:rsidR="00773E29">
        <w:rPr>
          <w:rFonts w:ascii="宋体" w:hAnsi="宋体" w:hint="eastAsia"/>
          <w:sz w:val="24"/>
        </w:rPr>
        <w:t>：</w:t>
      </w:r>
    </w:p>
    <w:p w:rsidR="00773E29" w:rsidRPr="008E4964" w:rsidRDefault="00773E29" w:rsidP="00773E29">
      <w:pPr>
        <w:spacing w:line="360" w:lineRule="auto"/>
        <w:ind w:firstLineChars="150" w:firstLine="360"/>
        <w:rPr>
          <w:rFonts w:ascii="宋体" w:hAnsi="宋体"/>
          <w:sz w:val="24"/>
        </w:rPr>
      </w:pPr>
      <w:r>
        <w:rPr>
          <w:rFonts w:ascii="宋体" w:hAnsi="宋体" w:hint="eastAsia"/>
          <w:sz w:val="24"/>
        </w:rPr>
        <w:t>显示所有人创建的所有已投放标签.</w:t>
      </w:r>
    </w:p>
    <w:p w:rsidR="00773E29" w:rsidRPr="008E4964" w:rsidRDefault="00061E59" w:rsidP="00061E59">
      <w:pPr>
        <w:spacing w:line="360" w:lineRule="auto"/>
        <w:ind w:firstLineChars="150" w:firstLine="315"/>
        <w:rPr>
          <w:rFonts w:ascii="宋体" w:hAnsi="宋体"/>
          <w:sz w:val="24"/>
        </w:rPr>
      </w:pPr>
      <w:r>
        <w:rPr>
          <w:rFonts w:hint="eastAsia"/>
        </w:rPr>
        <w:lastRenderedPageBreak/>
        <w:t>3.1.6.3</w:t>
      </w:r>
      <w:r>
        <w:rPr>
          <w:rFonts w:hint="eastAsia"/>
        </w:rPr>
        <w:t>、</w:t>
      </w:r>
      <w:r w:rsidR="00773E29" w:rsidRPr="008E4964">
        <w:rPr>
          <w:rFonts w:ascii="宋体" w:hAnsi="宋体" w:hint="eastAsia"/>
          <w:sz w:val="24"/>
        </w:rPr>
        <w:t>快速筛选选中未投放标签</w:t>
      </w:r>
      <w:r w:rsidR="00773E29">
        <w:rPr>
          <w:rFonts w:ascii="宋体" w:hAnsi="宋体" w:hint="eastAsia"/>
          <w:sz w:val="24"/>
        </w:rPr>
        <w:t>：</w:t>
      </w:r>
    </w:p>
    <w:p w:rsidR="00773E29" w:rsidRDefault="00773E29" w:rsidP="00773E29">
      <w:pPr>
        <w:spacing w:line="360" w:lineRule="auto"/>
        <w:ind w:firstLineChars="150" w:firstLine="360"/>
        <w:rPr>
          <w:rFonts w:ascii="宋体" w:hAnsi="宋体"/>
          <w:sz w:val="24"/>
        </w:rPr>
      </w:pPr>
      <w:r>
        <w:rPr>
          <w:rFonts w:ascii="宋体" w:hAnsi="宋体" w:hint="eastAsia"/>
          <w:sz w:val="24"/>
        </w:rPr>
        <w:t>显示所有人创建的所有未投放标签。</w:t>
      </w:r>
    </w:p>
    <w:p w:rsidR="00061E59" w:rsidRDefault="00061E59" w:rsidP="002B53C3">
      <w:pPr>
        <w:pStyle w:val="3"/>
      </w:pPr>
      <w:bookmarkStart w:id="84" w:name="_Toc513495081"/>
      <w:r>
        <w:rPr>
          <w:rFonts w:hint="eastAsia"/>
        </w:rPr>
        <w:t>3.1.7</w:t>
      </w:r>
      <w:r>
        <w:rPr>
          <w:rFonts w:hint="eastAsia"/>
        </w:rPr>
        <w:t>、标签列表分页功能</w:t>
      </w:r>
      <w:bookmarkEnd w:id="84"/>
    </w:p>
    <w:p w:rsidR="00FF2C6D" w:rsidRDefault="00773E29" w:rsidP="00061E59">
      <w:pPr>
        <w:spacing w:line="360" w:lineRule="auto"/>
        <w:ind w:firstLineChars="150" w:firstLine="360"/>
        <w:rPr>
          <w:rFonts w:ascii="宋体" w:hAnsi="宋体"/>
          <w:b/>
          <w:bCs/>
          <w:sz w:val="24"/>
        </w:rPr>
      </w:pPr>
      <w:r>
        <w:rPr>
          <w:rFonts w:ascii="宋体" w:hAnsi="宋体" w:hint="eastAsia"/>
          <w:sz w:val="24"/>
        </w:rPr>
        <w:t>每页最多显示20条记录，超过20条记录，则分页显示。</w:t>
      </w:r>
    </w:p>
    <w:p w:rsidR="00FF2C6D" w:rsidRDefault="00061E59" w:rsidP="002B53C3">
      <w:pPr>
        <w:pStyle w:val="3"/>
      </w:pPr>
      <w:bookmarkStart w:id="85" w:name="_Toc513495082"/>
      <w:r>
        <w:rPr>
          <w:rFonts w:hint="eastAsia"/>
        </w:rPr>
        <w:t>3.1.8</w:t>
      </w:r>
      <w:r>
        <w:rPr>
          <w:rFonts w:hint="eastAsia"/>
        </w:rPr>
        <w:t>、</w:t>
      </w:r>
      <w:r w:rsidR="00FF2C6D">
        <w:rPr>
          <w:rFonts w:hint="eastAsia"/>
        </w:rPr>
        <w:t>标签列表</w:t>
      </w:r>
      <w:r w:rsidR="00FF2C6D">
        <w:rPr>
          <w:rFonts w:hint="eastAsia"/>
        </w:rPr>
        <w:t>-</w:t>
      </w:r>
      <w:r w:rsidR="00FF2C6D">
        <w:rPr>
          <w:rFonts w:hint="eastAsia"/>
        </w:rPr>
        <w:t>操作列功能</w:t>
      </w:r>
      <w:r w:rsidR="00FF2C6D" w:rsidRPr="00930613">
        <w:rPr>
          <w:rFonts w:hint="eastAsia"/>
        </w:rPr>
        <w:t>介绍</w:t>
      </w:r>
      <w:bookmarkEnd w:id="85"/>
    </w:p>
    <w:p w:rsidR="005879F3" w:rsidRDefault="005879F3" w:rsidP="005879F3">
      <w:pPr>
        <w:spacing w:line="360" w:lineRule="auto"/>
        <w:ind w:firstLineChars="150" w:firstLine="361"/>
        <w:rPr>
          <w:rFonts w:ascii="宋体" w:hAnsi="宋体"/>
          <w:b/>
          <w:bCs/>
          <w:sz w:val="24"/>
        </w:rPr>
      </w:pPr>
    </w:p>
    <w:p w:rsidR="005879F3" w:rsidRDefault="005879F3" w:rsidP="005879F3">
      <w:pPr>
        <w:spacing w:line="360" w:lineRule="auto"/>
        <w:ind w:firstLineChars="150" w:firstLine="360"/>
        <w:rPr>
          <w:rFonts w:ascii="宋体" w:hAnsi="宋体"/>
          <w:sz w:val="24"/>
        </w:rPr>
      </w:pPr>
      <w:r>
        <w:rPr>
          <w:rFonts w:ascii="宋体" w:hAnsi="宋体" w:hint="eastAsia"/>
          <w:sz w:val="24"/>
        </w:rPr>
        <w:t>标签列表的操作列，分为三种情况，在标签状态为非“已停用”状态，若标签已创建对应方案，则操作列包含“</w:t>
      </w:r>
      <w:r w:rsidRPr="00773E29">
        <w:rPr>
          <w:rFonts w:ascii="宋体" w:hAnsi="宋体" w:hint="eastAsia"/>
          <w:sz w:val="24"/>
        </w:rPr>
        <w:t>查看、画像分析、方案管理</w:t>
      </w:r>
      <w:r>
        <w:rPr>
          <w:rFonts w:ascii="宋体" w:hAnsi="宋体" w:hint="eastAsia"/>
          <w:sz w:val="24"/>
        </w:rPr>
        <w:t>”；若标签未创建对应方案，则操作列包含“</w:t>
      </w:r>
      <w:r w:rsidRPr="00FF2C6D">
        <w:rPr>
          <w:rFonts w:ascii="宋体" w:hAnsi="宋体" w:hint="eastAsia"/>
          <w:sz w:val="24"/>
        </w:rPr>
        <w:t>查看、删除、画像分析、创建方案</w:t>
      </w:r>
      <w:r>
        <w:rPr>
          <w:rFonts w:ascii="宋体" w:hAnsi="宋体" w:hint="eastAsia"/>
          <w:sz w:val="24"/>
        </w:rPr>
        <w:t>”；若标签状态为“已停用”状态，则显示另存为新标签</w:t>
      </w:r>
    </w:p>
    <w:p w:rsidR="005879F3" w:rsidRDefault="005879F3" w:rsidP="005879F3">
      <w:pPr>
        <w:spacing w:line="360" w:lineRule="auto"/>
        <w:ind w:firstLineChars="150" w:firstLine="360"/>
        <w:rPr>
          <w:rFonts w:ascii="宋体" w:hAnsi="宋体"/>
          <w:sz w:val="24"/>
        </w:rPr>
      </w:pPr>
    </w:p>
    <w:p w:rsidR="00FF2C6D" w:rsidRDefault="00061E59" w:rsidP="00FF2C6D">
      <w:pPr>
        <w:spacing w:line="360" w:lineRule="auto"/>
        <w:ind w:firstLineChars="150" w:firstLine="360"/>
        <w:rPr>
          <w:rFonts w:ascii="宋体" w:hAnsi="宋体"/>
          <w:sz w:val="24"/>
        </w:rPr>
      </w:pPr>
      <w:r>
        <w:rPr>
          <w:rFonts w:ascii="宋体" w:hAnsi="宋体" w:hint="eastAsia"/>
          <w:sz w:val="24"/>
        </w:rPr>
        <w:t>3.1.8.1、</w:t>
      </w:r>
      <w:r w:rsidR="00FF2C6D" w:rsidRPr="00FF2C6D">
        <w:rPr>
          <w:rFonts w:ascii="宋体" w:hAnsi="宋体" w:hint="eastAsia"/>
          <w:sz w:val="24"/>
        </w:rPr>
        <w:t>标签列表-操作-查看</w:t>
      </w:r>
      <w:r w:rsidR="00FF2C6D">
        <w:rPr>
          <w:rFonts w:ascii="宋体" w:hAnsi="宋体" w:hint="eastAsia"/>
          <w:sz w:val="24"/>
        </w:rPr>
        <w:t>：</w:t>
      </w:r>
      <w:r w:rsidR="00FF2C6D" w:rsidRPr="00FF2C6D">
        <w:rPr>
          <w:rFonts w:ascii="宋体" w:hAnsi="宋体" w:hint="eastAsia"/>
          <w:sz w:val="24"/>
        </w:rPr>
        <w:t>1、新开页面跳转至“创建标签</w:t>
      </w:r>
      <w:r w:rsidR="00FF2C6D">
        <w:rPr>
          <w:rFonts w:ascii="宋体" w:hAnsi="宋体" w:hint="eastAsia"/>
          <w:sz w:val="24"/>
        </w:rPr>
        <w:t>页面</w:t>
      </w:r>
      <w:r w:rsidR="00FF2C6D" w:rsidRPr="00FF2C6D">
        <w:rPr>
          <w:rFonts w:ascii="宋体" w:hAnsi="宋体" w:hint="eastAsia"/>
          <w:sz w:val="24"/>
        </w:rPr>
        <w:t>”2、带上标签ID，标签名称与描述展示标签查看/编辑页面</w:t>
      </w:r>
    </w:p>
    <w:p w:rsidR="00FF2C6D" w:rsidRDefault="00061E59" w:rsidP="00FF2C6D">
      <w:pPr>
        <w:spacing w:line="360" w:lineRule="auto"/>
        <w:ind w:firstLineChars="150" w:firstLine="360"/>
        <w:rPr>
          <w:rFonts w:ascii="宋体" w:hAnsi="宋体"/>
          <w:sz w:val="24"/>
        </w:rPr>
      </w:pPr>
      <w:r>
        <w:rPr>
          <w:rFonts w:ascii="宋体" w:hAnsi="宋体" w:hint="eastAsia"/>
          <w:sz w:val="24"/>
        </w:rPr>
        <w:t>3.1.8.2、</w:t>
      </w:r>
      <w:r w:rsidR="00FF2C6D" w:rsidRPr="00FF2C6D">
        <w:rPr>
          <w:rFonts w:ascii="宋体" w:hAnsi="宋体" w:hint="eastAsia"/>
          <w:sz w:val="24"/>
        </w:rPr>
        <w:t>标签列表-操作-删除</w:t>
      </w:r>
      <w:r w:rsidR="00FF2C6D">
        <w:rPr>
          <w:rFonts w:ascii="宋体" w:hAnsi="宋体" w:hint="eastAsia"/>
          <w:sz w:val="24"/>
        </w:rPr>
        <w:t>：</w:t>
      </w:r>
      <w:r w:rsidR="00FF2C6D" w:rsidRPr="00FF2C6D">
        <w:rPr>
          <w:rFonts w:ascii="宋体" w:hAnsi="宋体" w:hint="eastAsia"/>
          <w:sz w:val="24"/>
        </w:rPr>
        <w:t>点击后，需要弹框确认操作</w:t>
      </w:r>
      <w:r w:rsidR="00FF2C6D">
        <w:rPr>
          <w:rFonts w:ascii="宋体" w:hAnsi="宋体" w:hint="eastAsia"/>
          <w:sz w:val="24"/>
        </w:rPr>
        <w:t>，若确认</w:t>
      </w:r>
      <w:r w:rsidR="00FF2C6D" w:rsidRPr="00FF2C6D">
        <w:rPr>
          <w:rFonts w:ascii="宋体" w:hAnsi="宋体" w:hint="eastAsia"/>
          <w:sz w:val="24"/>
        </w:rPr>
        <w:t>标签置为已停用状态，操作显示为：另存为新标签</w:t>
      </w:r>
      <w:r w:rsidR="00FF2C6D">
        <w:rPr>
          <w:rFonts w:ascii="宋体" w:hAnsi="宋体" w:hint="eastAsia"/>
          <w:sz w:val="24"/>
        </w:rPr>
        <w:t>，否则保留在原页面，标签状态不产生变化。</w:t>
      </w:r>
    </w:p>
    <w:p w:rsidR="0076291E" w:rsidRDefault="00061E59" w:rsidP="00FF2C6D">
      <w:pPr>
        <w:spacing w:line="360" w:lineRule="auto"/>
        <w:ind w:firstLineChars="150" w:firstLine="360"/>
        <w:rPr>
          <w:rFonts w:ascii="宋体" w:hAnsi="宋体"/>
          <w:sz w:val="24"/>
        </w:rPr>
      </w:pPr>
      <w:r>
        <w:rPr>
          <w:rFonts w:ascii="宋体" w:hAnsi="宋体" w:hint="eastAsia"/>
          <w:sz w:val="24"/>
        </w:rPr>
        <w:t>3.1.8.3、</w:t>
      </w:r>
      <w:r w:rsidR="00FF2C6D" w:rsidRPr="00FF2C6D">
        <w:rPr>
          <w:rFonts w:ascii="宋体" w:hAnsi="宋体" w:hint="eastAsia"/>
          <w:sz w:val="24"/>
        </w:rPr>
        <w:t>标签列表-操作-画像分析</w:t>
      </w:r>
      <w:r w:rsidR="00FF2C6D">
        <w:rPr>
          <w:rFonts w:ascii="宋体" w:hAnsi="宋体" w:hint="eastAsia"/>
          <w:sz w:val="24"/>
        </w:rPr>
        <w:t>：</w:t>
      </w:r>
      <w:r w:rsidR="00FF2C6D" w:rsidRPr="00FF2C6D">
        <w:rPr>
          <w:rFonts w:ascii="宋体" w:hAnsi="宋体" w:hint="eastAsia"/>
          <w:sz w:val="24"/>
        </w:rPr>
        <w:t>1、当前页面跳转至“用户特征分析”</w:t>
      </w:r>
      <w:r w:rsidR="00FF2C6D">
        <w:rPr>
          <w:rFonts w:ascii="宋体" w:hAnsi="宋体" w:hint="eastAsia"/>
          <w:sz w:val="24"/>
        </w:rPr>
        <w:t>；</w:t>
      </w:r>
      <w:r w:rsidR="00FF2C6D" w:rsidRPr="00FF2C6D">
        <w:rPr>
          <w:rFonts w:ascii="宋体" w:hAnsi="宋体" w:hint="eastAsia"/>
          <w:sz w:val="24"/>
        </w:rPr>
        <w:t>2、带上标签名称，展示该标签概况以及标签用户特征</w:t>
      </w:r>
    </w:p>
    <w:p w:rsidR="00FF2C6D" w:rsidRDefault="00061E59" w:rsidP="00FF2C6D">
      <w:pPr>
        <w:spacing w:line="360" w:lineRule="auto"/>
        <w:ind w:firstLineChars="150" w:firstLine="360"/>
        <w:rPr>
          <w:rFonts w:ascii="宋体" w:hAnsi="宋体"/>
          <w:sz w:val="24"/>
        </w:rPr>
      </w:pPr>
      <w:r>
        <w:rPr>
          <w:rFonts w:ascii="宋体" w:hAnsi="宋体" w:hint="eastAsia"/>
          <w:sz w:val="24"/>
        </w:rPr>
        <w:t>3.1.8.4、</w:t>
      </w:r>
      <w:r w:rsidR="00FF2C6D" w:rsidRPr="00FF2C6D">
        <w:rPr>
          <w:rFonts w:ascii="宋体" w:hAnsi="宋体" w:hint="eastAsia"/>
          <w:sz w:val="24"/>
        </w:rPr>
        <w:t>标签列表-操作-方案管理</w:t>
      </w:r>
      <w:r w:rsidR="00FF2C6D">
        <w:rPr>
          <w:rFonts w:ascii="宋体" w:hAnsi="宋体" w:hint="eastAsia"/>
          <w:sz w:val="24"/>
        </w:rPr>
        <w:t>：</w:t>
      </w:r>
      <w:r w:rsidR="00FF2C6D" w:rsidRPr="00FF2C6D">
        <w:rPr>
          <w:rFonts w:ascii="宋体" w:hAnsi="宋体" w:hint="eastAsia"/>
          <w:sz w:val="24"/>
        </w:rPr>
        <w:t>1、当前页面跳转至“运营方案管理”</w:t>
      </w:r>
      <w:r w:rsidR="00FF2C6D">
        <w:rPr>
          <w:rFonts w:ascii="宋体" w:hAnsi="宋体" w:hint="eastAsia"/>
          <w:sz w:val="24"/>
        </w:rPr>
        <w:t>；</w:t>
      </w:r>
      <w:r w:rsidR="00FF2C6D" w:rsidRPr="00FF2C6D">
        <w:rPr>
          <w:rFonts w:ascii="宋体" w:hAnsi="宋体" w:hint="eastAsia"/>
          <w:sz w:val="24"/>
        </w:rPr>
        <w:t>2、带上标签ID，展示该标签方案列表</w:t>
      </w:r>
    </w:p>
    <w:p w:rsidR="00FF2C6D" w:rsidRDefault="00061E59" w:rsidP="00FF2C6D">
      <w:pPr>
        <w:spacing w:line="360" w:lineRule="auto"/>
        <w:ind w:firstLineChars="150" w:firstLine="360"/>
        <w:rPr>
          <w:rFonts w:ascii="宋体" w:hAnsi="宋体"/>
          <w:sz w:val="24"/>
        </w:rPr>
      </w:pPr>
      <w:r>
        <w:rPr>
          <w:rFonts w:ascii="宋体" w:hAnsi="宋体" w:hint="eastAsia"/>
          <w:sz w:val="24"/>
        </w:rPr>
        <w:t>3.1.8.5、</w:t>
      </w:r>
      <w:r w:rsidR="00FF2C6D" w:rsidRPr="00FF2C6D">
        <w:rPr>
          <w:rFonts w:ascii="宋体" w:hAnsi="宋体" w:hint="eastAsia"/>
          <w:sz w:val="24"/>
        </w:rPr>
        <w:t>标签列表-操作-创建方案</w:t>
      </w:r>
      <w:r w:rsidR="00FF2C6D">
        <w:rPr>
          <w:rFonts w:ascii="宋体" w:hAnsi="宋体" w:hint="eastAsia"/>
          <w:sz w:val="24"/>
        </w:rPr>
        <w:t>：</w:t>
      </w:r>
      <w:r w:rsidR="00FF2C6D" w:rsidRPr="00FF2C6D">
        <w:rPr>
          <w:rFonts w:ascii="宋体" w:hAnsi="宋体" w:hint="eastAsia"/>
          <w:sz w:val="24"/>
        </w:rPr>
        <w:t>1、当前页面跳转至“运营方案配置”</w:t>
      </w:r>
      <w:r w:rsidR="00FF2C6D">
        <w:rPr>
          <w:rFonts w:ascii="宋体" w:hAnsi="宋体" w:hint="eastAsia"/>
          <w:sz w:val="24"/>
        </w:rPr>
        <w:t>；</w:t>
      </w:r>
      <w:r w:rsidR="00FF2C6D" w:rsidRPr="00FF2C6D">
        <w:rPr>
          <w:rFonts w:ascii="宋体" w:hAnsi="宋体" w:hint="eastAsia"/>
          <w:sz w:val="24"/>
        </w:rPr>
        <w:t>2、带入标签名称</w:t>
      </w:r>
      <w:r w:rsidR="00FF2C6D">
        <w:rPr>
          <w:rFonts w:ascii="宋体" w:hAnsi="宋体" w:hint="eastAsia"/>
          <w:sz w:val="24"/>
        </w:rPr>
        <w:t>；</w:t>
      </w:r>
      <w:r w:rsidR="00FF2C6D" w:rsidRPr="00FF2C6D">
        <w:rPr>
          <w:rFonts w:ascii="宋体" w:hAnsi="宋体" w:hint="eastAsia"/>
          <w:sz w:val="24"/>
        </w:rPr>
        <w:t>3、显示标签概况</w:t>
      </w:r>
    </w:p>
    <w:p w:rsidR="00FF2C6D" w:rsidRDefault="00061E59" w:rsidP="00FF2C6D">
      <w:pPr>
        <w:spacing w:line="360" w:lineRule="auto"/>
        <w:ind w:firstLineChars="150" w:firstLine="360"/>
        <w:rPr>
          <w:rFonts w:ascii="宋体" w:hAnsi="宋体"/>
          <w:sz w:val="24"/>
        </w:rPr>
      </w:pPr>
      <w:r>
        <w:rPr>
          <w:rFonts w:ascii="宋体" w:hAnsi="宋体" w:hint="eastAsia"/>
          <w:sz w:val="24"/>
        </w:rPr>
        <w:t>3.1.8.6、</w:t>
      </w:r>
      <w:r w:rsidR="00FF2C6D" w:rsidRPr="00FF2C6D">
        <w:rPr>
          <w:rFonts w:ascii="宋体" w:hAnsi="宋体" w:hint="eastAsia"/>
          <w:sz w:val="24"/>
        </w:rPr>
        <w:t>标签列表-操作-另存为新标签</w:t>
      </w:r>
      <w:r w:rsidR="00FF2C6D">
        <w:rPr>
          <w:rFonts w:ascii="宋体" w:hAnsi="宋体" w:hint="eastAsia"/>
          <w:sz w:val="24"/>
        </w:rPr>
        <w:t>：</w:t>
      </w:r>
      <w:r w:rsidR="00FF2C6D" w:rsidRPr="00FF2C6D">
        <w:rPr>
          <w:rFonts w:ascii="宋体" w:hAnsi="宋体" w:hint="eastAsia"/>
          <w:sz w:val="24"/>
        </w:rPr>
        <w:t>当前页面转跳至 标签创建页面</w:t>
      </w:r>
      <w:r w:rsidR="00FF2C6D">
        <w:rPr>
          <w:rFonts w:ascii="宋体" w:hAnsi="宋体" w:hint="eastAsia"/>
          <w:sz w:val="24"/>
        </w:rPr>
        <w:t>；</w:t>
      </w:r>
      <w:r w:rsidR="00FF2C6D" w:rsidRPr="00FF2C6D">
        <w:rPr>
          <w:rFonts w:ascii="宋体" w:hAnsi="宋体" w:hint="eastAsia"/>
          <w:sz w:val="24"/>
        </w:rPr>
        <w:t>带入已停用标签的所有条件以及内容</w:t>
      </w:r>
      <w:r w:rsidR="00FF2C6D">
        <w:rPr>
          <w:rFonts w:ascii="宋体" w:hAnsi="宋体" w:hint="eastAsia"/>
          <w:sz w:val="24"/>
        </w:rPr>
        <w:t>。</w:t>
      </w:r>
    </w:p>
    <w:p w:rsidR="00FF2C6D" w:rsidRDefault="002B53C3" w:rsidP="002B53C3">
      <w:pPr>
        <w:pStyle w:val="3"/>
      </w:pPr>
      <w:bookmarkStart w:id="86" w:name="_Toc513495083"/>
      <w:r>
        <w:rPr>
          <w:rFonts w:hint="eastAsia"/>
        </w:rPr>
        <w:lastRenderedPageBreak/>
        <w:t>3.1.9</w:t>
      </w:r>
      <w:r>
        <w:rPr>
          <w:rFonts w:hint="eastAsia"/>
        </w:rPr>
        <w:t>、</w:t>
      </w:r>
      <w:r w:rsidR="00FF2C6D">
        <w:rPr>
          <w:rFonts w:hint="eastAsia"/>
        </w:rPr>
        <w:t>标签列表</w:t>
      </w:r>
      <w:r w:rsidR="00FF2C6D">
        <w:rPr>
          <w:rFonts w:hint="eastAsia"/>
        </w:rPr>
        <w:t>-</w:t>
      </w:r>
      <w:r w:rsidR="00FF2C6D">
        <w:rPr>
          <w:rFonts w:hint="eastAsia"/>
        </w:rPr>
        <w:t>对应标签状态</w:t>
      </w:r>
      <w:r w:rsidR="00FF2C6D" w:rsidRPr="00930613">
        <w:rPr>
          <w:rFonts w:hint="eastAsia"/>
        </w:rPr>
        <w:t>介绍</w:t>
      </w:r>
      <w:bookmarkEnd w:id="86"/>
    </w:p>
    <w:p w:rsidR="00FF2C6D" w:rsidRPr="00002ACB" w:rsidRDefault="00002ACB" w:rsidP="00002ACB">
      <w:pPr>
        <w:spacing w:line="360" w:lineRule="auto"/>
        <w:ind w:left="360"/>
        <w:rPr>
          <w:rFonts w:ascii="宋体" w:hAnsi="宋体"/>
          <w:sz w:val="24"/>
        </w:rPr>
      </w:pPr>
      <w:r>
        <w:rPr>
          <w:rFonts w:ascii="宋体" w:hAnsi="宋体" w:hint="eastAsia"/>
          <w:sz w:val="24"/>
        </w:rPr>
        <w:t>3.1.9.1、</w:t>
      </w:r>
      <w:r w:rsidR="00FF2C6D" w:rsidRPr="00002ACB">
        <w:rPr>
          <w:rFonts w:ascii="宋体" w:hAnsi="宋体" w:hint="eastAsia"/>
          <w:sz w:val="24"/>
        </w:rPr>
        <w:t>已创建标签-未配置方案：标签状态显示为：未配置方案</w:t>
      </w:r>
    </w:p>
    <w:p w:rsidR="00FF2C6D" w:rsidRPr="00002ACB" w:rsidRDefault="00FF2C6D" w:rsidP="00002ACB">
      <w:pPr>
        <w:pStyle w:val="a6"/>
        <w:numPr>
          <w:ilvl w:val="3"/>
          <w:numId w:val="23"/>
        </w:numPr>
        <w:spacing w:line="360" w:lineRule="auto"/>
        <w:ind w:firstLineChars="0"/>
        <w:rPr>
          <w:rFonts w:ascii="宋体" w:hAnsi="宋体"/>
          <w:sz w:val="24"/>
        </w:rPr>
      </w:pPr>
      <w:r w:rsidRPr="00002ACB">
        <w:rPr>
          <w:rFonts w:ascii="宋体" w:hAnsi="宋体" w:hint="eastAsia"/>
          <w:sz w:val="24"/>
        </w:rPr>
        <w:t>已创建标签-已配置方案且方案已投放：标签状态显示为：方案已投放</w:t>
      </w:r>
    </w:p>
    <w:p w:rsidR="00FF2C6D" w:rsidRPr="00002ACB" w:rsidRDefault="00002ACB" w:rsidP="00002ACB">
      <w:pPr>
        <w:spacing w:line="360" w:lineRule="auto"/>
        <w:ind w:left="426"/>
        <w:rPr>
          <w:rFonts w:ascii="宋体" w:hAnsi="宋体"/>
          <w:sz w:val="24"/>
        </w:rPr>
      </w:pPr>
      <w:r>
        <w:rPr>
          <w:rFonts w:ascii="宋体" w:hAnsi="宋体" w:hint="eastAsia"/>
          <w:sz w:val="24"/>
        </w:rPr>
        <w:t>3.1.9.3、</w:t>
      </w:r>
      <w:r w:rsidR="00FF2C6D" w:rsidRPr="00002ACB">
        <w:rPr>
          <w:rFonts w:ascii="宋体" w:hAnsi="宋体" w:hint="eastAsia"/>
          <w:sz w:val="24"/>
        </w:rPr>
        <w:t>已创建标签-已配置方案且方案未投放：</w:t>
      </w:r>
      <w:r w:rsidR="003A6149" w:rsidRPr="00002ACB">
        <w:rPr>
          <w:rFonts w:ascii="宋体" w:hAnsi="宋体" w:hint="eastAsia"/>
          <w:sz w:val="24"/>
        </w:rPr>
        <w:t>标签状态显示为：方案未投放。</w:t>
      </w:r>
    </w:p>
    <w:p w:rsidR="003A6149" w:rsidRPr="003A6149" w:rsidRDefault="003A6149" w:rsidP="003A6149">
      <w:pPr>
        <w:spacing w:line="360" w:lineRule="auto"/>
        <w:ind w:left="360"/>
        <w:rPr>
          <w:rFonts w:ascii="宋体" w:hAnsi="宋体"/>
          <w:sz w:val="24"/>
        </w:rPr>
      </w:pPr>
    </w:p>
    <w:p w:rsidR="003A6149" w:rsidRDefault="003A6149" w:rsidP="002B53C3">
      <w:pPr>
        <w:pStyle w:val="2"/>
        <w:rPr>
          <w:rFonts w:ascii="宋体" w:hAnsi="宋体"/>
          <w:sz w:val="24"/>
        </w:rPr>
      </w:pPr>
      <w:bookmarkStart w:id="87" w:name="_Toc513495084"/>
      <w:r>
        <w:rPr>
          <w:rFonts w:ascii="宋体" w:hAnsi="宋体"/>
          <w:sz w:val="24"/>
        </w:rPr>
        <w:t>（</w:t>
      </w:r>
      <w:r>
        <w:rPr>
          <w:rFonts w:ascii="宋体" w:hAnsi="宋体" w:hint="eastAsia"/>
          <w:sz w:val="24"/>
        </w:rPr>
        <w:t>二</w:t>
      </w:r>
      <w:r>
        <w:rPr>
          <w:rFonts w:ascii="宋体" w:hAnsi="宋体"/>
          <w:sz w:val="24"/>
        </w:rPr>
        <w:t>）</w:t>
      </w:r>
      <w:r w:rsidRPr="00002ACB">
        <w:rPr>
          <w:rStyle w:val="4Char"/>
          <w:rFonts w:hint="eastAsia"/>
        </w:rPr>
        <w:t>创建标签页面介绍</w:t>
      </w:r>
      <w:bookmarkEnd w:id="87"/>
    </w:p>
    <w:p w:rsidR="008E4964" w:rsidRDefault="008E4964">
      <w:pPr>
        <w:widowControl/>
        <w:jc w:val="left"/>
        <w:rPr>
          <w:rFonts w:ascii="宋体" w:hAnsi="宋体"/>
          <w:sz w:val="24"/>
        </w:rPr>
      </w:pPr>
    </w:p>
    <w:p w:rsidR="00742ADC" w:rsidRDefault="003A6149" w:rsidP="00742ADC">
      <w:pPr>
        <w:widowControl/>
        <w:jc w:val="left"/>
        <w:rPr>
          <w:rFonts w:ascii="宋体" w:hAnsi="宋体"/>
          <w:sz w:val="24"/>
        </w:rPr>
      </w:pPr>
      <w:r>
        <w:rPr>
          <w:rFonts w:ascii="宋体" w:hAnsi="宋体" w:hint="eastAsia"/>
          <w:sz w:val="24"/>
        </w:rPr>
        <w:t>如图2.3.3  标签管理页面所示，页面主要包含1、</w:t>
      </w:r>
      <w:r w:rsidRPr="003A6149">
        <w:rPr>
          <w:rFonts w:ascii="宋体" w:hAnsi="宋体" w:hint="eastAsia"/>
          <w:sz w:val="24"/>
        </w:rPr>
        <w:t>显示已选规则条件</w:t>
      </w:r>
      <w:r>
        <w:rPr>
          <w:rFonts w:ascii="宋体" w:hAnsi="宋体" w:hint="eastAsia"/>
          <w:sz w:val="24"/>
        </w:rPr>
        <w:t>；2</w:t>
      </w:r>
      <w:r w:rsidRPr="003A6149">
        <w:rPr>
          <w:rFonts w:ascii="宋体" w:hAnsi="宋体" w:hint="eastAsia"/>
          <w:sz w:val="24"/>
        </w:rPr>
        <w:t>、默认说明</w:t>
      </w:r>
      <w:r>
        <w:rPr>
          <w:rFonts w:ascii="宋体" w:hAnsi="宋体" w:hint="eastAsia"/>
          <w:sz w:val="24"/>
        </w:rPr>
        <w:t>；3</w:t>
      </w:r>
      <w:r w:rsidRPr="003A6149">
        <w:rPr>
          <w:rFonts w:ascii="宋体" w:hAnsi="宋体" w:hint="eastAsia"/>
          <w:sz w:val="24"/>
        </w:rPr>
        <w:t>、创建标签按钮</w:t>
      </w:r>
      <w:r>
        <w:rPr>
          <w:rFonts w:ascii="宋体" w:hAnsi="宋体" w:hint="eastAsia"/>
          <w:sz w:val="24"/>
        </w:rPr>
        <w:t>；4</w:t>
      </w:r>
      <w:r w:rsidRPr="003A6149">
        <w:rPr>
          <w:rFonts w:ascii="宋体" w:hAnsi="宋体" w:hint="eastAsia"/>
          <w:sz w:val="24"/>
        </w:rPr>
        <w:t>、画像分析按钮</w:t>
      </w:r>
      <w:r>
        <w:rPr>
          <w:rFonts w:ascii="宋体" w:hAnsi="宋体" w:hint="eastAsia"/>
          <w:sz w:val="24"/>
        </w:rPr>
        <w:t>；5</w:t>
      </w:r>
      <w:r w:rsidRPr="003A6149">
        <w:rPr>
          <w:rFonts w:ascii="宋体" w:hAnsi="宋体" w:hint="eastAsia"/>
          <w:sz w:val="24"/>
        </w:rPr>
        <w:t>、标签名称输入框</w:t>
      </w:r>
      <w:r>
        <w:rPr>
          <w:rFonts w:ascii="宋体" w:hAnsi="宋体" w:hint="eastAsia"/>
          <w:sz w:val="24"/>
        </w:rPr>
        <w:t>；6</w:t>
      </w:r>
      <w:r w:rsidRPr="003A6149">
        <w:rPr>
          <w:rFonts w:ascii="宋体" w:hAnsi="宋体" w:hint="eastAsia"/>
          <w:sz w:val="24"/>
        </w:rPr>
        <w:t>、标签描述输入框</w:t>
      </w:r>
    </w:p>
    <w:p w:rsidR="00742ADC" w:rsidRDefault="00742ADC" w:rsidP="002B53C3">
      <w:pPr>
        <w:pStyle w:val="3"/>
      </w:pPr>
      <w:bookmarkStart w:id="88" w:name="_Toc513495085"/>
      <w:r>
        <w:rPr>
          <w:rFonts w:hint="eastAsia"/>
        </w:rPr>
        <w:t>3.2.1</w:t>
      </w:r>
      <w:r>
        <w:rPr>
          <w:rFonts w:hint="eastAsia"/>
        </w:rPr>
        <w:t>、</w:t>
      </w:r>
      <w:r w:rsidRPr="00742ADC">
        <w:rPr>
          <w:rFonts w:hint="eastAsia"/>
        </w:rPr>
        <w:t>默认说明</w:t>
      </w:r>
      <w:bookmarkEnd w:id="88"/>
    </w:p>
    <w:p w:rsidR="003A6149" w:rsidRDefault="003A6149">
      <w:pPr>
        <w:widowControl/>
        <w:jc w:val="left"/>
        <w:rPr>
          <w:rFonts w:ascii="宋体" w:hAnsi="宋体"/>
          <w:sz w:val="24"/>
        </w:rPr>
      </w:pPr>
      <w:r>
        <w:rPr>
          <w:rFonts w:ascii="宋体" w:hAnsi="宋体" w:hint="eastAsia"/>
          <w:sz w:val="24"/>
        </w:rPr>
        <w:t>简要介绍如何选择对应条件，从而筛选出想要进行营销的人群</w:t>
      </w:r>
    </w:p>
    <w:p w:rsidR="003A6149" w:rsidRPr="003A6149" w:rsidRDefault="003A6149" w:rsidP="003A6149">
      <w:pPr>
        <w:widowControl/>
        <w:jc w:val="left"/>
        <w:rPr>
          <w:rFonts w:ascii="宋体" w:hAnsi="宋体"/>
          <w:sz w:val="24"/>
        </w:rPr>
      </w:pPr>
      <w:r>
        <w:rPr>
          <w:rFonts w:ascii="宋体" w:hAnsi="宋体" w:hint="eastAsia"/>
          <w:sz w:val="24"/>
        </w:rPr>
        <w:t>（</w:t>
      </w:r>
      <w:r w:rsidRPr="003A6149">
        <w:rPr>
          <w:rFonts w:ascii="宋体" w:hAnsi="宋体" w:hint="eastAsia"/>
          <w:sz w:val="24"/>
        </w:rPr>
        <w:t>显示为：</w:t>
      </w:r>
    </w:p>
    <w:p w:rsidR="003A6149" w:rsidRPr="003A6149" w:rsidRDefault="003A6149" w:rsidP="003A6149">
      <w:pPr>
        <w:widowControl/>
        <w:jc w:val="left"/>
        <w:rPr>
          <w:rFonts w:ascii="宋体" w:hAnsi="宋体"/>
          <w:sz w:val="24"/>
        </w:rPr>
      </w:pPr>
      <w:r w:rsidRPr="003A6149">
        <w:rPr>
          <w:rFonts w:ascii="宋体" w:hAnsi="宋体" w:hint="eastAsia"/>
          <w:sz w:val="24"/>
        </w:rPr>
        <w:t>请从下方选择“用户属性特征”或“业务行为”做为标签规则条件。</w:t>
      </w:r>
    </w:p>
    <w:p w:rsidR="003A6149" w:rsidRPr="003A6149" w:rsidRDefault="003A6149" w:rsidP="003A6149">
      <w:pPr>
        <w:widowControl/>
        <w:jc w:val="left"/>
        <w:rPr>
          <w:rFonts w:ascii="宋体" w:hAnsi="宋体"/>
          <w:sz w:val="24"/>
        </w:rPr>
      </w:pPr>
    </w:p>
    <w:p w:rsidR="003A6149" w:rsidRPr="003A6149" w:rsidRDefault="003A6149" w:rsidP="003A6149">
      <w:pPr>
        <w:widowControl/>
        <w:jc w:val="left"/>
        <w:rPr>
          <w:rFonts w:ascii="宋体" w:hAnsi="宋体"/>
          <w:sz w:val="24"/>
        </w:rPr>
      </w:pPr>
      <w:r w:rsidRPr="003A6149">
        <w:rPr>
          <w:rFonts w:ascii="宋体" w:hAnsi="宋体" w:hint="eastAsia"/>
          <w:sz w:val="24"/>
        </w:rPr>
        <w:t>如想创建标签“近30天对母婴有过加购的年青女性用户”，</w:t>
      </w:r>
    </w:p>
    <w:p w:rsidR="003A6149" w:rsidRPr="003A6149" w:rsidRDefault="003A6149" w:rsidP="003A6149">
      <w:pPr>
        <w:widowControl/>
        <w:jc w:val="left"/>
        <w:rPr>
          <w:rFonts w:ascii="宋体" w:hAnsi="宋体"/>
          <w:sz w:val="24"/>
        </w:rPr>
      </w:pPr>
      <w:r w:rsidRPr="003A6149">
        <w:rPr>
          <w:rFonts w:ascii="宋体" w:hAnsi="宋体" w:hint="eastAsia"/>
          <w:sz w:val="24"/>
        </w:rPr>
        <w:t>可设置规则：</w:t>
      </w:r>
    </w:p>
    <w:p w:rsidR="003A6149" w:rsidRPr="003A6149" w:rsidRDefault="003A6149" w:rsidP="003A6149">
      <w:pPr>
        <w:widowControl/>
        <w:jc w:val="left"/>
        <w:rPr>
          <w:rFonts w:ascii="宋体" w:hAnsi="宋体"/>
          <w:sz w:val="24"/>
        </w:rPr>
      </w:pPr>
      <w:r w:rsidRPr="003A6149">
        <w:rPr>
          <w:rFonts w:ascii="宋体" w:hAnsi="宋体" w:hint="eastAsia"/>
          <w:sz w:val="24"/>
        </w:rPr>
        <w:t>1. 选择“用户属性特征”，“性别”属性，条件选择为“女”</w:t>
      </w:r>
    </w:p>
    <w:p w:rsidR="003A6149" w:rsidRPr="003A6149" w:rsidRDefault="003A6149" w:rsidP="003A6149">
      <w:pPr>
        <w:widowControl/>
        <w:jc w:val="left"/>
        <w:rPr>
          <w:rFonts w:ascii="宋体" w:hAnsi="宋体"/>
          <w:sz w:val="24"/>
        </w:rPr>
      </w:pPr>
      <w:r w:rsidRPr="003A6149">
        <w:rPr>
          <w:rFonts w:ascii="宋体" w:hAnsi="宋体" w:hint="eastAsia"/>
          <w:sz w:val="24"/>
        </w:rPr>
        <w:t>2. 选择“用户属性特征”，“年龄”属性，条件选择为25～35岁</w:t>
      </w:r>
    </w:p>
    <w:p w:rsidR="003A6149" w:rsidRDefault="003A6149" w:rsidP="003A6149">
      <w:pPr>
        <w:widowControl/>
        <w:jc w:val="left"/>
        <w:rPr>
          <w:rFonts w:ascii="宋体" w:hAnsi="宋体"/>
          <w:sz w:val="24"/>
        </w:rPr>
      </w:pPr>
      <w:r w:rsidRPr="003A6149">
        <w:rPr>
          <w:rFonts w:ascii="宋体" w:hAnsi="宋体" w:hint="eastAsia"/>
          <w:sz w:val="24"/>
        </w:rPr>
        <w:t>3. 选择“业务行为”，“加购商品（前台商品）”维度，指标为，加购次数 &gt;=1</w:t>
      </w:r>
      <w:r>
        <w:rPr>
          <w:rFonts w:ascii="宋体" w:hAnsi="宋体" w:hint="eastAsia"/>
          <w:sz w:val="24"/>
        </w:rPr>
        <w:t>）</w:t>
      </w:r>
      <w:r w:rsidR="00742ADC">
        <w:rPr>
          <w:rFonts w:ascii="宋体" w:hAnsi="宋体" w:hint="eastAsia"/>
          <w:sz w:val="24"/>
        </w:rPr>
        <w:t>。</w:t>
      </w:r>
    </w:p>
    <w:p w:rsidR="00742ADC" w:rsidRDefault="00742ADC" w:rsidP="002B53C3">
      <w:pPr>
        <w:pStyle w:val="3"/>
        <w:rPr>
          <w:rFonts w:ascii="宋体" w:hAnsi="宋体"/>
        </w:rPr>
      </w:pPr>
      <w:bookmarkStart w:id="89" w:name="_Toc513495086"/>
      <w:r>
        <w:rPr>
          <w:rFonts w:hint="eastAsia"/>
        </w:rPr>
        <w:t>3.2.2</w:t>
      </w:r>
      <w:r>
        <w:rPr>
          <w:rFonts w:hint="eastAsia"/>
        </w:rPr>
        <w:t>、</w:t>
      </w:r>
      <w:r w:rsidR="003E2E2C">
        <w:rPr>
          <w:rFonts w:ascii="宋体" w:hAnsi="宋体" w:hint="eastAsia"/>
        </w:rPr>
        <w:t>已选规则</w:t>
      </w:r>
      <w:bookmarkEnd w:id="89"/>
    </w:p>
    <w:p w:rsidR="003A6149" w:rsidRDefault="00742ADC" w:rsidP="003A6149">
      <w:pPr>
        <w:widowControl/>
        <w:jc w:val="left"/>
        <w:rPr>
          <w:rFonts w:ascii="宋体" w:hAnsi="宋体"/>
          <w:sz w:val="24"/>
        </w:rPr>
      </w:pPr>
      <w:r>
        <w:rPr>
          <w:rFonts w:ascii="宋体" w:hAnsi="宋体" w:hint="eastAsia"/>
          <w:sz w:val="24"/>
        </w:rPr>
        <w:t>3.2.2.1、</w:t>
      </w:r>
      <w:r w:rsidR="003E2E2C">
        <w:rPr>
          <w:rFonts w:ascii="宋体" w:hAnsi="宋体" w:hint="eastAsia"/>
          <w:sz w:val="24"/>
        </w:rPr>
        <w:t>最多只能选择5个条件，若小于5个，可继续添加；若大于5个，则给出添加失败的提示：规则添加失败，已选规则条件达到上限（5条）！</w:t>
      </w:r>
    </w:p>
    <w:p w:rsidR="003E2E2C" w:rsidRDefault="003E2E2C" w:rsidP="003A6149">
      <w:pPr>
        <w:widowControl/>
        <w:jc w:val="left"/>
        <w:rPr>
          <w:rFonts w:ascii="宋体" w:hAnsi="宋体"/>
          <w:sz w:val="24"/>
        </w:rPr>
      </w:pPr>
      <w:r>
        <w:rPr>
          <w:rFonts w:ascii="宋体" w:hAnsi="宋体" w:hint="eastAsia"/>
          <w:noProof/>
          <w:sz w:val="24"/>
        </w:rPr>
        <w:lastRenderedPageBreak/>
        <w:drawing>
          <wp:inline distT="0" distB="0" distL="0" distR="0">
            <wp:extent cx="4362450" cy="14287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2450" cy="1428750"/>
                    </a:xfrm>
                    <a:prstGeom prst="rect">
                      <a:avLst/>
                    </a:prstGeom>
                    <a:noFill/>
                    <a:ln w="9525">
                      <a:noFill/>
                      <a:miter lim="800000"/>
                      <a:headEnd/>
                      <a:tailEnd/>
                    </a:ln>
                  </pic:spPr>
                </pic:pic>
              </a:graphicData>
            </a:graphic>
          </wp:inline>
        </w:drawing>
      </w:r>
    </w:p>
    <w:p w:rsidR="003E2E2C" w:rsidRDefault="003E2E2C" w:rsidP="003A6149">
      <w:pPr>
        <w:widowControl/>
        <w:jc w:val="left"/>
        <w:rPr>
          <w:rFonts w:ascii="宋体" w:hAnsi="宋体"/>
          <w:sz w:val="24"/>
        </w:rPr>
      </w:pPr>
    </w:p>
    <w:p w:rsidR="00742ADC" w:rsidRDefault="00731E6C" w:rsidP="00742ADC">
      <w:pPr>
        <w:pStyle w:val="a6"/>
        <w:widowControl/>
        <w:numPr>
          <w:ilvl w:val="3"/>
          <w:numId w:val="24"/>
        </w:numPr>
        <w:ind w:left="360" w:firstLineChars="0" w:firstLine="0"/>
        <w:jc w:val="left"/>
        <w:rPr>
          <w:rFonts w:ascii="宋体" w:hAnsi="宋体"/>
          <w:sz w:val="24"/>
        </w:rPr>
      </w:pPr>
      <w:r w:rsidRPr="00742ADC">
        <w:rPr>
          <w:rFonts w:ascii="宋体" w:hAnsi="宋体" w:hint="eastAsia"/>
          <w:sz w:val="24"/>
        </w:rPr>
        <w:t>已选规则条件显示说明</w:t>
      </w:r>
    </w:p>
    <w:p w:rsidR="00731E6C" w:rsidRPr="00742ADC" w:rsidRDefault="00742ADC" w:rsidP="00742ADC">
      <w:pPr>
        <w:widowControl/>
        <w:ind w:left="360"/>
        <w:jc w:val="left"/>
        <w:rPr>
          <w:rFonts w:ascii="宋体" w:hAnsi="宋体"/>
          <w:sz w:val="24"/>
        </w:rPr>
      </w:pPr>
      <w:r>
        <w:rPr>
          <w:rFonts w:ascii="宋体" w:hAnsi="宋体" w:hint="eastAsia"/>
          <w:sz w:val="24"/>
        </w:rPr>
        <w:t>3.2.2.2．1</w:t>
      </w:r>
      <w:r w:rsidR="00731E6C" w:rsidRPr="00742ADC">
        <w:rPr>
          <w:rFonts w:ascii="宋体" w:hAnsi="宋体" w:hint="eastAsia"/>
          <w:sz w:val="24"/>
        </w:rPr>
        <w:t>已选规则-用户属性特征-一个：显示一条规则，格式为：属性特征 + 选择条件+该条件筛选人数+条件筛选总人数。</w:t>
      </w:r>
    </w:p>
    <w:p w:rsidR="00E64F8B" w:rsidRPr="00E64F8B" w:rsidRDefault="00E64F8B" w:rsidP="00E64F8B">
      <w:pPr>
        <w:widowControl/>
        <w:jc w:val="left"/>
        <w:rPr>
          <w:rFonts w:ascii="宋体" w:hAnsi="宋体"/>
          <w:sz w:val="24"/>
        </w:rPr>
      </w:pPr>
      <w:r>
        <w:rPr>
          <w:rFonts w:ascii="宋体" w:hAnsi="宋体" w:hint="eastAsia"/>
          <w:sz w:val="24"/>
        </w:rPr>
        <w:t>需补图</w:t>
      </w:r>
    </w:p>
    <w:p w:rsidR="00731E6C" w:rsidRPr="00742ADC" w:rsidRDefault="00742ADC" w:rsidP="00742ADC">
      <w:pPr>
        <w:widowControl/>
        <w:jc w:val="left"/>
        <w:rPr>
          <w:rFonts w:ascii="宋体" w:hAnsi="宋体"/>
          <w:sz w:val="24"/>
        </w:rPr>
      </w:pPr>
      <w:r>
        <w:rPr>
          <w:rFonts w:ascii="宋体" w:hAnsi="宋体" w:hint="eastAsia"/>
          <w:sz w:val="24"/>
        </w:rPr>
        <w:t>3.2.2.2</w:t>
      </w:r>
      <w:r w:rsidR="003C4BE8">
        <w:rPr>
          <w:rFonts w:ascii="宋体" w:hAnsi="宋体" w:hint="eastAsia"/>
          <w:sz w:val="24"/>
        </w:rPr>
        <w:t>.</w:t>
      </w:r>
      <w:r>
        <w:rPr>
          <w:rFonts w:ascii="宋体" w:hAnsi="宋体" w:hint="eastAsia"/>
          <w:sz w:val="24"/>
        </w:rPr>
        <w:t>2、</w:t>
      </w:r>
      <w:r w:rsidR="00731E6C" w:rsidRPr="00742ADC">
        <w:rPr>
          <w:rFonts w:ascii="宋体" w:hAnsi="宋体" w:hint="eastAsia"/>
          <w:sz w:val="24"/>
        </w:rPr>
        <w:t>已选规则-用户属性特征-多个：</w:t>
      </w:r>
      <w:r w:rsidR="00E64F8B" w:rsidRPr="00742ADC">
        <w:rPr>
          <w:rFonts w:ascii="宋体" w:hAnsi="宋体" w:hint="eastAsia"/>
          <w:sz w:val="24"/>
        </w:rPr>
        <w:t>显示多条规则，最多显示三行，超出以"..."标志，格式为：组合关系+属性特征 + 多个选择条件（分号区分）+每个条件后都对应该条件的人数+条件组合总人数</w:t>
      </w:r>
    </w:p>
    <w:p w:rsidR="00E64F8B" w:rsidRPr="00E64F8B" w:rsidRDefault="00E64F8B" w:rsidP="00E64F8B">
      <w:pPr>
        <w:widowControl/>
        <w:jc w:val="left"/>
        <w:rPr>
          <w:rFonts w:ascii="宋体" w:hAnsi="宋体"/>
          <w:sz w:val="24"/>
        </w:rPr>
      </w:pPr>
      <w:r>
        <w:rPr>
          <w:rFonts w:ascii="宋体" w:hAnsi="宋体" w:hint="eastAsia"/>
          <w:sz w:val="24"/>
        </w:rPr>
        <w:t>需补图</w:t>
      </w:r>
    </w:p>
    <w:p w:rsidR="00E64F8B" w:rsidRPr="00742ADC" w:rsidRDefault="00742ADC" w:rsidP="00742ADC">
      <w:pPr>
        <w:widowControl/>
        <w:jc w:val="left"/>
        <w:rPr>
          <w:rFonts w:ascii="宋体" w:hAnsi="宋体"/>
          <w:sz w:val="24"/>
        </w:rPr>
      </w:pPr>
      <w:r>
        <w:rPr>
          <w:rFonts w:ascii="宋体" w:hAnsi="宋体" w:hint="eastAsia"/>
          <w:sz w:val="24"/>
        </w:rPr>
        <w:t>3.2.2.2</w:t>
      </w:r>
      <w:r w:rsidR="003C4BE8">
        <w:rPr>
          <w:rFonts w:ascii="宋体" w:hAnsi="宋体" w:hint="eastAsia"/>
          <w:sz w:val="24"/>
        </w:rPr>
        <w:t>.</w:t>
      </w:r>
      <w:r>
        <w:rPr>
          <w:rFonts w:ascii="宋体" w:hAnsi="宋体" w:hint="eastAsia"/>
          <w:sz w:val="24"/>
        </w:rPr>
        <w:t>3、</w:t>
      </w:r>
      <w:r w:rsidR="00E64F8B" w:rsidRPr="00742ADC">
        <w:rPr>
          <w:rFonts w:ascii="宋体" w:hAnsi="宋体" w:hint="eastAsia"/>
          <w:sz w:val="24"/>
        </w:rPr>
        <w:t>已选规则-业务行为-一个：显示一条规则，格式为：业务行为 + 选择条件+该条件筛选人数+条件筛选总人数</w:t>
      </w:r>
    </w:p>
    <w:p w:rsidR="00E64F8B" w:rsidRPr="00E64F8B" w:rsidRDefault="00E64F8B" w:rsidP="00E64F8B">
      <w:pPr>
        <w:widowControl/>
        <w:jc w:val="left"/>
        <w:rPr>
          <w:rFonts w:ascii="宋体" w:hAnsi="宋体"/>
          <w:sz w:val="24"/>
        </w:rPr>
      </w:pPr>
      <w:r>
        <w:rPr>
          <w:rFonts w:ascii="宋体" w:hAnsi="宋体" w:hint="eastAsia"/>
          <w:sz w:val="24"/>
        </w:rPr>
        <w:t>需补图</w:t>
      </w:r>
    </w:p>
    <w:p w:rsidR="00E64F8B" w:rsidRPr="00742ADC" w:rsidRDefault="00742ADC" w:rsidP="00742ADC">
      <w:pPr>
        <w:widowControl/>
        <w:jc w:val="left"/>
        <w:rPr>
          <w:rFonts w:ascii="宋体" w:hAnsi="宋体"/>
          <w:sz w:val="24"/>
        </w:rPr>
      </w:pPr>
      <w:r>
        <w:rPr>
          <w:rFonts w:ascii="宋体" w:hAnsi="宋体" w:hint="eastAsia"/>
          <w:sz w:val="24"/>
        </w:rPr>
        <w:t>3.2.2.2</w:t>
      </w:r>
      <w:r w:rsidR="003C4BE8">
        <w:rPr>
          <w:rFonts w:ascii="宋体" w:hAnsi="宋体" w:hint="eastAsia"/>
          <w:sz w:val="24"/>
        </w:rPr>
        <w:t>.</w:t>
      </w:r>
      <w:r>
        <w:rPr>
          <w:rFonts w:ascii="宋体" w:hAnsi="宋体" w:hint="eastAsia"/>
          <w:sz w:val="24"/>
        </w:rPr>
        <w:t>4、</w:t>
      </w:r>
      <w:r w:rsidR="00E64F8B" w:rsidRPr="00742ADC">
        <w:rPr>
          <w:rFonts w:ascii="宋体" w:hAnsi="宋体" w:hint="eastAsia"/>
          <w:sz w:val="24"/>
        </w:rPr>
        <w:t>已选规则-业务行为-多个：显示多条规则，最多显示三行，超出以"..."标志，格式为：组合关系+业务行为 + 多个选择条件（分号区分）+每个条件后都对应该条件的人数+条件组合总人数</w:t>
      </w:r>
    </w:p>
    <w:p w:rsidR="00742ADC" w:rsidRDefault="00801F1F" w:rsidP="00742ADC">
      <w:pPr>
        <w:widowControl/>
        <w:jc w:val="left"/>
        <w:rPr>
          <w:rFonts w:ascii="宋体" w:hAnsi="宋体"/>
          <w:sz w:val="24"/>
        </w:rPr>
      </w:pPr>
      <w:r>
        <w:rPr>
          <w:rFonts w:ascii="宋体" w:hAnsi="宋体" w:hint="eastAsia"/>
          <w:sz w:val="24"/>
        </w:rPr>
        <w:t>需补图</w:t>
      </w:r>
    </w:p>
    <w:p w:rsidR="00E64F8B" w:rsidRPr="00742ADC" w:rsidRDefault="00742ADC" w:rsidP="00742ADC">
      <w:pPr>
        <w:widowControl/>
        <w:jc w:val="left"/>
        <w:rPr>
          <w:rFonts w:ascii="宋体" w:hAnsi="宋体"/>
          <w:sz w:val="24"/>
        </w:rPr>
      </w:pPr>
      <w:r>
        <w:rPr>
          <w:rFonts w:ascii="宋体" w:hAnsi="宋体" w:hint="eastAsia"/>
          <w:sz w:val="24"/>
        </w:rPr>
        <w:t>3.2.2.2</w:t>
      </w:r>
      <w:r w:rsidR="003C4BE8">
        <w:rPr>
          <w:rFonts w:ascii="宋体" w:hAnsi="宋体" w:hint="eastAsia"/>
          <w:sz w:val="24"/>
        </w:rPr>
        <w:t>.</w:t>
      </w:r>
      <w:r>
        <w:rPr>
          <w:rFonts w:ascii="宋体" w:hAnsi="宋体" w:hint="eastAsia"/>
          <w:sz w:val="24"/>
        </w:rPr>
        <w:t>5、</w:t>
      </w:r>
      <w:r w:rsidR="00E64F8B" w:rsidRPr="00742ADC">
        <w:rPr>
          <w:rFonts w:ascii="宋体" w:hAnsi="宋体" w:hint="eastAsia"/>
          <w:sz w:val="24"/>
        </w:rPr>
        <w:t>已选规则-选中“用户属性特征”、“业务行为”组合：显示选中组合，并带上组合关系（或者、并且）格式为：组合关系+属性/业务行为 + 多个选择条件（分号区分）+每个条件后都对应该条件的人数+条件组合总人数</w:t>
      </w:r>
    </w:p>
    <w:p w:rsidR="002D0978" w:rsidRDefault="002D0978" w:rsidP="002D0978">
      <w:pPr>
        <w:widowControl/>
        <w:jc w:val="left"/>
        <w:rPr>
          <w:rFonts w:ascii="宋体" w:hAnsi="宋体"/>
          <w:sz w:val="24"/>
        </w:rPr>
      </w:pPr>
      <w:r>
        <w:rPr>
          <w:rFonts w:ascii="宋体" w:hAnsi="宋体" w:hint="eastAsia"/>
          <w:sz w:val="24"/>
        </w:rPr>
        <w:t>需补图</w:t>
      </w:r>
    </w:p>
    <w:p w:rsidR="002D0978" w:rsidRPr="002D0978" w:rsidRDefault="002D0978" w:rsidP="002D0978">
      <w:pPr>
        <w:widowControl/>
        <w:jc w:val="left"/>
        <w:rPr>
          <w:rFonts w:ascii="宋体" w:hAnsi="宋体"/>
          <w:sz w:val="24"/>
        </w:rPr>
      </w:pPr>
    </w:p>
    <w:p w:rsidR="00801F1F" w:rsidRDefault="00443873" w:rsidP="002B53C3">
      <w:pPr>
        <w:pStyle w:val="3"/>
      </w:pPr>
      <w:bookmarkStart w:id="90" w:name="_Toc513495087"/>
      <w:r>
        <w:rPr>
          <w:rFonts w:hint="eastAsia"/>
        </w:rPr>
        <w:t>3.2.3</w:t>
      </w:r>
      <w:r>
        <w:rPr>
          <w:rFonts w:hint="eastAsia"/>
        </w:rPr>
        <w:t>、</w:t>
      </w:r>
      <w:r w:rsidR="002D0978">
        <w:rPr>
          <w:rFonts w:hint="eastAsia"/>
        </w:rPr>
        <w:t>创建标签</w:t>
      </w:r>
      <w:r w:rsidR="002D0978">
        <w:rPr>
          <w:rFonts w:hint="eastAsia"/>
        </w:rPr>
        <w:t>-</w:t>
      </w:r>
      <w:r w:rsidR="002D0978">
        <w:rPr>
          <w:rFonts w:hint="eastAsia"/>
        </w:rPr>
        <w:t>属性特征选择功能介绍</w:t>
      </w:r>
      <w:bookmarkEnd w:id="90"/>
    </w:p>
    <w:p w:rsidR="00443873" w:rsidRPr="00443873" w:rsidRDefault="00443873" w:rsidP="00443873">
      <w:r>
        <w:rPr>
          <w:rFonts w:hint="eastAsia"/>
        </w:rPr>
        <w:t>3.2.3.1</w:t>
      </w:r>
      <w:r>
        <w:rPr>
          <w:rFonts w:hint="eastAsia"/>
        </w:rPr>
        <w:t>、属性特征显示内容以及规则</w:t>
      </w:r>
    </w:p>
    <w:p w:rsidR="002D0978" w:rsidRDefault="002D0978" w:rsidP="00801F1F">
      <w:pPr>
        <w:widowControl/>
        <w:jc w:val="left"/>
        <w:rPr>
          <w:rFonts w:ascii="宋体" w:hAnsi="宋体"/>
          <w:sz w:val="24"/>
        </w:rPr>
      </w:pPr>
      <w:r w:rsidRPr="002D0978">
        <w:rPr>
          <w:rFonts w:ascii="宋体" w:hAnsi="宋体" w:hint="eastAsia"/>
          <w:sz w:val="24"/>
        </w:rPr>
        <w:t>勾选一个属性</w:t>
      </w:r>
      <w:r>
        <w:rPr>
          <w:rFonts w:ascii="宋体" w:hAnsi="宋体" w:hint="eastAsia"/>
          <w:sz w:val="24"/>
        </w:rPr>
        <w:t>，弹出框显示对应可选项，</w:t>
      </w:r>
      <w:r w:rsidRPr="002D0978">
        <w:rPr>
          <w:rFonts w:ascii="宋体" w:hAnsi="宋体" w:hint="eastAsia"/>
          <w:sz w:val="24"/>
        </w:rPr>
        <w:t>显示该规则的所有条件以及对应人数与占比</w:t>
      </w:r>
      <w:r>
        <w:rPr>
          <w:rFonts w:ascii="宋体" w:hAnsi="宋体" w:hint="eastAsia"/>
          <w:sz w:val="24"/>
        </w:rPr>
        <w:t>，可选项分为：枚举型、TOP型、范围型；（如：性别、次数、年龄）。</w:t>
      </w:r>
    </w:p>
    <w:p w:rsidR="002D0978" w:rsidRDefault="002D0978" w:rsidP="002D0978">
      <w:pPr>
        <w:widowControl/>
        <w:jc w:val="left"/>
        <w:rPr>
          <w:rFonts w:ascii="宋体" w:hAnsi="宋体"/>
          <w:sz w:val="24"/>
        </w:rPr>
      </w:pPr>
      <w:r>
        <w:rPr>
          <w:rFonts w:ascii="宋体" w:hAnsi="宋体" w:hint="eastAsia"/>
          <w:sz w:val="24"/>
        </w:rPr>
        <w:t>规则为：</w:t>
      </w:r>
    </w:p>
    <w:p w:rsidR="002D0978" w:rsidRPr="002D0978" w:rsidRDefault="00443873" w:rsidP="002D0978">
      <w:pPr>
        <w:widowControl/>
        <w:jc w:val="left"/>
        <w:rPr>
          <w:rFonts w:ascii="宋体" w:hAnsi="宋体"/>
          <w:sz w:val="24"/>
        </w:rPr>
      </w:pPr>
      <w:r>
        <w:rPr>
          <w:rFonts w:hint="eastAsia"/>
        </w:rPr>
        <w:t>3.2.3.1</w:t>
      </w:r>
      <w:r w:rsidR="003C4BE8">
        <w:rPr>
          <w:rFonts w:hint="eastAsia"/>
        </w:rPr>
        <w:t>.</w:t>
      </w:r>
      <w:r w:rsidR="002D0978" w:rsidRPr="002D0978">
        <w:rPr>
          <w:rFonts w:ascii="宋体" w:hAnsi="宋体" w:hint="eastAsia"/>
          <w:sz w:val="24"/>
        </w:rPr>
        <w:t>1、数值枚举型：最多</w:t>
      </w:r>
      <w:r w:rsidR="002D0978">
        <w:rPr>
          <w:rFonts w:ascii="宋体" w:hAnsi="宋体" w:hint="eastAsia"/>
          <w:sz w:val="24"/>
        </w:rPr>
        <w:t>显示10个</w:t>
      </w:r>
      <w:r w:rsidR="002D0978" w:rsidRPr="002D0978">
        <w:rPr>
          <w:rFonts w:ascii="宋体" w:hAnsi="宋体" w:hint="eastAsia"/>
          <w:sz w:val="24"/>
        </w:rPr>
        <w:t>，不足不展示，默认排序，无值排最后</w:t>
      </w:r>
    </w:p>
    <w:p w:rsidR="002D0978" w:rsidRPr="002D0978" w:rsidRDefault="00443873" w:rsidP="002D0978">
      <w:pPr>
        <w:widowControl/>
        <w:jc w:val="left"/>
        <w:rPr>
          <w:rFonts w:ascii="宋体" w:hAnsi="宋体"/>
          <w:sz w:val="24"/>
        </w:rPr>
      </w:pPr>
      <w:r>
        <w:rPr>
          <w:rFonts w:hint="eastAsia"/>
        </w:rPr>
        <w:t>3.2.3.1</w:t>
      </w:r>
      <w:r w:rsidR="003C4BE8">
        <w:rPr>
          <w:rFonts w:hint="eastAsia"/>
        </w:rPr>
        <w:t>.</w:t>
      </w:r>
      <w:r w:rsidR="002D0978" w:rsidRPr="002D0978">
        <w:rPr>
          <w:rFonts w:ascii="宋体" w:hAnsi="宋体" w:hint="eastAsia"/>
          <w:sz w:val="24"/>
        </w:rPr>
        <w:t>2、数值TOP型：最多</w:t>
      </w:r>
      <w:r w:rsidR="002D0978">
        <w:rPr>
          <w:rFonts w:ascii="宋体" w:hAnsi="宋体" w:hint="eastAsia"/>
          <w:sz w:val="24"/>
        </w:rPr>
        <w:t>显示10个</w:t>
      </w:r>
      <w:r w:rsidR="002D0978" w:rsidRPr="002D0978">
        <w:rPr>
          <w:rFonts w:ascii="宋体" w:hAnsi="宋体" w:hint="eastAsia"/>
          <w:sz w:val="24"/>
        </w:rPr>
        <w:t>，不足不展示，排序为人数降序排序</w:t>
      </w:r>
    </w:p>
    <w:p w:rsidR="002D0978" w:rsidRDefault="00443873" w:rsidP="002D0978">
      <w:pPr>
        <w:widowControl/>
        <w:jc w:val="left"/>
        <w:rPr>
          <w:rFonts w:ascii="宋体" w:hAnsi="宋体"/>
          <w:sz w:val="24"/>
        </w:rPr>
      </w:pPr>
      <w:r>
        <w:rPr>
          <w:rFonts w:hint="eastAsia"/>
        </w:rPr>
        <w:t>3.2.3.1</w:t>
      </w:r>
      <w:r w:rsidR="003C4BE8">
        <w:rPr>
          <w:rFonts w:hint="eastAsia"/>
        </w:rPr>
        <w:t>.</w:t>
      </w:r>
      <w:r w:rsidR="002D0978" w:rsidRPr="002D0978">
        <w:rPr>
          <w:rFonts w:ascii="宋体" w:hAnsi="宋体" w:hint="eastAsia"/>
          <w:sz w:val="24"/>
        </w:rPr>
        <w:t>3、数据范围型：最多</w:t>
      </w:r>
      <w:r w:rsidR="002D0978">
        <w:rPr>
          <w:rFonts w:ascii="宋体" w:hAnsi="宋体" w:hint="eastAsia"/>
          <w:sz w:val="24"/>
        </w:rPr>
        <w:t>显示10个</w:t>
      </w:r>
      <w:r w:rsidR="002D0978" w:rsidRPr="002D0978">
        <w:rPr>
          <w:rFonts w:ascii="宋体" w:hAnsi="宋体" w:hint="eastAsia"/>
          <w:sz w:val="24"/>
        </w:rPr>
        <w:t>，不足不展示，排序为数据从小到大</w:t>
      </w:r>
    </w:p>
    <w:p w:rsidR="002D0978" w:rsidRDefault="002D0978" w:rsidP="00801F1F">
      <w:pPr>
        <w:widowControl/>
        <w:jc w:val="left"/>
        <w:rPr>
          <w:rFonts w:ascii="宋体" w:hAnsi="宋体"/>
          <w:sz w:val="24"/>
        </w:rPr>
      </w:pPr>
      <w:r>
        <w:rPr>
          <w:rFonts w:ascii="宋体" w:hAnsi="宋体" w:hint="eastAsia"/>
          <w:noProof/>
          <w:sz w:val="24"/>
        </w:rPr>
        <w:lastRenderedPageBreak/>
        <w:drawing>
          <wp:inline distT="0" distB="0" distL="0" distR="0">
            <wp:extent cx="3429000" cy="2752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29000" cy="2752725"/>
                    </a:xfrm>
                    <a:prstGeom prst="rect">
                      <a:avLst/>
                    </a:prstGeom>
                    <a:noFill/>
                    <a:ln w="9525">
                      <a:noFill/>
                      <a:miter lim="800000"/>
                      <a:headEnd/>
                      <a:tailEnd/>
                    </a:ln>
                  </pic:spPr>
                </pic:pic>
              </a:graphicData>
            </a:graphic>
          </wp:inline>
        </w:drawing>
      </w:r>
    </w:p>
    <w:p w:rsidR="001504E4" w:rsidRDefault="00484C78" w:rsidP="00801F1F">
      <w:pPr>
        <w:widowControl/>
        <w:jc w:val="left"/>
        <w:rPr>
          <w:rFonts w:ascii="宋体" w:hAnsi="宋体"/>
          <w:sz w:val="24"/>
        </w:rPr>
      </w:pPr>
      <w:ins w:id="91" w:author="Linshiwei" w:date="2018-05-13T21:14:00Z">
        <w:r>
          <w:rPr>
            <w:rFonts w:ascii="宋体" w:hAnsi="宋体"/>
            <w:sz w:val="24"/>
          </w:rPr>
          <w:t>要有图号</w:t>
        </w:r>
        <w:r>
          <w:rPr>
            <w:rFonts w:ascii="宋体" w:hAnsi="宋体" w:hint="eastAsia"/>
            <w:sz w:val="24"/>
          </w:rPr>
          <w:t>，</w:t>
        </w:r>
        <w:r>
          <w:rPr>
            <w:rFonts w:ascii="宋体" w:hAnsi="宋体"/>
            <w:sz w:val="24"/>
          </w:rPr>
          <w:t>和名称</w:t>
        </w:r>
      </w:ins>
      <w:ins w:id="92" w:author="Linshiwei" w:date="2018-05-13T21:15:00Z">
        <w:r>
          <w:rPr>
            <w:rFonts w:ascii="宋体" w:hAnsi="宋体" w:hint="eastAsia"/>
            <w:sz w:val="24"/>
          </w:rPr>
          <w:t>，</w:t>
        </w:r>
        <w:r>
          <w:rPr>
            <w:rFonts w:ascii="宋体" w:hAnsi="宋体"/>
            <w:sz w:val="24"/>
          </w:rPr>
          <w:t>以下同</w:t>
        </w:r>
      </w:ins>
    </w:p>
    <w:p w:rsidR="001504E4" w:rsidRDefault="001504E4" w:rsidP="00801F1F">
      <w:pPr>
        <w:widowControl/>
        <w:jc w:val="left"/>
        <w:rPr>
          <w:rFonts w:ascii="宋体" w:hAnsi="宋体"/>
          <w:sz w:val="24"/>
        </w:rPr>
      </w:pPr>
      <w:r>
        <w:rPr>
          <w:rFonts w:ascii="宋体" w:hAnsi="宋体" w:hint="eastAsia"/>
          <w:noProof/>
          <w:sz w:val="24"/>
        </w:rPr>
        <w:drawing>
          <wp:inline distT="0" distB="0" distL="0" distR="0">
            <wp:extent cx="3514725" cy="27146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14725" cy="2714625"/>
                    </a:xfrm>
                    <a:prstGeom prst="rect">
                      <a:avLst/>
                    </a:prstGeom>
                    <a:noFill/>
                    <a:ln w="9525">
                      <a:noFill/>
                      <a:miter lim="800000"/>
                      <a:headEnd/>
                      <a:tailEnd/>
                    </a:ln>
                  </pic:spPr>
                </pic:pic>
              </a:graphicData>
            </a:graphic>
          </wp:inline>
        </w:drawing>
      </w:r>
    </w:p>
    <w:p w:rsidR="001504E4" w:rsidRDefault="001504E4" w:rsidP="00801F1F">
      <w:pPr>
        <w:widowControl/>
        <w:jc w:val="left"/>
        <w:rPr>
          <w:rFonts w:ascii="宋体" w:hAnsi="宋体"/>
          <w:sz w:val="24"/>
        </w:rPr>
      </w:pPr>
    </w:p>
    <w:p w:rsidR="001504E4" w:rsidRDefault="001504E4" w:rsidP="00801F1F">
      <w:pPr>
        <w:widowControl/>
        <w:jc w:val="left"/>
        <w:rPr>
          <w:rFonts w:ascii="宋体" w:hAnsi="宋体"/>
          <w:sz w:val="24"/>
        </w:rPr>
      </w:pPr>
    </w:p>
    <w:p w:rsidR="003C4BE8" w:rsidRDefault="003C4BE8" w:rsidP="00801F1F">
      <w:pPr>
        <w:widowControl/>
        <w:jc w:val="left"/>
        <w:rPr>
          <w:rFonts w:ascii="宋体" w:hAnsi="宋体"/>
          <w:sz w:val="24"/>
        </w:rPr>
      </w:pPr>
      <w:r>
        <w:rPr>
          <w:rFonts w:hint="eastAsia"/>
        </w:rPr>
        <w:t>3.2.3.2</w:t>
      </w:r>
      <w:r w:rsidR="001504E4">
        <w:rPr>
          <w:rFonts w:ascii="宋体" w:hAnsi="宋体" w:hint="eastAsia"/>
          <w:sz w:val="24"/>
        </w:rPr>
        <w:t>已选择的属性特征，支持编辑功能</w:t>
      </w:r>
    </w:p>
    <w:p w:rsidR="003E2E2C" w:rsidRDefault="001504E4" w:rsidP="00801F1F">
      <w:pPr>
        <w:widowControl/>
        <w:jc w:val="left"/>
        <w:rPr>
          <w:rFonts w:ascii="宋体" w:hAnsi="宋体"/>
          <w:sz w:val="24"/>
        </w:rPr>
      </w:pPr>
      <w:r>
        <w:rPr>
          <w:rFonts w:ascii="宋体" w:hAnsi="宋体" w:hint="eastAsia"/>
          <w:sz w:val="24"/>
        </w:rPr>
        <w:t>若为</w:t>
      </w:r>
      <w:r w:rsidR="006E6A1F">
        <w:rPr>
          <w:rFonts w:ascii="宋体" w:hAnsi="宋体" w:hint="eastAsia"/>
          <w:sz w:val="24"/>
        </w:rPr>
        <w:t>第一次选择，勾选项展示为空，若为修改时，显示上次保存的选项，修改后，规则条件显示随之变化，同时就算人群显示最新规则的人群数。</w:t>
      </w:r>
      <w:r w:rsidR="006A5BE9">
        <w:rPr>
          <w:rFonts w:ascii="宋体" w:hAnsi="宋体" w:hint="eastAsia"/>
          <w:sz w:val="24"/>
        </w:rPr>
        <w:t xml:space="preserve"> </w:t>
      </w:r>
    </w:p>
    <w:p w:rsidR="00FB6B33" w:rsidRDefault="003C4BE8" w:rsidP="002B53C3">
      <w:pPr>
        <w:pStyle w:val="3"/>
      </w:pPr>
      <w:bookmarkStart w:id="93" w:name="_Toc513495088"/>
      <w:r>
        <w:rPr>
          <w:rFonts w:hint="eastAsia"/>
        </w:rPr>
        <w:t>3.2.4</w:t>
      </w:r>
      <w:r>
        <w:rPr>
          <w:rFonts w:hint="eastAsia"/>
        </w:rPr>
        <w:t>、</w:t>
      </w:r>
      <w:r w:rsidR="00FB6B33">
        <w:rPr>
          <w:rFonts w:hint="eastAsia"/>
        </w:rPr>
        <w:t>创建标签</w:t>
      </w:r>
      <w:r w:rsidR="00FB6B33">
        <w:rPr>
          <w:rFonts w:hint="eastAsia"/>
        </w:rPr>
        <w:t>-</w:t>
      </w:r>
      <w:r w:rsidR="00FB6B33">
        <w:rPr>
          <w:rFonts w:hint="eastAsia"/>
        </w:rPr>
        <w:t>业务行为选择功能介绍</w:t>
      </w:r>
      <w:bookmarkEnd w:id="93"/>
    </w:p>
    <w:p w:rsidR="00FB6B33" w:rsidRDefault="00FB6B33" w:rsidP="00801F1F">
      <w:pPr>
        <w:widowControl/>
        <w:jc w:val="left"/>
        <w:rPr>
          <w:rFonts w:ascii="宋体" w:hAnsi="宋体"/>
          <w:sz w:val="24"/>
        </w:rPr>
      </w:pPr>
    </w:p>
    <w:p w:rsidR="00FB6B33" w:rsidRDefault="00FB6B33" w:rsidP="00FB6B33">
      <w:pPr>
        <w:widowControl/>
        <w:jc w:val="left"/>
        <w:rPr>
          <w:rFonts w:ascii="宋体" w:hAnsi="宋体"/>
          <w:sz w:val="24"/>
        </w:rPr>
      </w:pPr>
      <w:r>
        <w:rPr>
          <w:rFonts w:ascii="宋体" w:hAnsi="宋体" w:hint="eastAsia"/>
          <w:sz w:val="24"/>
        </w:rPr>
        <w:t>包含：1、</w:t>
      </w:r>
      <w:r w:rsidRPr="00FB6B33">
        <w:rPr>
          <w:rFonts w:ascii="宋体" w:hAnsi="宋体" w:hint="eastAsia"/>
          <w:sz w:val="24"/>
        </w:rPr>
        <w:t>行为属性快速筛选栏</w:t>
      </w:r>
      <w:r>
        <w:rPr>
          <w:rFonts w:ascii="宋体" w:hAnsi="宋体" w:hint="eastAsia"/>
          <w:sz w:val="24"/>
        </w:rPr>
        <w:t>；2</w:t>
      </w:r>
      <w:r w:rsidRPr="00FB6B33">
        <w:rPr>
          <w:rFonts w:ascii="宋体" w:hAnsi="宋体" w:hint="eastAsia"/>
          <w:sz w:val="24"/>
        </w:rPr>
        <w:t>、选择时间快速筛选栏</w:t>
      </w:r>
      <w:r>
        <w:rPr>
          <w:rFonts w:ascii="宋体" w:hAnsi="宋体" w:hint="eastAsia"/>
          <w:sz w:val="24"/>
        </w:rPr>
        <w:t>；3</w:t>
      </w:r>
      <w:r w:rsidRPr="00FB6B33">
        <w:rPr>
          <w:rFonts w:ascii="宋体" w:hAnsi="宋体" w:hint="eastAsia"/>
          <w:sz w:val="24"/>
        </w:rPr>
        <w:t>、行为维度</w:t>
      </w:r>
      <w:r>
        <w:rPr>
          <w:rFonts w:ascii="宋体" w:hAnsi="宋体" w:hint="eastAsia"/>
          <w:sz w:val="24"/>
        </w:rPr>
        <w:t>；4</w:t>
      </w:r>
      <w:r w:rsidRPr="00FB6B33">
        <w:rPr>
          <w:rFonts w:ascii="宋体" w:hAnsi="宋体" w:hint="eastAsia"/>
          <w:sz w:val="24"/>
        </w:rPr>
        <w:t>、指标条件</w:t>
      </w:r>
      <w:r>
        <w:rPr>
          <w:rFonts w:ascii="宋体" w:hAnsi="宋体" w:hint="eastAsia"/>
          <w:sz w:val="24"/>
        </w:rPr>
        <w:t>；5</w:t>
      </w:r>
      <w:r w:rsidRPr="00FB6B33">
        <w:rPr>
          <w:rFonts w:ascii="宋体" w:hAnsi="宋体" w:hint="eastAsia"/>
          <w:sz w:val="24"/>
        </w:rPr>
        <w:t>、保存按钮</w:t>
      </w:r>
      <w:r>
        <w:rPr>
          <w:rFonts w:ascii="宋体" w:hAnsi="宋体" w:hint="eastAsia"/>
          <w:sz w:val="24"/>
        </w:rPr>
        <w:t>；6、</w:t>
      </w:r>
      <w:r w:rsidRPr="00FB6B33">
        <w:rPr>
          <w:rFonts w:ascii="宋体" w:hAnsi="宋体" w:hint="eastAsia"/>
          <w:sz w:val="24"/>
        </w:rPr>
        <w:t>清空按钮</w:t>
      </w:r>
      <w:r>
        <w:rPr>
          <w:rFonts w:ascii="宋体" w:hAnsi="宋体" w:hint="eastAsia"/>
          <w:sz w:val="24"/>
        </w:rPr>
        <w:t>；7</w:t>
      </w:r>
      <w:r w:rsidRPr="00FB6B33">
        <w:rPr>
          <w:rFonts w:ascii="宋体" w:hAnsi="宋体" w:hint="eastAsia"/>
          <w:sz w:val="24"/>
        </w:rPr>
        <w:t>、条件下拉框</w:t>
      </w:r>
      <w:r>
        <w:rPr>
          <w:rFonts w:ascii="宋体" w:hAnsi="宋体" w:hint="eastAsia"/>
          <w:sz w:val="24"/>
        </w:rPr>
        <w:t>；8</w:t>
      </w:r>
      <w:r w:rsidRPr="00FB6B33">
        <w:rPr>
          <w:rFonts w:ascii="宋体" w:hAnsi="宋体" w:hint="eastAsia"/>
          <w:sz w:val="24"/>
        </w:rPr>
        <w:t>、条件输入框</w:t>
      </w:r>
      <w:r>
        <w:rPr>
          <w:rFonts w:ascii="宋体" w:hAnsi="宋体" w:hint="eastAsia"/>
          <w:sz w:val="24"/>
        </w:rPr>
        <w:t>。</w:t>
      </w:r>
    </w:p>
    <w:p w:rsidR="00FB6B33" w:rsidRDefault="00FB6B33" w:rsidP="00FB6B33">
      <w:pPr>
        <w:widowControl/>
        <w:jc w:val="left"/>
        <w:rPr>
          <w:rFonts w:ascii="宋体" w:hAnsi="宋体"/>
          <w:sz w:val="24"/>
        </w:rPr>
      </w:pPr>
    </w:p>
    <w:p w:rsidR="00FB6B33" w:rsidRDefault="00FB6B33" w:rsidP="00FB6B33">
      <w:pPr>
        <w:widowControl/>
        <w:jc w:val="left"/>
        <w:rPr>
          <w:rFonts w:ascii="宋体" w:hAnsi="宋体"/>
          <w:sz w:val="24"/>
        </w:rPr>
      </w:pPr>
      <w:r w:rsidRPr="00FB6B33">
        <w:rPr>
          <w:rFonts w:ascii="宋体" w:hAnsi="宋体" w:hint="eastAsia"/>
          <w:sz w:val="24"/>
        </w:rPr>
        <w:t>选择时间快速筛选</w:t>
      </w:r>
      <w:r>
        <w:rPr>
          <w:rFonts w:ascii="宋体" w:hAnsi="宋体" w:hint="eastAsia"/>
          <w:sz w:val="24"/>
        </w:rPr>
        <w:t>：</w:t>
      </w:r>
      <w:r w:rsidRPr="00FB6B33">
        <w:rPr>
          <w:rFonts w:ascii="宋体" w:hAnsi="宋体" w:hint="eastAsia"/>
          <w:sz w:val="24"/>
        </w:rPr>
        <w:t>显示为：1、最近30</w:t>
      </w:r>
      <w:r>
        <w:rPr>
          <w:rFonts w:ascii="宋体" w:hAnsi="宋体" w:hint="eastAsia"/>
          <w:sz w:val="24"/>
        </w:rPr>
        <w:t>天（默认选中）；</w:t>
      </w:r>
      <w:r w:rsidRPr="00FB6B33">
        <w:rPr>
          <w:rFonts w:ascii="宋体" w:hAnsi="宋体" w:hint="eastAsia"/>
          <w:sz w:val="24"/>
        </w:rPr>
        <w:t>2、最近7天</w:t>
      </w:r>
      <w:r>
        <w:rPr>
          <w:rFonts w:ascii="宋体" w:hAnsi="宋体" w:hint="eastAsia"/>
          <w:sz w:val="24"/>
        </w:rPr>
        <w:t>；</w:t>
      </w:r>
      <w:r w:rsidRPr="00FB6B33">
        <w:rPr>
          <w:rFonts w:ascii="宋体" w:hAnsi="宋体" w:hint="eastAsia"/>
          <w:sz w:val="24"/>
        </w:rPr>
        <w:t>3、最近1天</w:t>
      </w:r>
      <w:r>
        <w:rPr>
          <w:rFonts w:ascii="宋体" w:hAnsi="宋体" w:hint="eastAsia"/>
          <w:sz w:val="24"/>
        </w:rPr>
        <w:t>。</w:t>
      </w:r>
    </w:p>
    <w:p w:rsidR="009679A6" w:rsidRDefault="009679A6" w:rsidP="00FB6B33">
      <w:pPr>
        <w:widowControl/>
        <w:jc w:val="left"/>
        <w:rPr>
          <w:rFonts w:ascii="宋体" w:hAnsi="宋体"/>
          <w:sz w:val="24"/>
        </w:rPr>
      </w:pPr>
    </w:p>
    <w:p w:rsidR="009679A6" w:rsidRDefault="009679A6" w:rsidP="009679A6">
      <w:pPr>
        <w:widowControl/>
        <w:jc w:val="left"/>
        <w:rPr>
          <w:rFonts w:ascii="宋体" w:hAnsi="宋体"/>
          <w:sz w:val="24"/>
        </w:rPr>
      </w:pPr>
      <w:r w:rsidRPr="009679A6">
        <w:rPr>
          <w:rFonts w:ascii="宋体" w:hAnsi="宋体" w:hint="eastAsia"/>
          <w:sz w:val="24"/>
        </w:rPr>
        <w:lastRenderedPageBreak/>
        <w:t>指标条件-条件下拉框</w:t>
      </w:r>
      <w:r>
        <w:rPr>
          <w:rFonts w:ascii="宋体" w:hAnsi="宋体" w:hint="eastAsia"/>
          <w:sz w:val="24"/>
        </w:rPr>
        <w:t>：</w:t>
      </w:r>
      <w:r w:rsidRPr="009679A6">
        <w:rPr>
          <w:rFonts w:ascii="宋体" w:hAnsi="宋体" w:hint="eastAsia"/>
          <w:sz w:val="24"/>
        </w:rPr>
        <w:t>包含：1、等于（in），默认显示</w:t>
      </w:r>
      <w:r>
        <w:rPr>
          <w:rFonts w:ascii="宋体" w:hAnsi="宋体" w:hint="eastAsia"/>
          <w:sz w:val="24"/>
        </w:rPr>
        <w:t>；</w:t>
      </w:r>
      <w:r w:rsidRPr="009679A6">
        <w:rPr>
          <w:rFonts w:ascii="宋体" w:hAnsi="宋体" w:hint="eastAsia"/>
          <w:sz w:val="24"/>
        </w:rPr>
        <w:t>2、大于等于（&gt;=）</w:t>
      </w:r>
      <w:r>
        <w:rPr>
          <w:rFonts w:ascii="宋体" w:hAnsi="宋体" w:hint="eastAsia"/>
          <w:sz w:val="24"/>
        </w:rPr>
        <w:t>；</w:t>
      </w:r>
      <w:r w:rsidRPr="009679A6">
        <w:rPr>
          <w:rFonts w:ascii="宋体" w:hAnsi="宋体" w:hint="eastAsia"/>
          <w:sz w:val="24"/>
        </w:rPr>
        <w:t>3、小于等于（&lt;=）</w:t>
      </w:r>
      <w:r>
        <w:rPr>
          <w:rFonts w:ascii="宋体" w:hAnsi="宋体" w:hint="eastAsia"/>
          <w:sz w:val="24"/>
        </w:rPr>
        <w:t>；</w:t>
      </w:r>
      <w:r w:rsidRPr="009679A6">
        <w:rPr>
          <w:rFonts w:ascii="宋体" w:hAnsi="宋体" w:hint="eastAsia"/>
          <w:sz w:val="24"/>
        </w:rPr>
        <w:t>4、大于（&gt;）</w:t>
      </w:r>
      <w:r>
        <w:rPr>
          <w:rFonts w:ascii="宋体" w:hAnsi="宋体" w:hint="eastAsia"/>
          <w:sz w:val="24"/>
        </w:rPr>
        <w:t>；</w:t>
      </w:r>
      <w:r w:rsidRPr="009679A6">
        <w:rPr>
          <w:rFonts w:ascii="宋体" w:hAnsi="宋体" w:hint="eastAsia"/>
          <w:sz w:val="24"/>
        </w:rPr>
        <w:t>5、小于（&lt;）</w:t>
      </w:r>
      <w:r>
        <w:rPr>
          <w:rFonts w:ascii="宋体" w:hAnsi="宋体" w:hint="eastAsia"/>
          <w:sz w:val="24"/>
        </w:rPr>
        <w:t>；</w:t>
      </w:r>
      <w:r w:rsidRPr="009679A6">
        <w:rPr>
          <w:rFonts w:ascii="宋体" w:hAnsi="宋体" w:hint="eastAsia"/>
          <w:sz w:val="24"/>
        </w:rPr>
        <w:t>6、包含（like）</w:t>
      </w:r>
      <w:r>
        <w:rPr>
          <w:rFonts w:ascii="宋体" w:hAnsi="宋体" w:hint="eastAsia"/>
          <w:sz w:val="24"/>
        </w:rPr>
        <w:t>；</w:t>
      </w:r>
      <w:r w:rsidRPr="009679A6">
        <w:rPr>
          <w:rFonts w:ascii="宋体" w:hAnsi="宋体" w:hint="eastAsia"/>
          <w:sz w:val="24"/>
        </w:rPr>
        <w:t>7、区间（&gt;=&amp;&lt;=）</w:t>
      </w:r>
      <w:r>
        <w:rPr>
          <w:rFonts w:ascii="宋体" w:hAnsi="宋体" w:hint="eastAsia"/>
          <w:sz w:val="24"/>
        </w:rPr>
        <w:t>。</w:t>
      </w:r>
    </w:p>
    <w:p w:rsidR="003E2E2C" w:rsidRDefault="003E2E2C" w:rsidP="00801F1F">
      <w:pPr>
        <w:widowControl/>
        <w:jc w:val="left"/>
        <w:rPr>
          <w:rFonts w:ascii="宋体" w:hAnsi="宋体"/>
          <w:sz w:val="24"/>
        </w:rPr>
      </w:pPr>
    </w:p>
    <w:p w:rsidR="003E2E2C" w:rsidRDefault="000D4D46" w:rsidP="000D4D46">
      <w:pPr>
        <w:widowControl/>
        <w:jc w:val="left"/>
        <w:rPr>
          <w:rFonts w:ascii="宋体" w:hAnsi="宋体"/>
          <w:sz w:val="24"/>
        </w:rPr>
      </w:pPr>
      <w:r w:rsidRPr="000D4D46">
        <w:rPr>
          <w:rFonts w:ascii="宋体" w:hAnsi="宋体" w:hint="eastAsia"/>
          <w:sz w:val="24"/>
        </w:rPr>
        <w:t>指标条件-条件输入框</w:t>
      </w:r>
      <w:r>
        <w:rPr>
          <w:rFonts w:ascii="宋体" w:hAnsi="宋体" w:hint="eastAsia"/>
          <w:sz w:val="24"/>
        </w:rPr>
        <w:t>：</w:t>
      </w:r>
      <w:r w:rsidRPr="000D4D46">
        <w:rPr>
          <w:rFonts w:ascii="宋体" w:hAnsi="宋体" w:hint="eastAsia"/>
          <w:sz w:val="24"/>
        </w:rPr>
        <w:t>可输入任意数据</w:t>
      </w:r>
      <w:r>
        <w:rPr>
          <w:rFonts w:ascii="宋体" w:hAnsi="宋体" w:hint="eastAsia"/>
          <w:sz w:val="24"/>
        </w:rPr>
        <w:t>，</w:t>
      </w:r>
      <w:r w:rsidRPr="000D4D46">
        <w:rPr>
          <w:rFonts w:ascii="宋体" w:hAnsi="宋体" w:hint="eastAsia"/>
          <w:sz w:val="24"/>
        </w:rPr>
        <w:t>输入时需要</w:t>
      </w:r>
      <w:r>
        <w:rPr>
          <w:rFonts w:ascii="宋体" w:hAnsi="宋体" w:hint="eastAsia"/>
          <w:sz w:val="24"/>
        </w:rPr>
        <w:t>支持</w:t>
      </w:r>
      <w:r w:rsidRPr="000D4D46">
        <w:rPr>
          <w:rFonts w:ascii="宋体" w:hAnsi="宋体" w:hint="eastAsia"/>
          <w:sz w:val="24"/>
        </w:rPr>
        <w:t>联想查询</w:t>
      </w:r>
      <w:r>
        <w:rPr>
          <w:rFonts w:ascii="宋体" w:hAnsi="宋体" w:hint="eastAsia"/>
          <w:sz w:val="24"/>
        </w:rPr>
        <w:t>，如输入“母”，则下拉显示：“母婴”等数据，点击可选择。</w:t>
      </w:r>
    </w:p>
    <w:p w:rsidR="000D4D46" w:rsidRDefault="000D4D46" w:rsidP="000D4D46">
      <w:pPr>
        <w:widowControl/>
        <w:jc w:val="left"/>
        <w:rPr>
          <w:rFonts w:ascii="宋体" w:hAnsi="宋体"/>
          <w:sz w:val="24"/>
        </w:rPr>
      </w:pPr>
    </w:p>
    <w:p w:rsidR="000D4D46" w:rsidRDefault="000D4D46" w:rsidP="002B53C3">
      <w:pPr>
        <w:pStyle w:val="2"/>
      </w:pPr>
      <w:bookmarkStart w:id="94" w:name="_Toc513495089"/>
      <w:r>
        <w:t>（</w:t>
      </w:r>
      <w:r>
        <w:rPr>
          <w:rFonts w:hint="eastAsia"/>
        </w:rPr>
        <w:t>三</w:t>
      </w:r>
      <w:r>
        <w:t>）</w:t>
      </w:r>
      <w:r>
        <w:rPr>
          <w:rFonts w:hint="eastAsia"/>
        </w:rPr>
        <w:t>方案管理页面</w:t>
      </w:r>
      <w:r w:rsidRPr="00930613">
        <w:rPr>
          <w:rFonts w:hint="eastAsia"/>
        </w:rPr>
        <w:t>介绍</w:t>
      </w:r>
      <w:bookmarkEnd w:id="94"/>
    </w:p>
    <w:p w:rsidR="003C4BE8" w:rsidRDefault="00535B22" w:rsidP="003C4BE8">
      <w:pPr>
        <w:spacing w:line="360" w:lineRule="auto"/>
        <w:ind w:firstLineChars="150" w:firstLine="360"/>
        <w:rPr>
          <w:rFonts w:ascii="宋体" w:hAnsi="宋体"/>
          <w:sz w:val="24"/>
        </w:rPr>
      </w:pPr>
      <w:r>
        <w:rPr>
          <w:rFonts w:ascii="宋体" w:hAnsi="宋体" w:hint="eastAsia"/>
          <w:sz w:val="24"/>
        </w:rPr>
        <w:t>如图2.3.4  方案管理页面所示，页面主要包含</w:t>
      </w:r>
      <w:r w:rsidR="004A5CFB">
        <w:rPr>
          <w:rFonts w:ascii="宋体" w:hAnsi="宋体" w:hint="eastAsia"/>
          <w:sz w:val="24"/>
        </w:rPr>
        <w:t>：</w:t>
      </w:r>
    </w:p>
    <w:p w:rsidR="003C4BE8" w:rsidRDefault="003C4BE8" w:rsidP="002B53C3">
      <w:pPr>
        <w:pStyle w:val="3"/>
      </w:pPr>
      <w:bookmarkStart w:id="95" w:name="_Toc513495090"/>
      <w:r>
        <w:rPr>
          <w:rFonts w:hint="eastAsia"/>
        </w:rPr>
        <w:t>3.3.1</w:t>
      </w:r>
      <w:r>
        <w:rPr>
          <w:rFonts w:hint="eastAsia"/>
        </w:rPr>
        <w:t>、我的方案</w:t>
      </w:r>
      <w:r>
        <w:rPr>
          <w:rFonts w:hint="eastAsia"/>
        </w:rPr>
        <w:t>TAB</w:t>
      </w:r>
      <w:bookmarkEnd w:id="95"/>
    </w:p>
    <w:p w:rsidR="00535B22" w:rsidRDefault="00535B22" w:rsidP="003C4BE8">
      <w:pPr>
        <w:spacing w:line="360" w:lineRule="auto"/>
        <w:ind w:firstLineChars="150" w:firstLine="360"/>
        <w:rPr>
          <w:rFonts w:ascii="宋体" w:hAnsi="宋体"/>
          <w:sz w:val="24"/>
        </w:rPr>
      </w:pPr>
      <w:r>
        <w:rPr>
          <w:rFonts w:ascii="宋体" w:hAnsi="宋体" w:hint="eastAsia"/>
          <w:sz w:val="24"/>
        </w:rPr>
        <w:t>我的</w:t>
      </w:r>
      <w:r w:rsidR="004A5CFB">
        <w:rPr>
          <w:rFonts w:ascii="宋体" w:hAnsi="宋体" w:hint="eastAsia"/>
          <w:sz w:val="24"/>
        </w:rPr>
        <w:t>方案</w:t>
      </w:r>
      <w:r>
        <w:rPr>
          <w:rFonts w:ascii="宋体" w:hAnsi="宋体" w:hint="eastAsia"/>
          <w:sz w:val="24"/>
        </w:rPr>
        <w:t>TAB，（</w:t>
      </w:r>
      <w:r w:rsidRPr="00620270">
        <w:rPr>
          <w:rFonts w:ascii="宋体" w:hAnsi="宋体" w:hint="eastAsia"/>
          <w:sz w:val="24"/>
        </w:rPr>
        <w:t>默认选中我的</w:t>
      </w:r>
      <w:r w:rsidR="004A5CFB">
        <w:rPr>
          <w:rFonts w:ascii="宋体" w:hAnsi="宋体" w:hint="eastAsia"/>
          <w:sz w:val="24"/>
        </w:rPr>
        <w:t>方案</w:t>
      </w:r>
      <w:r w:rsidRPr="00620270">
        <w:rPr>
          <w:rFonts w:ascii="宋体" w:hAnsi="宋体" w:hint="eastAsia"/>
          <w:sz w:val="24"/>
        </w:rPr>
        <w:t>TAB</w:t>
      </w:r>
      <w:r>
        <w:rPr>
          <w:rFonts w:ascii="宋体" w:hAnsi="宋体" w:hint="eastAsia"/>
          <w:sz w:val="24"/>
        </w:rPr>
        <w:t>），即进入</w:t>
      </w:r>
      <w:r w:rsidR="004A5CFB">
        <w:rPr>
          <w:rFonts w:ascii="宋体" w:hAnsi="宋体" w:hint="eastAsia"/>
          <w:sz w:val="24"/>
        </w:rPr>
        <w:t>方案</w:t>
      </w:r>
      <w:r>
        <w:rPr>
          <w:rFonts w:ascii="宋体" w:hAnsi="宋体" w:hint="eastAsia"/>
          <w:sz w:val="24"/>
        </w:rPr>
        <w:t>管理页面时，则展示我的</w:t>
      </w:r>
      <w:r w:rsidR="004A5CFB">
        <w:rPr>
          <w:rFonts w:ascii="宋体" w:hAnsi="宋体" w:hint="eastAsia"/>
          <w:sz w:val="24"/>
        </w:rPr>
        <w:t>方案</w:t>
      </w:r>
      <w:r>
        <w:rPr>
          <w:rFonts w:ascii="宋体" w:hAnsi="宋体" w:hint="eastAsia"/>
          <w:sz w:val="24"/>
        </w:rPr>
        <w:t>所有内容；</w:t>
      </w:r>
    </w:p>
    <w:p w:rsidR="003C4BE8" w:rsidRDefault="003C4BE8" w:rsidP="002B53C3">
      <w:pPr>
        <w:pStyle w:val="3"/>
      </w:pPr>
      <w:bookmarkStart w:id="96" w:name="_Toc513495091"/>
      <w:r>
        <w:rPr>
          <w:rFonts w:hint="eastAsia"/>
        </w:rPr>
        <w:t>3.3.</w:t>
      </w:r>
      <w:r w:rsidR="004A5CFB">
        <w:rPr>
          <w:rFonts w:hint="eastAsia"/>
        </w:rPr>
        <w:t>2</w:t>
      </w:r>
      <w:r w:rsidR="004A5CFB">
        <w:rPr>
          <w:rFonts w:hint="eastAsia"/>
        </w:rPr>
        <w:t>、</w:t>
      </w:r>
      <w:r w:rsidR="004A5CFB" w:rsidRPr="00620270">
        <w:rPr>
          <w:rFonts w:hint="eastAsia"/>
        </w:rPr>
        <w:t>查询框</w:t>
      </w:r>
      <w:bookmarkEnd w:id="96"/>
    </w:p>
    <w:p w:rsidR="004A5CFB" w:rsidRDefault="004A5CFB" w:rsidP="004A5CFB">
      <w:pPr>
        <w:spacing w:line="360" w:lineRule="auto"/>
        <w:ind w:firstLineChars="150" w:firstLine="360"/>
        <w:rPr>
          <w:rFonts w:ascii="宋体" w:hAnsi="宋体"/>
          <w:sz w:val="24"/>
        </w:rPr>
      </w:pPr>
      <w:r>
        <w:rPr>
          <w:rFonts w:ascii="宋体" w:hAnsi="宋体" w:hint="eastAsia"/>
          <w:sz w:val="24"/>
        </w:rPr>
        <w:t>支持方案名称与方案ID以及创建人查询。</w:t>
      </w:r>
    </w:p>
    <w:p w:rsidR="004A5CFB" w:rsidRDefault="004A5CFB" w:rsidP="004A5CFB">
      <w:pPr>
        <w:spacing w:line="360" w:lineRule="auto"/>
        <w:ind w:firstLineChars="150" w:firstLine="360"/>
        <w:rPr>
          <w:rFonts w:ascii="宋体" w:hAnsi="宋体"/>
          <w:sz w:val="24"/>
        </w:rPr>
      </w:pPr>
      <w:r>
        <w:rPr>
          <w:rFonts w:ascii="宋体" w:hAnsi="宋体" w:hint="eastAsia"/>
          <w:sz w:val="24"/>
        </w:rPr>
        <w:t xml:space="preserve">  </w:t>
      </w:r>
      <w:r w:rsidR="003C4BE8">
        <w:rPr>
          <w:rFonts w:hint="eastAsia"/>
        </w:rPr>
        <w:t>3.3.</w:t>
      </w:r>
      <w:r>
        <w:rPr>
          <w:rFonts w:ascii="宋体" w:hAnsi="宋体" w:hint="eastAsia"/>
          <w:sz w:val="24"/>
        </w:rPr>
        <w:t>2.1支持功能模糊查询，并且在切换TAB页或者快捷筛选项后，</w:t>
      </w:r>
      <w:r w:rsidRPr="00773E29">
        <w:rPr>
          <w:rFonts w:ascii="宋体" w:hAnsi="宋体" w:hint="eastAsia"/>
          <w:sz w:val="24"/>
        </w:rPr>
        <w:t>查询条件仍然存在</w:t>
      </w:r>
      <w:r>
        <w:rPr>
          <w:rFonts w:ascii="宋体" w:hAnsi="宋体" w:hint="eastAsia"/>
          <w:sz w:val="24"/>
        </w:rPr>
        <w:t>并且有效，列表显示对应的查询结果，若结果为空则</w:t>
      </w:r>
      <w:r w:rsidRPr="00773E29">
        <w:rPr>
          <w:rFonts w:ascii="宋体" w:hAnsi="宋体" w:hint="eastAsia"/>
          <w:sz w:val="24"/>
        </w:rPr>
        <w:t>显示文案：暂无数据，请创建</w:t>
      </w:r>
      <w:r>
        <w:rPr>
          <w:rFonts w:ascii="宋体" w:hAnsi="宋体" w:hint="eastAsia"/>
          <w:sz w:val="24"/>
        </w:rPr>
        <w:t>方案</w:t>
      </w:r>
    </w:p>
    <w:p w:rsidR="004A5CFB" w:rsidRDefault="004A5CFB" w:rsidP="004A5CFB">
      <w:pPr>
        <w:spacing w:line="360" w:lineRule="auto"/>
        <w:ind w:firstLineChars="150" w:firstLine="360"/>
        <w:rPr>
          <w:rFonts w:ascii="宋体" w:hAnsi="宋体"/>
          <w:sz w:val="24"/>
        </w:rPr>
      </w:pPr>
      <w:r>
        <w:rPr>
          <w:rFonts w:ascii="宋体" w:hAnsi="宋体" w:hint="eastAsia"/>
          <w:sz w:val="24"/>
        </w:rPr>
        <w:t xml:space="preserve">   </w:t>
      </w:r>
      <w:r w:rsidR="003C4BE8">
        <w:rPr>
          <w:rFonts w:hint="eastAsia"/>
        </w:rPr>
        <w:t>3.3.</w:t>
      </w:r>
      <w:r>
        <w:rPr>
          <w:rFonts w:ascii="宋体" w:hAnsi="宋体" w:hint="eastAsia"/>
          <w:sz w:val="24"/>
        </w:rPr>
        <w:t>2</w:t>
      </w:r>
      <w:r w:rsidR="003C4BE8">
        <w:rPr>
          <w:rFonts w:ascii="宋体" w:hAnsi="宋体" w:hint="eastAsia"/>
          <w:sz w:val="24"/>
        </w:rPr>
        <w:t>.</w:t>
      </w:r>
      <w:r>
        <w:rPr>
          <w:rFonts w:ascii="宋体" w:hAnsi="宋体" w:hint="eastAsia"/>
          <w:sz w:val="24"/>
        </w:rPr>
        <w:t>2、查询过程中若数据量过大，需要有加载特效；如“转菊花”。</w:t>
      </w:r>
    </w:p>
    <w:p w:rsidR="004A5CFB" w:rsidRDefault="004A5CFB" w:rsidP="004A5CFB">
      <w:pPr>
        <w:spacing w:line="360" w:lineRule="auto"/>
        <w:ind w:firstLineChars="150" w:firstLine="360"/>
        <w:rPr>
          <w:rFonts w:ascii="宋体" w:hAnsi="宋体"/>
          <w:sz w:val="24"/>
        </w:rPr>
      </w:pPr>
      <w:r>
        <w:rPr>
          <w:rFonts w:ascii="宋体" w:hAnsi="宋体" w:hint="eastAsia"/>
          <w:sz w:val="24"/>
        </w:rPr>
        <w:t xml:space="preserve">   </w:t>
      </w:r>
      <w:r w:rsidR="003C4BE8">
        <w:rPr>
          <w:rFonts w:hint="eastAsia"/>
        </w:rPr>
        <w:t>3.3.</w:t>
      </w:r>
      <w:r>
        <w:rPr>
          <w:rFonts w:ascii="宋体" w:hAnsi="宋体" w:hint="eastAsia"/>
          <w:sz w:val="24"/>
        </w:rPr>
        <w:t>2</w:t>
      </w:r>
      <w:r w:rsidR="003C4BE8">
        <w:rPr>
          <w:rFonts w:ascii="宋体" w:hAnsi="宋体" w:hint="eastAsia"/>
          <w:sz w:val="24"/>
        </w:rPr>
        <w:t>.</w:t>
      </w:r>
      <w:r>
        <w:rPr>
          <w:rFonts w:ascii="宋体" w:hAnsi="宋体" w:hint="eastAsia"/>
          <w:sz w:val="24"/>
        </w:rPr>
        <w:t>3、</w:t>
      </w:r>
      <w:r w:rsidRPr="00773E29">
        <w:rPr>
          <w:rFonts w:ascii="宋体" w:hAnsi="宋体" w:hint="eastAsia"/>
          <w:sz w:val="24"/>
        </w:rPr>
        <w:t>删除查询条件</w:t>
      </w:r>
      <w:r>
        <w:rPr>
          <w:rFonts w:ascii="宋体" w:hAnsi="宋体" w:hint="eastAsia"/>
          <w:sz w:val="24"/>
        </w:rPr>
        <w:t>，查询框清空，页面自动刷新，列表根据快速筛选条件显示所有方案</w:t>
      </w:r>
      <w:r w:rsidRPr="00773E29">
        <w:rPr>
          <w:rFonts w:ascii="宋体" w:hAnsi="宋体" w:hint="eastAsia"/>
          <w:sz w:val="24"/>
        </w:rPr>
        <w:t>记录</w:t>
      </w:r>
      <w:r>
        <w:rPr>
          <w:rFonts w:ascii="宋体" w:hAnsi="宋体" w:hint="eastAsia"/>
          <w:sz w:val="24"/>
        </w:rPr>
        <w:t>。</w:t>
      </w:r>
    </w:p>
    <w:p w:rsidR="003C4BE8" w:rsidRDefault="003C4BE8" w:rsidP="002B53C3">
      <w:pPr>
        <w:pStyle w:val="3"/>
        <w:rPr>
          <w:rFonts w:ascii="宋体" w:hAnsi="宋体"/>
        </w:rPr>
      </w:pPr>
      <w:bookmarkStart w:id="97" w:name="_Toc513495092"/>
      <w:r>
        <w:rPr>
          <w:rFonts w:hint="eastAsia"/>
        </w:rPr>
        <w:t>3.3.3</w:t>
      </w:r>
      <w:r>
        <w:rPr>
          <w:rFonts w:hint="eastAsia"/>
        </w:rPr>
        <w:t>、</w:t>
      </w:r>
      <w:r w:rsidR="004A5CFB" w:rsidRPr="004A5CFB">
        <w:rPr>
          <w:rFonts w:ascii="宋体" w:hAnsi="宋体" w:hint="eastAsia"/>
        </w:rPr>
        <w:t>方案列表</w:t>
      </w:r>
      <w:bookmarkEnd w:id="97"/>
    </w:p>
    <w:p w:rsidR="002B126F" w:rsidRDefault="004A5CFB" w:rsidP="004A5CFB">
      <w:pPr>
        <w:spacing w:line="360" w:lineRule="auto"/>
        <w:ind w:firstLineChars="150" w:firstLine="360"/>
        <w:rPr>
          <w:rFonts w:ascii="宋体" w:hAnsi="宋体"/>
          <w:sz w:val="24"/>
        </w:rPr>
      </w:pPr>
      <w:r w:rsidRPr="004A5CFB">
        <w:rPr>
          <w:rFonts w:ascii="宋体" w:hAnsi="宋体" w:hint="eastAsia"/>
          <w:sz w:val="24"/>
        </w:rPr>
        <w:t>包含字段：1、方案ID</w:t>
      </w:r>
      <w:r>
        <w:rPr>
          <w:rFonts w:ascii="宋体" w:hAnsi="宋体" w:hint="eastAsia"/>
          <w:sz w:val="24"/>
        </w:rPr>
        <w:t>；</w:t>
      </w:r>
      <w:r w:rsidRPr="004A5CFB">
        <w:rPr>
          <w:rFonts w:ascii="宋体" w:hAnsi="宋体" w:hint="eastAsia"/>
          <w:sz w:val="24"/>
        </w:rPr>
        <w:t>2、方案名称</w:t>
      </w:r>
      <w:r>
        <w:rPr>
          <w:rFonts w:ascii="宋体" w:hAnsi="宋体" w:hint="eastAsia"/>
          <w:sz w:val="24"/>
        </w:rPr>
        <w:t>；</w:t>
      </w:r>
      <w:r w:rsidRPr="004A5CFB">
        <w:rPr>
          <w:rFonts w:ascii="宋体" w:hAnsi="宋体" w:hint="eastAsia"/>
          <w:sz w:val="24"/>
        </w:rPr>
        <w:t>3、方案描述</w:t>
      </w:r>
      <w:r>
        <w:rPr>
          <w:rFonts w:ascii="宋体" w:hAnsi="宋体" w:hint="eastAsia"/>
          <w:sz w:val="24"/>
        </w:rPr>
        <w:t>；</w:t>
      </w:r>
      <w:r w:rsidRPr="004A5CFB">
        <w:rPr>
          <w:rFonts w:ascii="宋体" w:hAnsi="宋体" w:hint="eastAsia"/>
          <w:sz w:val="24"/>
        </w:rPr>
        <w:t>4、标签ID</w:t>
      </w:r>
      <w:r>
        <w:rPr>
          <w:rFonts w:ascii="宋体" w:hAnsi="宋体" w:hint="eastAsia"/>
          <w:sz w:val="24"/>
        </w:rPr>
        <w:t>；</w:t>
      </w:r>
      <w:r w:rsidRPr="004A5CFB">
        <w:rPr>
          <w:rFonts w:ascii="宋体" w:hAnsi="宋体" w:hint="eastAsia"/>
          <w:sz w:val="24"/>
        </w:rPr>
        <w:t>5、方案场景</w:t>
      </w:r>
      <w:r>
        <w:rPr>
          <w:rFonts w:ascii="宋体" w:hAnsi="宋体" w:hint="eastAsia"/>
          <w:sz w:val="24"/>
        </w:rPr>
        <w:t>；</w:t>
      </w:r>
      <w:r w:rsidRPr="004A5CFB">
        <w:rPr>
          <w:rFonts w:ascii="宋体" w:hAnsi="宋体" w:hint="eastAsia"/>
          <w:sz w:val="24"/>
        </w:rPr>
        <w:t>6、创建时间</w:t>
      </w:r>
      <w:r>
        <w:rPr>
          <w:rFonts w:ascii="宋体" w:hAnsi="宋体" w:hint="eastAsia"/>
          <w:sz w:val="24"/>
        </w:rPr>
        <w:t>；</w:t>
      </w:r>
      <w:r w:rsidRPr="004A5CFB">
        <w:rPr>
          <w:rFonts w:ascii="宋体" w:hAnsi="宋体" w:hint="eastAsia"/>
          <w:sz w:val="24"/>
        </w:rPr>
        <w:t>7、创建人</w:t>
      </w:r>
      <w:r>
        <w:rPr>
          <w:rFonts w:ascii="宋体" w:hAnsi="宋体" w:hint="eastAsia"/>
          <w:sz w:val="24"/>
        </w:rPr>
        <w:t>；</w:t>
      </w:r>
      <w:r w:rsidRPr="004A5CFB">
        <w:rPr>
          <w:rFonts w:ascii="宋体" w:hAnsi="宋体" w:hint="eastAsia"/>
          <w:sz w:val="24"/>
        </w:rPr>
        <w:t>8、方案状态</w:t>
      </w:r>
      <w:r>
        <w:rPr>
          <w:rFonts w:ascii="宋体" w:hAnsi="宋体" w:hint="eastAsia"/>
          <w:sz w:val="24"/>
        </w:rPr>
        <w:t>；</w:t>
      </w:r>
      <w:r w:rsidRPr="004A5CFB">
        <w:rPr>
          <w:rFonts w:ascii="宋体" w:hAnsi="宋体" w:hint="eastAsia"/>
          <w:sz w:val="24"/>
        </w:rPr>
        <w:t>9、投放时间</w:t>
      </w:r>
      <w:r>
        <w:rPr>
          <w:rFonts w:ascii="宋体" w:hAnsi="宋体" w:hint="eastAsia"/>
          <w:sz w:val="24"/>
        </w:rPr>
        <w:t>；</w:t>
      </w:r>
      <w:r w:rsidRPr="004A5CFB">
        <w:rPr>
          <w:rFonts w:ascii="宋体" w:hAnsi="宋体" w:hint="eastAsia"/>
          <w:sz w:val="24"/>
        </w:rPr>
        <w:t>10、操作</w:t>
      </w:r>
      <w:r>
        <w:rPr>
          <w:rFonts w:ascii="宋体" w:hAnsi="宋体" w:hint="eastAsia"/>
          <w:sz w:val="24"/>
        </w:rPr>
        <w:t>；</w:t>
      </w:r>
      <w:r w:rsidRPr="004A5CFB">
        <w:rPr>
          <w:rFonts w:ascii="宋体" w:hAnsi="宋体" w:hint="eastAsia"/>
          <w:sz w:val="24"/>
        </w:rPr>
        <w:t>默认按照创建时间倒序排序</w:t>
      </w:r>
      <w:r>
        <w:rPr>
          <w:rFonts w:ascii="宋体" w:hAnsi="宋体" w:hint="eastAsia"/>
          <w:sz w:val="24"/>
        </w:rPr>
        <w:t>。</w:t>
      </w:r>
    </w:p>
    <w:p w:rsidR="003C4BE8" w:rsidRDefault="003C4BE8" w:rsidP="002B53C3">
      <w:pPr>
        <w:pStyle w:val="3"/>
      </w:pPr>
      <w:bookmarkStart w:id="98" w:name="_Toc513495093"/>
      <w:r>
        <w:rPr>
          <w:rFonts w:hint="eastAsia"/>
        </w:rPr>
        <w:lastRenderedPageBreak/>
        <w:t>3.3.4</w:t>
      </w:r>
      <w:r>
        <w:rPr>
          <w:rFonts w:hint="eastAsia"/>
        </w:rPr>
        <w:t>、</w:t>
      </w:r>
      <w:r w:rsidR="002B126F" w:rsidRPr="008E4964">
        <w:rPr>
          <w:rFonts w:hint="eastAsia"/>
        </w:rPr>
        <w:t>我的</w:t>
      </w:r>
      <w:r w:rsidR="002B126F">
        <w:rPr>
          <w:rFonts w:hint="eastAsia"/>
        </w:rPr>
        <w:t>方案</w:t>
      </w:r>
      <w:r w:rsidR="002B126F" w:rsidRPr="008E4964">
        <w:rPr>
          <w:rFonts w:hint="eastAsia"/>
        </w:rPr>
        <w:t>TAB-</w:t>
      </w:r>
      <w:r w:rsidR="002B126F" w:rsidRPr="008E4964">
        <w:rPr>
          <w:rFonts w:hint="eastAsia"/>
        </w:rPr>
        <w:t>筛选对应的</w:t>
      </w:r>
      <w:r w:rsidR="00137FBE">
        <w:rPr>
          <w:rFonts w:hint="eastAsia"/>
        </w:rPr>
        <w:t>方案类型</w:t>
      </w:r>
      <w:bookmarkEnd w:id="98"/>
    </w:p>
    <w:p w:rsidR="002B126F" w:rsidRDefault="002B126F" w:rsidP="002B126F">
      <w:pPr>
        <w:spacing w:line="360" w:lineRule="auto"/>
        <w:ind w:firstLineChars="150" w:firstLine="360"/>
        <w:rPr>
          <w:rFonts w:ascii="宋体" w:hAnsi="宋体"/>
          <w:sz w:val="24"/>
        </w:rPr>
      </w:pPr>
      <w:r>
        <w:rPr>
          <w:rFonts w:ascii="宋体" w:hAnsi="宋体" w:hint="eastAsia"/>
          <w:sz w:val="24"/>
        </w:rPr>
        <w:t>根据创建人以及方案状态两个字段来进行筛选：</w:t>
      </w:r>
    </w:p>
    <w:p w:rsidR="002B126F" w:rsidRPr="008E4964" w:rsidRDefault="003C4BE8" w:rsidP="003C4BE8">
      <w:pPr>
        <w:spacing w:line="360" w:lineRule="auto"/>
        <w:ind w:firstLineChars="150" w:firstLine="315"/>
        <w:rPr>
          <w:rFonts w:ascii="宋体" w:hAnsi="宋体"/>
          <w:sz w:val="24"/>
        </w:rPr>
      </w:pPr>
      <w:r>
        <w:rPr>
          <w:rFonts w:hint="eastAsia"/>
        </w:rPr>
        <w:t>3.3.4</w:t>
      </w:r>
      <w:r w:rsidR="002B126F">
        <w:rPr>
          <w:rFonts w:ascii="宋体" w:hAnsi="宋体" w:hint="eastAsia"/>
          <w:sz w:val="24"/>
        </w:rPr>
        <w:t>.</w:t>
      </w:r>
      <w:r w:rsidR="002B126F" w:rsidRPr="008E4964">
        <w:rPr>
          <w:rFonts w:ascii="宋体" w:hAnsi="宋体" w:hint="eastAsia"/>
          <w:sz w:val="24"/>
        </w:rPr>
        <w:t>1、快速筛选选中我的所有</w:t>
      </w:r>
      <w:r w:rsidR="002B126F">
        <w:rPr>
          <w:rFonts w:ascii="宋体" w:hAnsi="宋体" w:hint="eastAsia"/>
          <w:sz w:val="24"/>
        </w:rPr>
        <w:t>方案：</w:t>
      </w:r>
    </w:p>
    <w:p w:rsidR="002B126F" w:rsidRPr="008E4964" w:rsidRDefault="002B126F" w:rsidP="002B126F">
      <w:pPr>
        <w:spacing w:line="360" w:lineRule="auto"/>
        <w:ind w:firstLineChars="150" w:firstLine="360"/>
        <w:rPr>
          <w:rFonts w:ascii="宋体" w:hAnsi="宋体"/>
          <w:sz w:val="24"/>
        </w:rPr>
      </w:pPr>
      <w:r>
        <w:rPr>
          <w:rFonts w:ascii="宋体" w:hAnsi="宋体" w:hint="eastAsia"/>
          <w:sz w:val="24"/>
        </w:rPr>
        <w:t>显示我创建的所有</w:t>
      </w:r>
      <w:r w:rsidR="005879F3">
        <w:rPr>
          <w:rFonts w:ascii="宋体" w:hAnsi="宋体" w:hint="eastAsia"/>
          <w:sz w:val="24"/>
        </w:rPr>
        <w:t>方案</w:t>
      </w:r>
      <w:r>
        <w:rPr>
          <w:rFonts w:ascii="宋体" w:hAnsi="宋体" w:hint="eastAsia"/>
          <w:sz w:val="24"/>
        </w:rPr>
        <w:t>，包括已投放和未投放的</w:t>
      </w:r>
      <w:r w:rsidR="005879F3">
        <w:rPr>
          <w:rFonts w:ascii="宋体" w:hAnsi="宋体" w:hint="eastAsia"/>
          <w:sz w:val="24"/>
        </w:rPr>
        <w:t>方案</w:t>
      </w:r>
      <w:r>
        <w:rPr>
          <w:rFonts w:ascii="宋体" w:hAnsi="宋体" w:hint="eastAsia"/>
          <w:sz w:val="24"/>
        </w:rPr>
        <w:t>。</w:t>
      </w:r>
    </w:p>
    <w:p w:rsidR="002B126F" w:rsidRPr="008E4964" w:rsidRDefault="003C4BE8" w:rsidP="003C4BE8">
      <w:pPr>
        <w:spacing w:line="360" w:lineRule="auto"/>
        <w:ind w:firstLineChars="150" w:firstLine="315"/>
        <w:rPr>
          <w:rFonts w:ascii="宋体" w:hAnsi="宋体"/>
          <w:sz w:val="24"/>
        </w:rPr>
      </w:pPr>
      <w:r>
        <w:rPr>
          <w:rFonts w:hint="eastAsia"/>
        </w:rPr>
        <w:t>3.3.4</w:t>
      </w:r>
      <w:r w:rsidR="002B126F">
        <w:rPr>
          <w:rFonts w:ascii="宋体" w:hAnsi="宋体" w:hint="eastAsia"/>
          <w:sz w:val="24"/>
        </w:rPr>
        <w:t>.</w:t>
      </w:r>
      <w:r w:rsidR="002B126F" w:rsidRPr="008E4964">
        <w:rPr>
          <w:rFonts w:ascii="宋体" w:hAnsi="宋体" w:hint="eastAsia"/>
          <w:sz w:val="24"/>
        </w:rPr>
        <w:t>2、快速筛选选中我的已投放</w:t>
      </w:r>
      <w:r w:rsidR="005879F3">
        <w:rPr>
          <w:rFonts w:ascii="宋体" w:hAnsi="宋体" w:hint="eastAsia"/>
          <w:sz w:val="24"/>
        </w:rPr>
        <w:t>方案</w:t>
      </w:r>
      <w:r w:rsidR="002B126F">
        <w:rPr>
          <w:rFonts w:ascii="宋体" w:hAnsi="宋体" w:hint="eastAsia"/>
          <w:sz w:val="24"/>
        </w:rPr>
        <w:t>：</w:t>
      </w:r>
    </w:p>
    <w:p w:rsidR="002B126F" w:rsidRPr="008E4964" w:rsidRDefault="005879F3" w:rsidP="002B126F">
      <w:pPr>
        <w:spacing w:line="360" w:lineRule="auto"/>
        <w:ind w:firstLineChars="150" w:firstLine="360"/>
        <w:rPr>
          <w:rFonts w:ascii="宋体" w:hAnsi="宋体"/>
          <w:sz w:val="24"/>
        </w:rPr>
      </w:pPr>
      <w:r>
        <w:rPr>
          <w:rFonts w:ascii="宋体" w:hAnsi="宋体" w:hint="eastAsia"/>
          <w:sz w:val="24"/>
        </w:rPr>
        <w:t>显示我创建的所有已投放标方案。</w:t>
      </w:r>
    </w:p>
    <w:p w:rsidR="002B126F" w:rsidRPr="008E4964" w:rsidRDefault="003C4BE8" w:rsidP="003C4BE8">
      <w:pPr>
        <w:spacing w:line="360" w:lineRule="auto"/>
        <w:ind w:firstLineChars="150" w:firstLine="315"/>
        <w:rPr>
          <w:rFonts w:ascii="宋体" w:hAnsi="宋体"/>
          <w:sz w:val="24"/>
        </w:rPr>
      </w:pPr>
      <w:r>
        <w:rPr>
          <w:rFonts w:hint="eastAsia"/>
        </w:rPr>
        <w:t>3.3.4</w:t>
      </w:r>
      <w:r>
        <w:rPr>
          <w:rFonts w:ascii="宋体" w:hAnsi="宋体" w:hint="eastAsia"/>
          <w:sz w:val="24"/>
        </w:rPr>
        <w:t>.</w:t>
      </w:r>
      <w:r w:rsidR="002B126F">
        <w:rPr>
          <w:rFonts w:ascii="宋体" w:hAnsi="宋体" w:hint="eastAsia"/>
          <w:sz w:val="24"/>
        </w:rPr>
        <w:t>3</w:t>
      </w:r>
      <w:r w:rsidR="005879F3">
        <w:rPr>
          <w:rFonts w:ascii="宋体" w:hAnsi="宋体" w:hint="eastAsia"/>
          <w:sz w:val="24"/>
        </w:rPr>
        <w:t>、快速筛选选中我的未投放方案</w:t>
      </w:r>
      <w:r w:rsidR="002B126F">
        <w:rPr>
          <w:rFonts w:ascii="宋体" w:hAnsi="宋体" w:hint="eastAsia"/>
          <w:sz w:val="24"/>
        </w:rPr>
        <w:t>：</w:t>
      </w:r>
    </w:p>
    <w:p w:rsidR="002B126F" w:rsidRDefault="005879F3" w:rsidP="002B126F">
      <w:pPr>
        <w:spacing w:line="360" w:lineRule="auto"/>
        <w:ind w:firstLineChars="150" w:firstLine="360"/>
        <w:rPr>
          <w:rFonts w:ascii="宋体" w:hAnsi="宋体"/>
          <w:sz w:val="24"/>
        </w:rPr>
      </w:pPr>
      <w:r>
        <w:rPr>
          <w:rFonts w:ascii="宋体" w:hAnsi="宋体" w:hint="eastAsia"/>
          <w:sz w:val="24"/>
        </w:rPr>
        <w:t>显示我创建的所有未投放方案</w:t>
      </w:r>
      <w:r w:rsidR="002B126F">
        <w:rPr>
          <w:rFonts w:ascii="宋体" w:hAnsi="宋体" w:hint="eastAsia"/>
          <w:sz w:val="24"/>
        </w:rPr>
        <w:t>。</w:t>
      </w:r>
    </w:p>
    <w:p w:rsidR="005879F3" w:rsidRDefault="005879F3" w:rsidP="002B126F">
      <w:pPr>
        <w:spacing w:line="360" w:lineRule="auto"/>
        <w:ind w:firstLineChars="150" w:firstLine="360"/>
        <w:rPr>
          <w:rFonts w:ascii="宋体" w:hAnsi="宋体"/>
          <w:sz w:val="24"/>
        </w:rPr>
      </w:pPr>
    </w:p>
    <w:p w:rsidR="003C4BE8" w:rsidRDefault="003C4BE8" w:rsidP="002B53C3">
      <w:pPr>
        <w:pStyle w:val="3"/>
      </w:pPr>
      <w:bookmarkStart w:id="99" w:name="_Toc513495094"/>
      <w:r>
        <w:rPr>
          <w:rFonts w:hint="eastAsia"/>
        </w:rPr>
        <w:t>3.3.5</w:t>
      </w:r>
      <w:r>
        <w:rPr>
          <w:rFonts w:hint="eastAsia"/>
        </w:rPr>
        <w:t>、方案列表分页功能</w:t>
      </w:r>
      <w:bookmarkEnd w:id="99"/>
    </w:p>
    <w:p w:rsidR="002B126F" w:rsidRDefault="005879F3" w:rsidP="004A5CFB">
      <w:pPr>
        <w:spacing w:line="360" w:lineRule="auto"/>
        <w:ind w:firstLineChars="150" w:firstLine="360"/>
        <w:rPr>
          <w:rFonts w:ascii="宋体" w:hAnsi="宋体"/>
          <w:sz w:val="24"/>
        </w:rPr>
      </w:pPr>
      <w:r>
        <w:rPr>
          <w:rFonts w:ascii="宋体" w:hAnsi="宋体" w:hint="eastAsia"/>
          <w:sz w:val="24"/>
        </w:rPr>
        <w:t>每页最多显示20条记录，超过20条记录，则分页显示</w:t>
      </w:r>
      <w:r w:rsidR="003C4BE8">
        <w:rPr>
          <w:rFonts w:ascii="宋体" w:hAnsi="宋体" w:hint="eastAsia"/>
          <w:sz w:val="24"/>
        </w:rPr>
        <w:t>。</w:t>
      </w:r>
    </w:p>
    <w:p w:rsidR="005879F3" w:rsidRDefault="003C4BE8" w:rsidP="002B53C3">
      <w:pPr>
        <w:pStyle w:val="3"/>
      </w:pPr>
      <w:bookmarkStart w:id="100" w:name="_Toc513495095"/>
      <w:r>
        <w:rPr>
          <w:rFonts w:hint="eastAsia"/>
        </w:rPr>
        <w:t>3.3.6</w:t>
      </w:r>
      <w:r>
        <w:rPr>
          <w:rFonts w:hint="eastAsia"/>
        </w:rPr>
        <w:t>、</w:t>
      </w:r>
      <w:r w:rsidR="005879F3">
        <w:rPr>
          <w:rFonts w:hint="eastAsia"/>
        </w:rPr>
        <w:t>方案列表</w:t>
      </w:r>
      <w:r w:rsidR="005879F3">
        <w:rPr>
          <w:rFonts w:hint="eastAsia"/>
        </w:rPr>
        <w:t>-</w:t>
      </w:r>
      <w:r w:rsidR="005879F3">
        <w:rPr>
          <w:rFonts w:hint="eastAsia"/>
        </w:rPr>
        <w:t>操作列功能</w:t>
      </w:r>
      <w:r w:rsidR="005879F3" w:rsidRPr="00930613">
        <w:rPr>
          <w:rFonts w:hint="eastAsia"/>
        </w:rPr>
        <w:t>介绍</w:t>
      </w:r>
      <w:bookmarkEnd w:id="100"/>
    </w:p>
    <w:p w:rsidR="005879F3" w:rsidRDefault="005879F3" w:rsidP="004A5CFB">
      <w:pPr>
        <w:spacing w:line="360" w:lineRule="auto"/>
        <w:ind w:firstLineChars="150" w:firstLine="360"/>
        <w:rPr>
          <w:rFonts w:ascii="宋体" w:hAnsi="宋体"/>
          <w:sz w:val="24"/>
        </w:rPr>
      </w:pPr>
    </w:p>
    <w:p w:rsidR="005879F3" w:rsidRPr="005879F3" w:rsidRDefault="003C4BE8" w:rsidP="005879F3">
      <w:pPr>
        <w:widowControl/>
        <w:jc w:val="left"/>
        <w:rPr>
          <w:rFonts w:ascii="宋体" w:hAnsi="宋体"/>
          <w:sz w:val="24"/>
        </w:rPr>
      </w:pPr>
      <w:r>
        <w:rPr>
          <w:rFonts w:hint="eastAsia"/>
        </w:rPr>
        <w:t>3.3.6.1</w:t>
      </w:r>
      <w:r>
        <w:rPr>
          <w:rFonts w:hint="eastAsia"/>
        </w:rPr>
        <w:t>、</w:t>
      </w:r>
      <w:r w:rsidR="005879F3">
        <w:rPr>
          <w:rFonts w:ascii="宋体" w:hAnsi="宋体" w:hint="eastAsia"/>
          <w:sz w:val="24"/>
        </w:rPr>
        <w:t>方案</w:t>
      </w:r>
      <w:r w:rsidR="005879F3" w:rsidRPr="00FF2C6D">
        <w:rPr>
          <w:rFonts w:ascii="宋体" w:hAnsi="宋体" w:hint="eastAsia"/>
          <w:sz w:val="24"/>
        </w:rPr>
        <w:t>列表-</w:t>
      </w:r>
      <w:r w:rsidR="005879F3" w:rsidRPr="005879F3">
        <w:rPr>
          <w:rFonts w:ascii="宋体" w:hAnsi="宋体" w:hint="eastAsia"/>
          <w:sz w:val="24"/>
        </w:rPr>
        <w:t>操作-查看</w:t>
      </w:r>
      <w:r w:rsidR="005879F3">
        <w:rPr>
          <w:rFonts w:ascii="宋体" w:hAnsi="宋体" w:hint="eastAsia"/>
          <w:sz w:val="24"/>
        </w:rPr>
        <w:t>：</w:t>
      </w:r>
      <w:r w:rsidR="005879F3" w:rsidRPr="005879F3">
        <w:rPr>
          <w:rFonts w:ascii="宋体" w:hAnsi="宋体" w:hint="eastAsia"/>
          <w:sz w:val="24"/>
        </w:rPr>
        <w:t>1、新开页面跳转至“运营方案配置”</w:t>
      </w:r>
      <w:r w:rsidR="005879F3">
        <w:rPr>
          <w:rFonts w:ascii="宋体" w:hAnsi="宋体" w:hint="eastAsia"/>
          <w:sz w:val="24"/>
        </w:rPr>
        <w:t>；</w:t>
      </w:r>
      <w:r w:rsidR="005879F3" w:rsidRPr="005879F3">
        <w:rPr>
          <w:rFonts w:ascii="宋体" w:hAnsi="宋体" w:hint="eastAsia"/>
          <w:sz w:val="24"/>
        </w:rPr>
        <w:t>2、带上标签ID，展示方案查看/编辑页面"</w:t>
      </w:r>
      <w:r w:rsidR="005879F3">
        <w:rPr>
          <w:rFonts w:ascii="宋体" w:hAnsi="宋体" w:hint="eastAsia"/>
          <w:sz w:val="24"/>
        </w:rPr>
        <w:t>。</w:t>
      </w:r>
    </w:p>
    <w:p w:rsidR="005879F3" w:rsidRPr="005879F3" w:rsidRDefault="003C4BE8" w:rsidP="005879F3">
      <w:pPr>
        <w:widowControl/>
        <w:jc w:val="left"/>
        <w:rPr>
          <w:rFonts w:ascii="宋体" w:hAnsi="宋体"/>
          <w:sz w:val="24"/>
        </w:rPr>
      </w:pPr>
      <w:r>
        <w:rPr>
          <w:rFonts w:hint="eastAsia"/>
        </w:rPr>
        <w:t>3.3.6.2</w:t>
      </w:r>
      <w:r>
        <w:rPr>
          <w:rFonts w:hint="eastAsia"/>
        </w:rPr>
        <w:t>、</w:t>
      </w:r>
      <w:r w:rsidR="005879F3">
        <w:rPr>
          <w:rFonts w:ascii="宋体" w:hAnsi="宋体" w:hint="eastAsia"/>
          <w:sz w:val="24"/>
        </w:rPr>
        <w:t>方案</w:t>
      </w:r>
      <w:r w:rsidR="005879F3" w:rsidRPr="00FF2C6D">
        <w:rPr>
          <w:rFonts w:ascii="宋体" w:hAnsi="宋体" w:hint="eastAsia"/>
          <w:sz w:val="24"/>
        </w:rPr>
        <w:t>列表</w:t>
      </w:r>
      <w:r w:rsidR="005879F3">
        <w:rPr>
          <w:rFonts w:ascii="宋体" w:hAnsi="宋体" w:hint="eastAsia"/>
          <w:sz w:val="24"/>
        </w:rPr>
        <w:t>-</w:t>
      </w:r>
      <w:r w:rsidR="005879F3" w:rsidRPr="005879F3">
        <w:rPr>
          <w:rFonts w:ascii="宋体" w:hAnsi="宋体" w:hint="eastAsia"/>
          <w:sz w:val="24"/>
        </w:rPr>
        <w:t>操作-删除</w:t>
      </w:r>
      <w:r w:rsidR="005879F3">
        <w:rPr>
          <w:rFonts w:ascii="宋体" w:hAnsi="宋体" w:hint="eastAsia"/>
          <w:sz w:val="24"/>
        </w:rPr>
        <w:t>：</w:t>
      </w:r>
      <w:r w:rsidR="005879F3" w:rsidRPr="00FF2C6D">
        <w:rPr>
          <w:rFonts w:ascii="宋体" w:hAnsi="宋体" w:hint="eastAsia"/>
          <w:sz w:val="24"/>
        </w:rPr>
        <w:t>需要弹框确认操作</w:t>
      </w:r>
      <w:r w:rsidR="005879F3">
        <w:rPr>
          <w:rFonts w:ascii="宋体" w:hAnsi="宋体" w:hint="eastAsia"/>
          <w:sz w:val="24"/>
        </w:rPr>
        <w:t>，若确认，则</w:t>
      </w:r>
      <w:r w:rsidR="005879F3" w:rsidRPr="005879F3">
        <w:rPr>
          <w:rFonts w:ascii="宋体" w:hAnsi="宋体" w:hint="eastAsia"/>
          <w:sz w:val="24"/>
        </w:rPr>
        <w:t>删除成功，页面刷新，不显示已删除记录</w:t>
      </w:r>
      <w:r w:rsidR="005879F3">
        <w:rPr>
          <w:rFonts w:ascii="宋体" w:hAnsi="宋体" w:hint="eastAsia"/>
          <w:sz w:val="24"/>
        </w:rPr>
        <w:t>，否则</w:t>
      </w:r>
      <w:r w:rsidR="005879F3" w:rsidRPr="005879F3">
        <w:rPr>
          <w:rFonts w:ascii="宋体" w:hAnsi="宋体" w:hint="eastAsia"/>
          <w:sz w:val="24"/>
        </w:rPr>
        <w:t>"删除失败，停留在原页面，被删除记录仍然存在"</w:t>
      </w:r>
    </w:p>
    <w:p w:rsidR="00137FBE" w:rsidRDefault="003C4BE8" w:rsidP="005879F3">
      <w:pPr>
        <w:widowControl/>
        <w:jc w:val="left"/>
        <w:rPr>
          <w:rFonts w:ascii="宋体" w:hAnsi="宋体"/>
          <w:sz w:val="24"/>
        </w:rPr>
      </w:pPr>
      <w:r>
        <w:rPr>
          <w:rFonts w:hint="eastAsia"/>
        </w:rPr>
        <w:t>3.3.6.3</w:t>
      </w:r>
      <w:r>
        <w:rPr>
          <w:rFonts w:hint="eastAsia"/>
        </w:rPr>
        <w:t>、</w:t>
      </w:r>
      <w:r w:rsidR="00137FBE">
        <w:rPr>
          <w:rFonts w:ascii="宋体" w:hAnsi="宋体" w:hint="eastAsia"/>
          <w:sz w:val="24"/>
        </w:rPr>
        <w:t>方案</w:t>
      </w:r>
      <w:r w:rsidR="00137FBE" w:rsidRPr="00FF2C6D">
        <w:rPr>
          <w:rFonts w:ascii="宋体" w:hAnsi="宋体" w:hint="eastAsia"/>
          <w:sz w:val="24"/>
        </w:rPr>
        <w:t>列表</w:t>
      </w:r>
      <w:r w:rsidR="00137FBE">
        <w:rPr>
          <w:rFonts w:ascii="宋体" w:hAnsi="宋体" w:hint="eastAsia"/>
          <w:sz w:val="24"/>
        </w:rPr>
        <w:t>-</w:t>
      </w:r>
      <w:r w:rsidR="005879F3" w:rsidRPr="005879F3">
        <w:rPr>
          <w:rFonts w:ascii="宋体" w:hAnsi="宋体" w:hint="eastAsia"/>
          <w:sz w:val="24"/>
        </w:rPr>
        <w:t>操作-画像分析</w:t>
      </w:r>
      <w:r w:rsidR="00137FBE">
        <w:rPr>
          <w:rFonts w:ascii="宋体" w:hAnsi="宋体" w:hint="eastAsia"/>
          <w:sz w:val="24"/>
        </w:rPr>
        <w:t>：</w:t>
      </w:r>
      <w:r w:rsidR="005879F3" w:rsidRPr="005879F3">
        <w:rPr>
          <w:rFonts w:ascii="宋体" w:hAnsi="宋体" w:hint="eastAsia"/>
          <w:sz w:val="24"/>
        </w:rPr>
        <w:tab/>
        <w:t>"1、新开页面跳转至“用户特征分析”</w:t>
      </w:r>
      <w:r w:rsidR="00137FBE">
        <w:rPr>
          <w:rFonts w:ascii="宋体" w:hAnsi="宋体" w:hint="eastAsia"/>
          <w:sz w:val="24"/>
        </w:rPr>
        <w:t>；</w:t>
      </w:r>
      <w:r w:rsidR="005879F3" w:rsidRPr="005879F3">
        <w:rPr>
          <w:rFonts w:ascii="宋体" w:hAnsi="宋体" w:hint="eastAsia"/>
          <w:sz w:val="24"/>
        </w:rPr>
        <w:t>2、带上标签ID，展示该方案用户数据"</w:t>
      </w:r>
      <w:r w:rsidR="00137FBE">
        <w:rPr>
          <w:rFonts w:ascii="宋体" w:hAnsi="宋体" w:hint="eastAsia"/>
          <w:sz w:val="24"/>
        </w:rPr>
        <w:t>。</w:t>
      </w:r>
    </w:p>
    <w:p w:rsidR="003C4BE8" w:rsidRDefault="003C4BE8" w:rsidP="002B53C3">
      <w:pPr>
        <w:pStyle w:val="3"/>
      </w:pPr>
      <w:bookmarkStart w:id="101" w:name="_Toc513495096"/>
      <w:r>
        <w:rPr>
          <w:rFonts w:hint="eastAsia"/>
        </w:rPr>
        <w:t>3.3.7</w:t>
      </w:r>
      <w:r>
        <w:rPr>
          <w:rFonts w:hint="eastAsia"/>
        </w:rPr>
        <w:t>、</w:t>
      </w:r>
      <w:r w:rsidR="00137FBE">
        <w:rPr>
          <w:rFonts w:hint="eastAsia"/>
        </w:rPr>
        <w:t>所有方案</w:t>
      </w:r>
      <w:r w:rsidR="00137FBE">
        <w:rPr>
          <w:rFonts w:hint="eastAsia"/>
        </w:rPr>
        <w:t>TAB</w:t>
      </w:r>
      <w:r w:rsidR="00137FBE">
        <w:rPr>
          <w:rFonts w:hint="eastAsia"/>
        </w:rPr>
        <w:t>，</w:t>
      </w:r>
      <w:bookmarkEnd w:id="101"/>
    </w:p>
    <w:p w:rsidR="00137FBE" w:rsidRDefault="00137FBE" w:rsidP="00137FBE">
      <w:pPr>
        <w:spacing w:line="360" w:lineRule="auto"/>
        <w:ind w:firstLineChars="150" w:firstLine="360"/>
        <w:rPr>
          <w:rFonts w:ascii="宋体" w:hAnsi="宋体"/>
          <w:sz w:val="24"/>
        </w:rPr>
      </w:pPr>
      <w:r>
        <w:rPr>
          <w:rFonts w:ascii="宋体" w:hAnsi="宋体" w:hint="eastAsia"/>
          <w:sz w:val="24"/>
        </w:rPr>
        <w:t>同样包含：查询框、方案</w:t>
      </w:r>
      <w:r w:rsidRPr="00620270">
        <w:rPr>
          <w:rFonts w:ascii="宋体" w:hAnsi="宋体" w:hint="eastAsia"/>
          <w:sz w:val="24"/>
        </w:rPr>
        <w:t>管理快速筛选</w:t>
      </w:r>
      <w:r>
        <w:rPr>
          <w:rFonts w:ascii="宋体" w:hAnsi="宋体" w:hint="eastAsia"/>
          <w:sz w:val="24"/>
        </w:rPr>
        <w:t>、方案</w:t>
      </w:r>
      <w:r w:rsidRPr="00620270">
        <w:rPr>
          <w:rFonts w:ascii="宋体" w:hAnsi="宋体" w:hint="eastAsia"/>
          <w:sz w:val="24"/>
        </w:rPr>
        <w:t>列表</w:t>
      </w:r>
      <w:r>
        <w:rPr>
          <w:rFonts w:ascii="宋体" w:hAnsi="宋体" w:hint="eastAsia"/>
          <w:sz w:val="24"/>
        </w:rPr>
        <w:t>，功能与我的方案TAB一致。</w:t>
      </w:r>
    </w:p>
    <w:p w:rsidR="00137FBE" w:rsidRDefault="00137FBE" w:rsidP="00137FBE">
      <w:pPr>
        <w:spacing w:line="360" w:lineRule="auto"/>
        <w:ind w:firstLineChars="150" w:firstLine="360"/>
        <w:rPr>
          <w:rFonts w:ascii="宋体" w:hAnsi="宋体"/>
          <w:sz w:val="24"/>
        </w:rPr>
      </w:pPr>
      <w:r>
        <w:rPr>
          <w:rFonts w:ascii="宋体" w:hAnsi="宋体" w:hint="eastAsia"/>
          <w:sz w:val="24"/>
        </w:rPr>
        <w:t xml:space="preserve">   方案</w:t>
      </w:r>
      <w:r w:rsidRPr="00620270">
        <w:rPr>
          <w:rFonts w:ascii="宋体" w:hAnsi="宋体" w:hint="eastAsia"/>
          <w:sz w:val="24"/>
        </w:rPr>
        <w:t>管理快速筛选</w:t>
      </w:r>
      <w:r>
        <w:rPr>
          <w:rFonts w:ascii="宋体" w:hAnsi="宋体" w:hint="eastAsia"/>
          <w:sz w:val="24"/>
        </w:rPr>
        <w:t>，包含：所有方案（默认选中）、</w:t>
      </w:r>
      <w:r w:rsidRPr="00620270">
        <w:rPr>
          <w:rFonts w:ascii="宋体" w:hAnsi="宋体" w:hint="eastAsia"/>
          <w:sz w:val="24"/>
        </w:rPr>
        <w:t>已投放</w:t>
      </w:r>
      <w:r>
        <w:rPr>
          <w:rFonts w:ascii="宋体" w:hAnsi="宋体" w:hint="eastAsia"/>
          <w:sz w:val="24"/>
        </w:rPr>
        <w:t>方案、</w:t>
      </w:r>
      <w:r w:rsidRPr="00620270">
        <w:rPr>
          <w:rFonts w:ascii="宋体" w:hAnsi="宋体" w:hint="eastAsia"/>
          <w:sz w:val="24"/>
        </w:rPr>
        <w:t>未投放</w:t>
      </w:r>
      <w:r>
        <w:rPr>
          <w:rFonts w:ascii="宋体" w:hAnsi="宋体" w:hint="eastAsia"/>
          <w:sz w:val="24"/>
        </w:rPr>
        <w:t>方案单选框，点击各个单选框可显示对应状态的方案。</w:t>
      </w:r>
    </w:p>
    <w:p w:rsidR="00137FBE" w:rsidRDefault="00137FBE" w:rsidP="00137FBE">
      <w:pPr>
        <w:spacing w:line="360" w:lineRule="auto"/>
        <w:ind w:firstLineChars="150" w:firstLine="360"/>
        <w:rPr>
          <w:rFonts w:ascii="宋体" w:hAnsi="宋体"/>
          <w:sz w:val="24"/>
        </w:rPr>
      </w:pPr>
      <w:r>
        <w:rPr>
          <w:rFonts w:ascii="宋体" w:hAnsi="宋体" w:hint="eastAsia"/>
          <w:sz w:val="24"/>
        </w:rPr>
        <w:t>所有方案</w:t>
      </w:r>
      <w:r w:rsidRPr="008E4964">
        <w:rPr>
          <w:rFonts w:ascii="宋体" w:hAnsi="宋体" w:hint="eastAsia"/>
          <w:sz w:val="24"/>
        </w:rPr>
        <w:t>TAB-筛选对应的</w:t>
      </w:r>
      <w:r>
        <w:rPr>
          <w:rFonts w:ascii="宋体" w:hAnsi="宋体" w:hint="eastAsia"/>
          <w:sz w:val="24"/>
        </w:rPr>
        <w:t>方案</w:t>
      </w:r>
      <w:r w:rsidRPr="008E4964">
        <w:rPr>
          <w:rFonts w:ascii="宋体" w:hAnsi="宋体" w:hint="eastAsia"/>
          <w:sz w:val="24"/>
        </w:rPr>
        <w:t>类型</w:t>
      </w:r>
      <w:r>
        <w:rPr>
          <w:rFonts w:ascii="宋体" w:hAnsi="宋体" w:hint="eastAsia"/>
          <w:sz w:val="24"/>
        </w:rPr>
        <w:t>，根据创建人以及方案状态两个字段来进行筛选：</w:t>
      </w:r>
    </w:p>
    <w:p w:rsidR="00137FBE" w:rsidRPr="008E4964" w:rsidRDefault="003C4BE8" w:rsidP="003C4BE8">
      <w:pPr>
        <w:spacing w:line="360" w:lineRule="auto"/>
        <w:ind w:firstLineChars="150" w:firstLine="315"/>
        <w:rPr>
          <w:rFonts w:ascii="宋体" w:hAnsi="宋体"/>
          <w:sz w:val="24"/>
        </w:rPr>
      </w:pPr>
      <w:r>
        <w:rPr>
          <w:rFonts w:hint="eastAsia"/>
        </w:rPr>
        <w:lastRenderedPageBreak/>
        <w:t>3.3.7.1</w:t>
      </w:r>
      <w:r w:rsidR="00137FBE">
        <w:rPr>
          <w:rFonts w:ascii="宋体" w:hAnsi="宋体" w:hint="eastAsia"/>
          <w:sz w:val="24"/>
        </w:rPr>
        <w:t>快速筛选选中所有方案：</w:t>
      </w:r>
    </w:p>
    <w:p w:rsidR="00137FBE" w:rsidRPr="008E4964" w:rsidRDefault="00137FBE" w:rsidP="00137FBE">
      <w:pPr>
        <w:spacing w:line="360" w:lineRule="auto"/>
        <w:ind w:firstLineChars="150" w:firstLine="360"/>
        <w:rPr>
          <w:rFonts w:ascii="宋体" w:hAnsi="宋体"/>
          <w:sz w:val="24"/>
        </w:rPr>
      </w:pPr>
      <w:r>
        <w:rPr>
          <w:rFonts w:ascii="宋体" w:hAnsi="宋体" w:hint="eastAsia"/>
          <w:sz w:val="24"/>
        </w:rPr>
        <w:t>显示所有人创建的所有方案，包括已投放和未投放的方案。</w:t>
      </w:r>
    </w:p>
    <w:p w:rsidR="00137FBE" w:rsidRPr="008E4964" w:rsidRDefault="003C4BE8" w:rsidP="003C4BE8">
      <w:pPr>
        <w:spacing w:line="360" w:lineRule="auto"/>
        <w:ind w:firstLineChars="150" w:firstLine="315"/>
        <w:rPr>
          <w:rFonts w:ascii="宋体" w:hAnsi="宋体"/>
          <w:sz w:val="24"/>
        </w:rPr>
      </w:pPr>
      <w:r>
        <w:rPr>
          <w:rFonts w:hint="eastAsia"/>
        </w:rPr>
        <w:t>3.3.7.2</w:t>
      </w:r>
      <w:r w:rsidR="00137FBE">
        <w:rPr>
          <w:rFonts w:ascii="宋体" w:hAnsi="宋体" w:hint="eastAsia"/>
          <w:sz w:val="24"/>
        </w:rPr>
        <w:t>快速筛选选中已投放方案：</w:t>
      </w:r>
    </w:p>
    <w:p w:rsidR="00137FBE" w:rsidRPr="008E4964" w:rsidRDefault="00137FBE" w:rsidP="00137FBE">
      <w:pPr>
        <w:spacing w:line="360" w:lineRule="auto"/>
        <w:ind w:firstLineChars="150" w:firstLine="360"/>
        <w:rPr>
          <w:rFonts w:ascii="宋体" w:hAnsi="宋体"/>
          <w:sz w:val="24"/>
        </w:rPr>
      </w:pPr>
      <w:r>
        <w:rPr>
          <w:rFonts w:ascii="宋体" w:hAnsi="宋体" w:hint="eastAsia"/>
          <w:sz w:val="24"/>
        </w:rPr>
        <w:t>显示所有人创建的所有已投放方案.</w:t>
      </w:r>
    </w:p>
    <w:p w:rsidR="00137FBE" w:rsidRPr="008E4964" w:rsidRDefault="003C4BE8" w:rsidP="003C4BE8">
      <w:pPr>
        <w:spacing w:line="360" w:lineRule="auto"/>
        <w:ind w:firstLineChars="150" w:firstLine="315"/>
        <w:rPr>
          <w:rFonts w:ascii="宋体" w:hAnsi="宋体"/>
          <w:sz w:val="24"/>
        </w:rPr>
      </w:pPr>
      <w:r>
        <w:rPr>
          <w:rFonts w:hint="eastAsia"/>
        </w:rPr>
        <w:t>3.3.7.3</w:t>
      </w:r>
      <w:r w:rsidR="00137FBE">
        <w:rPr>
          <w:rFonts w:ascii="宋体" w:hAnsi="宋体" w:hint="eastAsia"/>
          <w:sz w:val="24"/>
        </w:rPr>
        <w:t>快速筛选选中未投放方案：</w:t>
      </w:r>
    </w:p>
    <w:p w:rsidR="00137FBE" w:rsidRDefault="00137FBE" w:rsidP="003C4BE8">
      <w:pPr>
        <w:widowControl/>
        <w:ind w:firstLineChars="150" w:firstLine="360"/>
        <w:jc w:val="left"/>
        <w:rPr>
          <w:rFonts w:ascii="宋体" w:hAnsi="宋体"/>
          <w:sz w:val="24"/>
        </w:rPr>
      </w:pPr>
      <w:r>
        <w:rPr>
          <w:rFonts w:ascii="宋体" w:hAnsi="宋体" w:hint="eastAsia"/>
          <w:sz w:val="24"/>
        </w:rPr>
        <w:t>显示所有人创建的所有未投放方案。</w:t>
      </w:r>
    </w:p>
    <w:p w:rsidR="00AC5D75" w:rsidRDefault="00AC5D75" w:rsidP="00137FBE">
      <w:pPr>
        <w:widowControl/>
        <w:jc w:val="left"/>
        <w:rPr>
          <w:rFonts w:ascii="宋体" w:hAnsi="宋体"/>
          <w:sz w:val="24"/>
        </w:rPr>
      </w:pPr>
    </w:p>
    <w:p w:rsidR="00AC5D75" w:rsidRDefault="00AC5D75" w:rsidP="00137FBE">
      <w:pPr>
        <w:widowControl/>
        <w:jc w:val="left"/>
        <w:rPr>
          <w:rFonts w:ascii="宋体" w:hAnsi="宋体"/>
          <w:sz w:val="24"/>
        </w:rPr>
      </w:pPr>
    </w:p>
    <w:p w:rsidR="00AC5D75" w:rsidRPr="002D0978" w:rsidRDefault="00AC5D75" w:rsidP="00137FBE">
      <w:pPr>
        <w:widowControl/>
        <w:jc w:val="left"/>
        <w:rPr>
          <w:rFonts w:ascii="宋体" w:hAnsi="宋体"/>
          <w:sz w:val="24"/>
        </w:rPr>
      </w:pPr>
    </w:p>
    <w:p w:rsidR="00AC5D75" w:rsidRDefault="00AC5D75" w:rsidP="002B53C3">
      <w:pPr>
        <w:pStyle w:val="2"/>
      </w:pPr>
      <w:bookmarkStart w:id="102" w:name="_Toc513495097"/>
      <w:r>
        <w:t>（</w:t>
      </w:r>
      <w:r>
        <w:rPr>
          <w:rFonts w:hint="eastAsia"/>
        </w:rPr>
        <w:t>四</w:t>
      </w:r>
      <w:r>
        <w:t>）</w:t>
      </w:r>
      <w:r>
        <w:rPr>
          <w:rFonts w:hint="eastAsia"/>
        </w:rPr>
        <w:t>方案创建页面</w:t>
      </w:r>
      <w:r w:rsidRPr="00930613">
        <w:rPr>
          <w:rFonts w:hint="eastAsia"/>
        </w:rPr>
        <w:t>介绍</w:t>
      </w:r>
      <w:bookmarkEnd w:id="102"/>
    </w:p>
    <w:p w:rsidR="002D0978" w:rsidRDefault="002D0978" w:rsidP="00801F1F">
      <w:pPr>
        <w:widowControl/>
        <w:jc w:val="left"/>
        <w:rPr>
          <w:rFonts w:ascii="宋体" w:hAnsi="宋体"/>
          <w:b/>
          <w:bCs/>
          <w:sz w:val="24"/>
        </w:rPr>
      </w:pPr>
    </w:p>
    <w:p w:rsidR="00AC5D75" w:rsidRDefault="00AC5D75" w:rsidP="00AC5D75">
      <w:pPr>
        <w:widowControl/>
        <w:jc w:val="left"/>
        <w:rPr>
          <w:rFonts w:ascii="宋体" w:hAnsi="宋体"/>
          <w:sz w:val="24"/>
        </w:rPr>
      </w:pPr>
      <w:r>
        <w:rPr>
          <w:rFonts w:ascii="宋体" w:hAnsi="宋体" w:hint="eastAsia"/>
          <w:sz w:val="24"/>
        </w:rPr>
        <w:t>如图2.3.5  方案创建页面所示，页面主要包含：1、</w:t>
      </w:r>
      <w:r w:rsidRPr="00AC5D75">
        <w:rPr>
          <w:rFonts w:ascii="宋体" w:hAnsi="宋体" w:hint="eastAsia"/>
          <w:sz w:val="24"/>
        </w:rPr>
        <w:t>STEP1：配置运营方案内容&amp;选标签</w:t>
      </w:r>
      <w:r>
        <w:rPr>
          <w:rFonts w:ascii="宋体" w:hAnsi="宋体" w:hint="eastAsia"/>
          <w:sz w:val="24"/>
        </w:rPr>
        <w:t>模块（</w:t>
      </w:r>
      <w:r w:rsidRPr="00AC5D75">
        <w:rPr>
          <w:rFonts w:ascii="宋体" w:hAnsi="宋体" w:hint="eastAsia"/>
          <w:sz w:val="24"/>
        </w:rPr>
        <w:t>1、选择标签查询框</w:t>
      </w:r>
      <w:r>
        <w:rPr>
          <w:rFonts w:ascii="宋体" w:hAnsi="宋体" w:hint="eastAsia"/>
          <w:sz w:val="24"/>
        </w:rPr>
        <w:t>；</w:t>
      </w:r>
      <w:r w:rsidRPr="00AC5D75">
        <w:rPr>
          <w:rFonts w:ascii="宋体" w:hAnsi="宋体" w:hint="eastAsia"/>
          <w:sz w:val="24"/>
        </w:rPr>
        <w:t>2、方案名称输入框</w:t>
      </w:r>
      <w:r>
        <w:rPr>
          <w:rFonts w:ascii="宋体" w:hAnsi="宋体" w:hint="eastAsia"/>
          <w:sz w:val="24"/>
        </w:rPr>
        <w:t>；</w:t>
      </w:r>
      <w:r w:rsidRPr="00AC5D75">
        <w:rPr>
          <w:rFonts w:ascii="宋体" w:hAnsi="宋体" w:hint="eastAsia"/>
          <w:sz w:val="24"/>
        </w:rPr>
        <w:t>3、方案描述输入框</w:t>
      </w:r>
      <w:r>
        <w:rPr>
          <w:rFonts w:ascii="宋体" w:hAnsi="宋体" w:hint="eastAsia"/>
          <w:sz w:val="24"/>
        </w:rPr>
        <w:t>；</w:t>
      </w:r>
      <w:r w:rsidRPr="00AC5D75">
        <w:rPr>
          <w:rFonts w:ascii="宋体" w:hAnsi="宋体" w:hint="eastAsia"/>
          <w:sz w:val="24"/>
        </w:rPr>
        <w:t>4、展示标签概况</w:t>
      </w:r>
      <w:r>
        <w:rPr>
          <w:rFonts w:ascii="宋体" w:hAnsi="宋体" w:hint="eastAsia"/>
          <w:sz w:val="24"/>
        </w:rPr>
        <w:t>；</w:t>
      </w:r>
      <w:r w:rsidRPr="00AC5D75">
        <w:rPr>
          <w:rFonts w:ascii="宋体" w:hAnsi="宋体" w:hint="eastAsia"/>
          <w:sz w:val="24"/>
        </w:rPr>
        <w:t>5、标签数据类型</w:t>
      </w:r>
      <w:r>
        <w:rPr>
          <w:rFonts w:ascii="宋体" w:hAnsi="宋体" w:hint="eastAsia"/>
          <w:sz w:val="24"/>
        </w:rPr>
        <w:t>；</w:t>
      </w:r>
      <w:r w:rsidRPr="00AC5D75">
        <w:rPr>
          <w:rFonts w:ascii="宋体" w:hAnsi="宋体" w:hint="eastAsia"/>
          <w:sz w:val="24"/>
        </w:rPr>
        <w:t>6、说明内容</w:t>
      </w:r>
      <w:r>
        <w:rPr>
          <w:rFonts w:ascii="宋体" w:hAnsi="宋体" w:hint="eastAsia"/>
          <w:sz w:val="24"/>
        </w:rPr>
        <w:t>）；</w:t>
      </w:r>
    </w:p>
    <w:p w:rsidR="00AC5D75" w:rsidRDefault="00AC5D75" w:rsidP="00AC5D75">
      <w:pPr>
        <w:widowControl/>
        <w:jc w:val="left"/>
        <w:rPr>
          <w:rFonts w:ascii="宋体" w:hAnsi="宋体"/>
          <w:sz w:val="24"/>
        </w:rPr>
      </w:pPr>
      <w:r>
        <w:rPr>
          <w:rFonts w:ascii="宋体" w:hAnsi="宋体" w:hint="eastAsia"/>
          <w:sz w:val="24"/>
        </w:rPr>
        <w:t>2、</w:t>
      </w:r>
      <w:r w:rsidRPr="00AC5D75">
        <w:rPr>
          <w:rFonts w:ascii="宋体" w:hAnsi="宋体" w:hint="eastAsia"/>
          <w:sz w:val="24"/>
        </w:rPr>
        <w:t>STEP2：选择方案类型&amp;配置内容</w:t>
      </w:r>
      <w:r>
        <w:rPr>
          <w:rFonts w:ascii="宋体" w:hAnsi="宋体" w:hint="eastAsia"/>
          <w:sz w:val="24"/>
        </w:rPr>
        <w:t>（</w:t>
      </w:r>
      <w:r w:rsidRPr="00AC5D75">
        <w:rPr>
          <w:rFonts w:ascii="宋体" w:hAnsi="宋体" w:hint="eastAsia"/>
          <w:sz w:val="24"/>
        </w:rPr>
        <w:t>默认不选中任何方案类型</w:t>
      </w:r>
      <w:r>
        <w:rPr>
          <w:rFonts w:ascii="宋体" w:hAnsi="宋体" w:hint="eastAsia"/>
          <w:sz w:val="24"/>
        </w:rPr>
        <w:t>，</w:t>
      </w:r>
      <w:r w:rsidRPr="00AC5D75">
        <w:rPr>
          <w:rFonts w:ascii="宋体" w:hAnsi="宋体" w:hint="eastAsia"/>
          <w:sz w:val="24"/>
        </w:rPr>
        <w:t>包含：（1）发短信、（2</w:t>
      </w:r>
      <w:r w:rsidR="00B054AE">
        <w:rPr>
          <w:rFonts w:ascii="宋体" w:hAnsi="宋体" w:hint="eastAsia"/>
          <w:sz w:val="24"/>
        </w:rPr>
        <w:t>）</w:t>
      </w:r>
      <w:r w:rsidRPr="00AC5D75">
        <w:rPr>
          <w:rFonts w:ascii="宋体" w:hAnsi="宋体" w:hint="eastAsia"/>
          <w:sz w:val="24"/>
        </w:rPr>
        <w:t>发push</w:t>
      </w:r>
      <w:r>
        <w:rPr>
          <w:rFonts w:ascii="宋体" w:hAnsi="宋体" w:hint="eastAsia"/>
          <w:sz w:val="24"/>
        </w:rPr>
        <w:t>）。</w:t>
      </w:r>
    </w:p>
    <w:p w:rsidR="00AC5D75" w:rsidRDefault="00AC5D75" w:rsidP="00AC5D75">
      <w:pPr>
        <w:widowControl/>
        <w:jc w:val="left"/>
        <w:rPr>
          <w:rFonts w:ascii="宋体" w:hAnsi="宋体"/>
          <w:sz w:val="24"/>
        </w:rPr>
      </w:pPr>
    </w:p>
    <w:p w:rsidR="003C4BE8" w:rsidRDefault="003C4BE8" w:rsidP="002B53C3">
      <w:pPr>
        <w:pStyle w:val="3"/>
      </w:pPr>
      <w:bookmarkStart w:id="103" w:name="_Toc513495098"/>
      <w:r>
        <w:rPr>
          <w:rFonts w:hint="eastAsia"/>
        </w:rPr>
        <w:t>4.1</w:t>
      </w:r>
      <w:r>
        <w:rPr>
          <w:rFonts w:hint="eastAsia"/>
        </w:rPr>
        <w:t>、</w:t>
      </w:r>
      <w:r w:rsidRPr="00AC5D75">
        <w:rPr>
          <w:rFonts w:hint="eastAsia"/>
        </w:rPr>
        <w:t>STEP1</w:t>
      </w:r>
      <w:r w:rsidRPr="00AC5D75">
        <w:rPr>
          <w:rFonts w:hint="eastAsia"/>
        </w:rPr>
        <w:t>：配置运营方案内容</w:t>
      </w:r>
      <w:r w:rsidRPr="00AC5D75">
        <w:rPr>
          <w:rFonts w:hint="eastAsia"/>
        </w:rPr>
        <w:t>&amp;</w:t>
      </w:r>
      <w:r w:rsidRPr="00AC5D75">
        <w:rPr>
          <w:rFonts w:hint="eastAsia"/>
        </w:rPr>
        <w:t>选标签</w:t>
      </w:r>
      <w:r>
        <w:rPr>
          <w:rFonts w:hint="eastAsia"/>
        </w:rPr>
        <w:t>模块</w:t>
      </w:r>
      <w:bookmarkEnd w:id="103"/>
    </w:p>
    <w:p w:rsidR="00AC5D75" w:rsidRDefault="00AC5D75" w:rsidP="003C4BE8">
      <w:r>
        <w:rPr>
          <w:rFonts w:hint="eastAsia"/>
        </w:rPr>
        <w:t>4.1</w:t>
      </w:r>
      <w:r w:rsidR="003C4BE8">
        <w:rPr>
          <w:rFonts w:hint="eastAsia"/>
        </w:rPr>
        <w:t>.1</w:t>
      </w:r>
      <w:r>
        <w:rPr>
          <w:rFonts w:hint="eastAsia"/>
        </w:rPr>
        <w:t>、</w:t>
      </w:r>
      <w:r>
        <w:rPr>
          <w:rFonts w:hint="eastAsia"/>
        </w:rPr>
        <w:t xml:space="preserve"> </w:t>
      </w:r>
      <w:r>
        <w:rPr>
          <w:rFonts w:hint="eastAsia"/>
        </w:rPr>
        <w:t>选择标签</w:t>
      </w:r>
      <w:r w:rsidR="0017266F">
        <w:rPr>
          <w:rFonts w:hint="eastAsia"/>
        </w:rPr>
        <w:t>查询框</w:t>
      </w:r>
    </w:p>
    <w:p w:rsidR="00AC5D75" w:rsidRDefault="003C4BE8" w:rsidP="00AC5D75">
      <w:pPr>
        <w:widowControl/>
        <w:jc w:val="left"/>
        <w:rPr>
          <w:rFonts w:ascii="宋体" w:hAnsi="宋体"/>
          <w:sz w:val="24"/>
        </w:rPr>
      </w:pPr>
      <w:r>
        <w:rPr>
          <w:rFonts w:ascii="宋体" w:hAnsi="宋体" w:hint="eastAsia"/>
          <w:sz w:val="24"/>
        </w:rPr>
        <w:t>（1）</w:t>
      </w:r>
      <w:r w:rsidR="00AC5D75" w:rsidRPr="00AC5D75">
        <w:rPr>
          <w:rFonts w:ascii="宋体" w:hAnsi="宋体" w:hint="eastAsia"/>
          <w:sz w:val="24"/>
        </w:rPr>
        <w:t>选择标签为查询框，查询按钮为放大镜</w:t>
      </w:r>
      <w:r w:rsidR="00AC5D75">
        <w:rPr>
          <w:rFonts w:ascii="宋体" w:hAnsi="宋体" w:hint="eastAsia"/>
          <w:sz w:val="24"/>
        </w:rPr>
        <w:t>；</w:t>
      </w:r>
      <w:r>
        <w:rPr>
          <w:rFonts w:ascii="宋体" w:hAnsi="宋体" w:hint="eastAsia"/>
          <w:sz w:val="24"/>
        </w:rPr>
        <w:t>（</w:t>
      </w:r>
      <w:r w:rsidR="00AC5D75" w:rsidRPr="00AC5D75">
        <w:rPr>
          <w:rFonts w:ascii="宋体" w:hAnsi="宋体" w:hint="eastAsia"/>
          <w:sz w:val="24"/>
        </w:rPr>
        <w:t>2</w:t>
      </w:r>
      <w:r>
        <w:rPr>
          <w:rFonts w:ascii="宋体" w:hAnsi="宋体" w:hint="eastAsia"/>
          <w:sz w:val="24"/>
        </w:rPr>
        <w:t>）</w:t>
      </w:r>
      <w:r w:rsidR="00AC5D75" w:rsidRPr="00AC5D75">
        <w:rPr>
          <w:rFonts w:ascii="宋体" w:hAnsi="宋体" w:hint="eastAsia"/>
          <w:sz w:val="24"/>
        </w:rPr>
        <w:t>、默认显示文案：搜索标签名称、标签ID查询！</w:t>
      </w:r>
      <w:r w:rsidR="00AC5D75">
        <w:rPr>
          <w:rFonts w:ascii="宋体" w:hAnsi="宋体" w:hint="eastAsia"/>
          <w:sz w:val="24"/>
        </w:rPr>
        <w:t>；</w:t>
      </w:r>
      <w:r>
        <w:rPr>
          <w:rFonts w:ascii="宋体" w:hAnsi="宋体" w:hint="eastAsia"/>
          <w:sz w:val="24"/>
        </w:rPr>
        <w:t>（3）</w:t>
      </w:r>
      <w:r w:rsidR="00AC5D75" w:rsidRPr="00AC5D75">
        <w:rPr>
          <w:rFonts w:ascii="宋体" w:hAnsi="宋体" w:hint="eastAsia"/>
          <w:sz w:val="24"/>
        </w:rPr>
        <w:t>只展示自己创建的标签</w:t>
      </w:r>
      <w:r w:rsidR="00AC5D75">
        <w:rPr>
          <w:rFonts w:ascii="宋体" w:hAnsi="宋体" w:hint="eastAsia"/>
          <w:sz w:val="24"/>
        </w:rPr>
        <w:t>；</w:t>
      </w:r>
      <w:r>
        <w:rPr>
          <w:rFonts w:ascii="宋体" w:hAnsi="宋体" w:hint="eastAsia"/>
          <w:sz w:val="24"/>
        </w:rPr>
        <w:t>（4）</w:t>
      </w:r>
      <w:r w:rsidR="00AC5D75" w:rsidRPr="00AC5D75">
        <w:rPr>
          <w:rFonts w:ascii="宋体" w:hAnsi="宋体" w:hint="eastAsia"/>
          <w:sz w:val="24"/>
        </w:rPr>
        <w:t>模糊匹配搜索，实时显示查询结果</w:t>
      </w:r>
      <w:r w:rsidR="00AC5D75">
        <w:rPr>
          <w:rFonts w:ascii="宋体" w:hAnsi="宋体" w:hint="eastAsia"/>
          <w:sz w:val="24"/>
        </w:rPr>
        <w:t>，</w:t>
      </w:r>
      <w:r w:rsidR="00AC5D75" w:rsidRPr="00AC5D75">
        <w:rPr>
          <w:rFonts w:ascii="宋体" w:hAnsi="宋体" w:hint="eastAsia"/>
          <w:sz w:val="24"/>
        </w:rPr>
        <w:t>搜索结果展示在下拉列表中</w:t>
      </w:r>
      <w:r w:rsidR="00AC5D75">
        <w:rPr>
          <w:rFonts w:ascii="宋体" w:hAnsi="宋体" w:hint="eastAsia"/>
          <w:sz w:val="24"/>
        </w:rPr>
        <w:t>；</w:t>
      </w:r>
      <w:r>
        <w:rPr>
          <w:rFonts w:ascii="宋体" w:hAnsi="宋体" w:hint="eastAsia"/>
          <w:sz w:val="24"/>
        </w:rPr>
        <w:t>（</w:t>
      </w:r>
      <w:r w:rsidR="00AC5D75">
        <w:rPr>
          <w:rFonts w:ascii="宋体" w:hAnsi="宋体" w:hint="eastAsia"/>
          <w:sz w:val="24"/>
        </w:rPr>
        <w:t>5</w:t>
      </w:r>
      <w:r>
        <w:rPr>
          <w:rFonts w:ascii="宋体" w:hAnsi="宋体" w:hint="eastAsia"/>
          <w:sz w:val="24"/>
        </w:rPr>
        <w:t>）</w:t>
      </w:r>
      <w:r w:rsidR="00AC5D75" w:rsidRPr="00AC5D75">
        <w:rPr>
          <w:rFonts w:ascii="宋体" w:hAnsi="宋体" w:hint="eastAsia"/>
          <w:sz w:val="24"/>
        </w:rPr>
        <w:t>查询过程中，有加载动效</w:t>
      </w:r>
      <w:r>
        <w:rPr>
          <w:rFonts w:ascii="宋体" w:hAnsi="宋体" w:hint="eastAsia"/>
          <w:sz w:val="24"/>
        </w:rPr>
        <w:t>。</w:t>
      </w:r>
    </w:p>
    <w:p w:rsidR="00AC5D75" w:rsidRDefault="00AC5D75" w:rsidP="00AC5D75">
      <w:pPr>
        <w:widowControl/>
        <w:jc w:val="left"/>
        <w:rPr>
          <w:rFonts w:ascii="宋体" w:hAnsi="宋体"/>
          <w:sz w:val="24"/>
        </w:rPr>
      </w:pPr>
    </w:p>
    <w:p w:rsidR="003C4BE8" w:rsidRDefault="003C4BE8" w:rsidP="003C4BE8">
      <w:r>
        <w:rPr>
          <w:rFonts w:hint="eastAsia"/>
        </w:rPr>
        <w:t>4.1</w:t>
      </w:r>
      <w:r w:rsidR="00AC5D75">
        <w:rPr>
          <w:rFonts w:hint="eastAsia"/>
        </w:rPr>
        <w:t>.2</w:t>
      </w:r>
      <w:r w:rsidR="00AC5D75">
        <w:rPr>
          <w:rFonts w:hint="eastAsia"/>
        </w:rPr>
        <w:t>、</w:t>
      </w:r>
      <w:r w:rsidR="00AC5D75">
        <w:rPr>
          <w:rFonts w:hint="eastAsia"/>
        </w:rPr>
        <w:t xml:space="preserve"> </w:t>
      </w:r>
      <w:r w:rsidR="00AC5D75" w:rsidRPr="00AC5D75">
        <w:rPr>
          <w:rFonts w:hint="eastAsia"/>
        </w:rPr>
        <w:t>方案名称输入框</w:t>
      </w:r>
    </w:p>
    <w:p w:rsidR="00AC5D75" w:rsidRDefault="00AC5D75" w:rsidP="00AC5D75">
      <w:pPr>
        <w:widowControl/>
        <w:jc w:val="left"/>
        <w:rPr>
          <w:rFonts w:ascii="宋体" w:hAnsi="宋体"/>
          <w:sz w:val="24"/>
        </w:rPr>
      </w:pPr>
      <w:r>
        <w:rPr>
          <w:rFonts w:ascii="宋体" w:hAnsi="宋体" w:hint="eastAsia"/>
          <w:sz w:val="24"/>
        </w:rPr>
        <w:t>必输项，</w:t>
      </w:r>
      <w:r w:rsidR="00061E59">
        <w:rPr>
          <w:rFonts w:ascii="宋体" w:hAnsi="宋体" w:hint="eastAsia"/>
          <w:sz w:val="24"/>
        </w:rPr>
        <w:t>最大字节数为100个字符，</w:t>
      </w:r>
      <w:r>
        <w:rPr>
          <w:rFonts w:ascii="宋体" w:hAnsi="宋体" w:hint="eastAsia"/>
          <w:sz w:val="24"/>
        </w:rPr>
        <w:t>若输入为空，则创建方案失败，否则创建方案成功，</w:t>
      </w:r>
      <w:r w:rsidR="00061E59">
        <w:rPr>
          <w:rFonts w:ascii="宋体" w:hAnsi="宋体" w:hint="eastAsia"/>
          <w:sz w:val="24"/>
        </w:rPr>
        <w:t>并提示“保存成功，即将转跳至方案管理页面</w:t>
      </w:r>
      <w:r w:rsidRPr="00AC5D75">
        <w:rPr>
          <w:rFonts w:ascii="宋体" w:hAnsi="宋体" w:hint="eastAsia"/>
          <w:sz w:val="24"/>
        </w:rPr>
        <w:t>。”</w:t>
      </w:r>
    </w:p>
    <w:p w:rsidR="003C4BE8" w:rsidRDefault="003C4BE8" w:rsidP="00AC5D75">
      <w:pPr>
        <w:widowControl/>
        <w:jc w:val="left"/>
        <w:rPr>
          <w:rFonts w:ascii="宋体" w:hAnsi="宋体"/>
          <w:sz w:val="24"/>
        </w:rPr>
      </w:pPr>
    </w:p>
    <w:p w:rsidR="003C4BE8" w:rsidRDefault="00566A20" w:rsidP="00AC5D75">
      <w:pPr>
        <w:widowControl/>
        <w:jc w:val="left"/>
        <w:rPr>
          <w:rFonts w:ascii="宋体" w:hAnsi="宋体"/>
          <w:sz w:val="24"/>
        </w:rPr>
      </w:pPr>
      <w:r>
        <w:rPr>
          <w:rFonts w:ascii="宋体" w:hAnsi="宋体" w:hint="eastAsia"/>
          <w:sz w:val="24"/>
        </w:rPr>
        <w:t>4.1.3、方案描述输入框</w:t>
      </w:r>
    </w:p>
    <w:p w:rsidR="00566A20" w:rsidRDefault="00566A20" w:rsidP="00566A20">
      <w:pPr>
        <w:widowControl/>
        <w:jc w:val="left"/>
        <w:rPr>
          <w:rFonts w:ascii="宋体" w:hAnsi="宋体"/>
          <w:sz w:val="24"/>
        </w:rPr>
      </w:pPr>
      <w:r>
        <w:rPr>
          <w:rFonts w:ascii="宋体" w:hAnsi="宋体" w:hint="eastAsia"/>
          <w:sz w:val="24"/>
        </w:rPr>
        <w:t>非必输项，最大字节数为100个字符，对于输入内容不做限制，均可创建方案成功，并提示“保存成功，即将转跳至方案管理页面</w:t>
      </w:r>
      <w:r w:rsidRPr="00AC5D75">
        <w:rPr>
          <w:rFonts w:ascii="宋体" w:hAnsi="宋体" w:hint="eastAsia"/>
          <w:sz w:val="24"/>
        </w:rPr>
        <w:t>。”</w:t>
      </w:r>
    </w:p>
    <w:p w:rsidR="00566A20" w:rsidRDefault="00566A20" w:rsidP="00566A20">
      <w:pPr>
        <w:widowControl/>
        <w:jc w:val="left"/>
        <w:rPr>
          <w:rFonts w:ascii="宋体" w:hAnsi="宋体"/>
          <w:sz w:val="24"/>
        </w:rPr>
      </w:pPr>
    </w:p>
    <w:p w:rsidR="00566A20" w:rsidRDefault="00566A20" w:rsidP="00566A20">
      <w:pPr>
        <w:widowControl/>
        <w:jc w:val="left"/>
        <w:rPr>
          <w:rFonts w:ascii="宋体" w:hAnsi="宋体"/>
          <w:sz w:val="24"/>
        </w:rPr>
      </w:pPr>
      <w:r>
        <w:rPr>
          <w:rFonts w:ascii="宋体" w:hAnsi="宋体" w:hint="eastAsia"/>
          <w:sz w:val="24"/>
        </w:rPr>
        <w:t>4.1.4、标签概况</w:t>
      </w:r>
    </w:p>
    <w:p w:rsidR="00566A20" w:rsidRDefault="00566A20" w:rsidP="00566A20">
      <w:pPr>
        <w:widowControl/>
        <w:jc w:val="left"/>
        <w:rPr>
          <w:rFonts w:ascii="宋体" w:hAnsi="宋体"/>
          <w:sz w:val="24"/>
        </w:rPr>
      </w:pPr>
      <w:r>
        <w:rPr>
          <w:rFonts w:ascii="宋体" w:hAnsi="宋体" w:hint="eastAsia"/>
          <w:sz w:val="24"/>
        </w:rPr>
        <w:t>方案配置页面，展示标签概况，分为两种情况：（1）初始化页面或者无标签选择的时候，展示内容为：</w:t>
      </w:r>
      <w:r w:rsidRPr="00566A20">
        <w:rPr>
          <w:rFonts w:ascii="宋体" w:hAnsi="宋体" w:hint="eastAsia"/>
          <w:sz w:val="24"/>
        </w:rPr>
        <w:t>标签概况显示为空</w:t>
      </w:r>
    </w:p>
    <w:p w:rsidR="00566A20" w:rsidRPr="00566A20" w:rsidRDefault="00566A20" w:rsidP="00566A20">
      <w:pPr>
        <w:widowControl/>
        <w:jc w:val="left"/>
        <w:rPr>
          <w:rFonts w:ascii="宋体" w:hAnsi="宋体"/>
          <w:sz w:val="24"/>
        </w:rPr>
      </w:pPr>
      <w:r w:rsidRPr="00566A20">
        <w:rPr>
          <w:rFonts w:ascii="宋体" w:hAnsi="宋体" w:hint="eastAsia"/>
          <w:sz w:val="24"/>
        </w:rPr>
        <w:t>显示默认说明</w:t>
      </w:r>
      <w:r>
        <w:rPr>
          <w:rFonts w:ascii="宋体" w:hAnsi="宋体" w:hint="eastAsia"/>
          <w:sz w:val="24"/>
        </w:rPr>
        <w:t>：</w:t>
      </w:r>
    </w:p>
    <w:p w:rsidR="00566A20" w:rsidRPr="00566A20" w:rsidRDefault="00566A20" w:rsidP="00566A20">
      <w:pPr>
        <w:widowControl/>
        <w:jc w:val="left"/>
        <w:rPr>
          <w:rFonts w:ascii="宋体" w:hAnsi="宋体"/>
          <w:sz w:val="24"/>
        </w:rPr>
      </w:pPr>
      <w:r>
        <w:rPr>
          <w:rFonts w:ascii="宋体" w:hAnsi="宋体" w:hint="eastAsia"/>
          <w:sz w:val="24"/>
        </w:rPr>
        <w:t>“</w:t>
      </w:r>
      <w:r w:rsidRPr="00566A20">
        <w:rPr>
          <w:rFonts w:ascii="宋体" w:hAnsi="宋体" w:hint="eastAsia"/>
          <w:sz w:val="24"/>
        </w:rPr>
        <w:t>选择标签</w:t>
      </w:r>
    </w:p>
    <w:p w:rsidR="00566A20" w:rsidRPr="00566A20" w:rsidRDefault="00566A20" w:rsidP="00566A20">
      <w:pPr>
        <w:widowControl/>
        <w:jc w:val="left"/>
        <w:rPr>
          <w:rFonts w:ascii="宋体" w:hAnsi="宋体"/>
          <w:sz w:val="24"/>
        </w:rPr>
      </w:pPr>
      <w:r w:rsidRPr="00566A20">
        <w:rPr>
          <w:rFonts w:ascii="宋体" w:hAnsi="宋体" w:hint="eastAsia"/>
          <w:sz w:val="24"/>
        </w:rPr>
        <w:lastRenderedPageBreak/>
        <w:t>STEP1：请选择需要配置投放方案的标签</w:t>
      </w:r>
    </w:p>
    <w:p w:rsidR="00566A20" w:rsidRDefault="00566A20" w:rsidP="00566A20">
      <w:pPr>
        <w:widowControl/>
        <w:jc w:val="left"/>
        <w:rPr>
          <w:rFonts w:ascii="宋体" w:hAnsi="宋体"/>
          <w:sz w:val="24"/>
        </w:rPr>
      </w:pPr>
      <w:r w:rsidRPr="00566A20">
        <w:rPr>
          <w:rFonts w:ascii="宋体" w:hAnsi="宋体" w:hint="eastAsia"/>
          <w:sz w:val="24"/>
        </w:rPr>
        <w:t>STEP2：给投放方案命名，填上必要时备注信息</w:t>
      </w:r>
      <w:r>
        <w:rPr>
          <w:rFonts w:ascii="宋体" w:hAnsi="宋体" w:hint="eastAsia"/>
          <w:sz w:val="24"/>
        </w:rPr>
        <w:t>”。</w:t>
      </w:r>
    </w:p>
    <w:p w:rsidR="00566A20" w:rsidRDefault="00566A20" w:rsidP="00566A20">
      <w:pPr>
        <w:widowControl/>
        <w:jc w:val="left"/>
        <w:rPr>
          <w:rFonts w:ascii="宋体" w:hAnsi="宋体"/>
          <w:sz w:val="24"/>
        </w:rPr>
      </w:pPr>
      <w:r>
        <w:rPr>
          <w:rFonts w:ascii="宋体" w:hAnsi="宋体" w:hint="eastAsia"/>
          <w:sz w:val="24"/>
        </w:rPr>
        <w:t>（2）已选择标签，标签概况则显示为：</w:t>
      </w:r>
      <w:r w:rsidRPr="00566A20">
        <w:rPr>
          <w:rFonts w:ascii="宋体" w:hAnsi="宋体" w:hint="eastAsia"/>
          <w:sz w:val="24"/>
        </w:rPr>
        <w:t>该标签最新信息概况及规则明细</w:t>
      </w:r>
      <w:r>
        <w:rPr>
          <w:rFonts w:ascii="宋体" w:hAnsi="宋体" w:hint="eastAsia"/>
          <w:sz w:val="24"/>
        </w:rPr>
        <w:t>，与创建标签页面先内容一致。</w:t>
      </w:r>
    </w:p>
    <w:p w:rsidR="00566A20" w:rsidRDefault="00566A20" w:rsidP="00566A20">
      <w:pPr>
        <w:widowControl/>
        <w:jc w:val="left"/>
        <w:rPr>
          <w:rFonts w:ascii="宋体" w:hAnsi="宋体"/>
          <w:sz w:val="24"/>
        </w:rPr>
      </w:pPr>
    </w:p>
    <w:p w:rsidR="00566A20" w:rsidRDefault="00566A20" w:rsidP="00566A20">
      <w:pPr>
        <w:widowControl/>
        <w:jc w:val="left"/>
        <w:rPr>
          <w:rFonts w:ascii="宋体" w:hAnsi="宋体"/>
          <w:sz w:val="24"/>
        </w:rPr>
      </w:pPr>
      <w:r>
        <w:rPr>
          <w:rFonts w:ascii="宋体" w:hAnsi="宋体" w:hint="eastAsia"/>
          <w:sz w:val="24"/>
        </w:rPr>
        <w:t>4.1.5、</w:t>
      </w:r>
      <w:r w:rsidRPr="00566A20">
        <w:rPr>
          <w:rFonts w:ascii="宋体" w:hAnsi="宋体" w:hint="eastAsia"/>
          <w:sz w:val="24"/>
        </w:rPr>
        <w:t>标签数据类型</w:t>
      </w:r>
    </w:p>
    <w:p w:rsidR="00566A20" w:rsidRDefault="00566A20" w:rsidP="00566A20">
      <w:pPr>
        <w:widowControl/>
        <w:jc w:val="left"/>
        <w:rPr>
          <w:rFonts w:ascii="宋体" w:hAnsi="宋体"/>
          <w:sz w:val="24"/>
        </w:rPr>
      </w:pPr>
      <w:r>
        <w:rPr>
          <w:rFonts w:ascii="宋体" w:hAnsi="宋体" w:hint="eastAsia"/>
          <w:sz w:val="24"/>
        </w:rPr>
        <w:t>包含：</w:t>
      </w:r>
      <w:r w:rsidRPr="00566A20">
        <w:rPr>
          <w:rFonts w:ascii="宋体" w:hAnsi="宋体" w:hint="eastAsia"/>
          <w:sz w:val="24"/>
        </w:rPr>
        <w:t>1、标签静态数据</w:t>
      </w:r>
      <w:r>
        <w:rPr>
          <w:rFonts w:ascii="宋体" w:hAnsi="宋体" w:hint="eastAsia"/>
          <w:sz w:val="24"/>
        </w:rPr>
        <w:t>单选框</w:t>
      </w:r>
      <w:r w:rsidRPr="00566A20">
        <w:rPr>
          <w:rFonts w:ascii="宋体" w:hAnsi="宋体" w:hint="eastAsia"/>
          <w:sz w:val="24"/>
        </w:rPr>
        <w:t>；2、标签动态数据</w:t>
      </w:r>
      <w:r>
        <w:rPr>
          <w:rFonts w:ascii="宋体" w:hAnsi="宋体" w:hint="eastAsia"/>
          <w:sz w:val="24"/>
        </w:rPr>
        <w:t>单选框；默认选中标签静态数据单选框。</w:t>
      </w:r>
    </w:p>
    <w:p w:rsidR="00566A20" w:rsidRDefault="00566A20" w:rsidP="00566A20">
      <w:pPr>
        <w:widowControl/>
        <w:jc w:val="left"/>
        <w:rPr>
          <w:rFonts w:ascii="宋体" w:hAnsi="宋体"/>
          <w:sz w:val="24"/>
        </w:rPr>
      </w:pPr>
    </w:p>
    <w:p w:rsidR="00566A20" w:rsidRDefault="00566A20" w:rsidP="00566A20">
      <w:pPr>
        <w:widowControl/>
        <w:jc w:val="left"/>
        <w:rPr>
          <w:rFonts w:ascii="宋体" w:hAnsi="宋体"/>
          <w:sz w:val="24"/>
        </w:rPr>
      </w:pPr>
      <w:r>
        <w:rPr>
          <w:rFonts w:ascii="宋体" w:hAnsi="宋体" w:hint="eastAsia"/>
          <w:sz w:val="24"/>
        </w:rPr>
        <w:t>4.1.6、</w:t>
      </w:r>
      <w:r w:rsidRPr="00566A20">
        <w:rPr>
          <w:rFonts w:ascii="宋体" w:hAnsi="宋体" w:hint="eastAsia"/>
          <w:sz w:val="24"/>
        </w:rPr>
        <w:t>说明内容显示</w:t>
      </w:r>
    </w:p>
    <w:p w:rsidR="00566A20" w:rsidRPr="00566A20" w:rsidRDefault="00566A20" w:rsidP="00566A20">
      <w:pPr>
        <w:widowControl/>
        <w:jc w:val="left"/>
        <w:rPr>
          <w:rFonts w:ascii="宋体" w:hAnsi="宋体"/>
          <w:sz w:val="24"/>
        </w:rPr>
      </w:pPr>
      <w:r>
        <w:rPr>
          <w:rFonts w:ascii="宋体" w:hAnsi="宋体" w:hint="eastAsia"/>
          <w:sz w:val="24"/>
        </w:rPr>
        <w:t>（1）</w:t>
      </w:r>
      <w:r w:rsidRPr="00566A20">
        <w:rPr>
          <w:rFonts w:ascii="宋体" w:hAnsi="宋体" w:hint="eastAsia"/>
          <w:sz w:val="24"/>
        </w:rPr>
        <w:t>在标签概况下显示：</w:t>
      </w:r>
    </w:p>
    <w:p w:rsidR="00566A20" w:rsidRPr="00566A20" w:rsidRDefault="00566A20" w:rsidP="00566A20">
      <w:pPr>
        <w:widowControl/>
        <w:jc w:val="left"/>
        <w:rPr>
          <w:rFonts w:ascii="宋体" w:hAnsi="宋体"/>
          <w:sz w:val="24"/>
        </w:rPr>
      </w:pPr>
      <w:r>
        <w:rPr>
          <w:rFonts w:ascii="宋体" w:hAnsi="宋体" w:hint="eastAsia"/>
          <w:sz w:val="24"/>
        </w:rPr>
        <w:t>“</w:t>
      </w:r>
      <w:r w:rsidRPr="00566A20">
        <w:rPr>
          <w:rFonts w:ascii="宋体" w:hAnsi="宋体" w:hint="eastAsia"/>
          <w:sz w:val="24"/>
        </w:rPr>
        <w:t>STEP1：请选择需要配置投放方案的标签</w:t>
      </w:r>
    </w:p>
    <w:p w:rsidR="00566A20" w:rsidRPr="00566A20" w:rsidRDefault="00566A20" w:rsidP="00566A20">
      <w:pPr>
        <w:widowControl/>
        <w:jc w:val="left"/>
        <w:rPr>
          <w:rFonts w:ascii="宋体" w:hAnsi="宋体"/>
          <w:sz w:val="24"/>
        </w:rPr>
      </w:pPr>
      <w:r w:rsidRPr="00566A20">
        <w:rPr>
          <w:rFonts w:ascii="宋体" w:hAnsi="宋体" w:hint="eastAsia"/>
          <w:sz w:val="24"/>
        </w:rPr>
        <w:t>STEP2：给投放方案命名，填上必要时备注信息</w:t>
      </w:r>
      <w:r>
        <w:rPr>
          <w:rFonts w:ascii="宋体" w:hAnsi="宋体" w:hint="eastAsia"/>
          <w:sz w:val="24"/>
        </w:rPr>
        <w:t>”</w:t>
      </w:r>
    </w:p>
    <w:p w:rsidR="00566A20" w:rsidRPr="00566A20" w:rsidRDefault="00566A20" w:rsidP="00566A20">
      <w:pPr>
        <w:widowControl/>
        <w:jc w:val="left"/>
        <w:rPr>
          <w:rFonts w:ascii="宋体" w:hAnsi="宋体"/>
          <w:sz w:val="24"/>
        </w:rPr>
      </w:pPr>
      <w:r>
        <w:rPr>
          <w:rFonts w:ascii="宋体" w:hAnsi="宋体" w:hint="eastAsia"/>
          <w:sz w:val="24"/>
        </w:rPr>
        <w:t>（2）</w:t>
      </w:r>
      <w:r w:rsidRPr="00566A20">
        <w:rPr>
          <w:rFonts w:ascii="宋体" w:hAnsi="宋体" w:hint="eastAsia"/>
          <w:sz w:val="24"/>
        </w:rPr>
        <w:t>标签数据类型下显示</w:t>
      </w:r>
    </w:p>
    <w:p w:rsidR="00566A20" w:rsidRDefault="00566A20" w:rsidP="00566A20">
      <w:pPr>
        <w:widowControl/>
        <w:jc w:val="left"/>
        <w:rPr>
          <w:rFonts w:ascii="宋体" w:hAnsi="宋体"/>
          <w:sz w:val="24"/>
        </w:rPr>
      </w:pPr>
      <w:r w:rsidRPr="00566A20">
        <w:rPr>
          <w:rFonts w:ascii="宋体" w:hAnsi="宋体" w:hint="eastAsia"/>
          <w:sz w:val="24"/>
        </w:rPr>
        <w:t>说明：</w:t>
      </w:r>
    </w:p>
    <w:p w:rsidR="00566A20" w:rsidRPr="00566A20" w:rsidRDefault="00566A20" w:rsidP="00566A20">
      <w:pPr>
        <w:widowControl/>
        <w:jc w:val="left"/>
        <w:rPr>
          <w:rFonts w:ascii="宋体" w:hAnsi="宋体"/>
          <w:sz w:val="24"/>
        </w:rPr>
      </w:pPr>
      <w:r>
        <w:rPr>
          <w:rFonts w:ascii="宋体" w:hAnsi="宋体" w:hint="eastAsia"/>
          <w:sz w:val="24"/>
        </w:rPr>
        <w:t>“</w:t>
      </w:r>
      <w:r w:rsidRPr="00566A20">
        <w:rPr>
          <w:rFonts w:ascii="宋体" w:hAnsi="宋体" w:hint="eastAsia"/>
          <w:sz w:val="24"/>
        </w:rPr>
        <w:t>动态数据：为每天按标签规则重新匹配用户，人群会随用户每天状态变化而变化。</w:t>
      </w:r>
    </w:p>
    <w:p w:rsidR="00566A20" w:rsidRDefault="00566A20" w:rsidP="00566A20">
      <w:pPr>
        <w:widowControl/>
        <w:jc w:val="left"/>
        <w:rPr>
          <w:rFonts w:ascii="宋体" w:hAnsi="宋体"/>
          <w:sz w:val="24"/>
        </w:rPr>
      </w:pPr>
      <w:r w:rsidRPr="00566A20">
        <w:rPr>
          <w:rFonts w:ascii="宋体" w:hAnsi="宋体" w:hint="eastAsia"/>
          <w:sz w:val="24"/>
        </w:rPr>
        <w:t>标签静态数据：即方案设置后，生成固定标签人群，不随用户数据变化而变化。</w:t>
      </w:r>
      <w:r>
        <w:rPr>
          <w:rFonts w:ascii="宋体" w:hAnsi="宋体" w:hint="eastAsia"/>
          <w:sz w:val="24"/>
        </w:rPr>
        <w:t>”</w:t>
      </w:r>
    </w:p>
    <w:p w:rsidR="00566A20" w:rsidRDefault="00566A20" w:rsidP="00AC5D75">
      <w:pPr>
        <w:widowControl/>
        <w:jc w:val="left"/>
        <w:rPr>
          <w:rFonts w:ascii="宋体" w:hAnsi="宋体"/>
          <w:sz w:val="24"/>
        </w:rPr>
      </w:pPr>
    </w:p>
    <w:p w:rsidR="003C4BE8" w:rsidRDefault="003C4BE8" w:rsidP="00AC5D75">
      <w:pPr>
        <w:widowControl/>
        <w:jc w:val="left"/>
        <w:rPr>
          <w:rFonts w:ascii="宋体" w:hAnsi="宋体"/>
          <w:sz w:val="24"/>
        </w:rPr>
      </w:pPr>
    </w:p>
    <w:p w:rsidR="003C4BE8" w:rsidRDefault="003C4BE8" w:rsidP="00AC5D75">
      <w:pPr>
        <w:widowControl/>
        <w:jc w:val="left"/>
        <w:rPr>
          <w:rFonts w:ascii="宋体" w:hAnsi="宋体"/>
          <w:sz w:val="24"/>
        </w:rPr>
      </w:pPr>
    </w:p>
    <w:p w:rsidR="003C4BE8" w:rsidRDefault="003C4BE8" w:rsidP="002B53C3">
      <w:pPr>
        <w:pStyle w:val="3"/>
      </w:pPr>
      <w:bookmarkStart w:id="104" w:name="_Toc513495099"/>
      <w:r>
        <w:rPr>
          <w:rFonts w:hint="eastAsia"/>
        </w:rPr>
        <w:t>4.2</w:t>
      </w:r>
      <w:r>
        <w:rPr>
          <w:rFonts w:hint="eastAsia"/>
        </w:rPr>
        <w:t>、</w:t>
      </w:r>
      <w:r w:rsidRPr="00AC5D75">
        <w:rPr>
          <w:rFonts w:hint="eastAsia"/>
        </w:rPr>
        <w:t>STEP2</w:t>
      </w:r>
      <w:r w:rsidRPr="00AC5D75">
        <w:rPr>
          <w:rFonts w:hint="eastAsia"/>
        </w:rPr>
        <w:t>：选择方案类型</w:t>
      </w:r>
      <w:r w:rsidRPr="00AC5D75">
        <w:rPr>
          <w:rFonts w:hint="eastAsia"/>
        </w:rPr>
        <w:t>&amp;</w:t>
      </w:r>
      <w:r w:rsidRPr="00AC5D75">
        <w:rPr>
          <w:rFonts w:hint="eastAsia"/>
        </w:rPr>
        <w:t>配置内容</w:t>
      </w:r>
      <w:bookmarkEnd w:id="104"/>
    </w:p>
    <w:p w:rsidR="00AC5D75" w:rsidRDefault="00AC5D75" w:rsidP="00AC5D75">
      <w:pPr>
        <w:widowControl/>
        <w:jc w:val="left"/>
        <w:rPr>
          <w:rFonts w:ascii="宋体" w:hAnsi="宋体"/>
          <w:sz w:val="24"/>
        </w:rPr>
      </w:pPr>
    </w:p>
    <w:p w:rsidR="00AC5D75" w:rsidRDefault="000B36B7" w:rsidP="00AC5D75">
      <w:pPr>
        <w:widowControl/>
        <w:jc w:val="left"/>
        <w:rPr>
          <w:rFonts w:ascii="宋体" w:hAnsi="宋体"/>
          <w:sz w:val="24"/>
        </w:rPr>
      </w:pPr>
      <w:r>
        <w:rPr>
          <w:rFonts w:ascii="宋体" w:hAnsi="宋体" w:hint="eastAsia"/>
          <w:sz w:val="24"/>
        </w:rPr>
        <w:t>4.2.1、</w:t>
      </w:r>
      <w:r w:rsidRPr="000B36B7">
        <w:rPr>
          <w:rFonts w:ascii="宋体" w:hAnsi="宋体" w:hint="eastAsia"/>
          <w:sz w:val="24"/>
        </w:rPr>
        <w:t>方案类型</w:t>
      </w:r>
    </w:p>
    <w:p w:rsidR="005E6BDB" w:rsidRDefault="000B36B7" w:rsidP="005E6BDB">
      <w:pPr>
        <w:widowControl/>
        <w:jc w:val="left"/>
        <w:rPr>
          <w:rFonts w:ascii="宋体" w:hAnsi="宋体"/>
          <w:sz w:val="24"/>
        </w:rPr>
      </w:pPr>
      <w:r>
        <w:rPr>
          <w:rFonts w:ascii="宋体" w:hAnsi="宋体" w:hint="eastAsia"/>
          <w:sz w:val="24"/>
        </w:rPr>
        <w:t>必选项，默认不选择任何的方案类型，若未选择方案类型，则创建方案失败，提示：“请选择方案</w:t>
      </w:r>
      <w:r w:rsidR="005E6BDB">
        <w:rPr>
          <w:rFonts w:ascii="宋体" w:hAnsi="宋体" w:hint="eastAsia"/>
          <w:sz w:val="24"/>
        </w:rPr>
        <w:t>”，否则创建方案成功，并提示“保存成功，即将转跳至方案管理页面</w:t>
      </w:r>
      <w:r w:rsidR="005E6BDB" w:rsidRPr="00AC5D75">
        <w:rPr>
          <w:rFonts w:ascii="宋体" w:hAnsi="宋体" w:hint="eastAsia"/>
          <w:sz w:val="24"/>
        </w:rPr>
        <w:t>。”</w:t>
      </w:r>
    </w:p>
    <w:p w:rsidR="000B36B7" w:rsidRDefault="000B36B7" w:rsidP="00801F1F">
      <w:pPr>
        <w:widowControl/>
        <w:jc w:val="left"/>
        <w:rPr>
          <w:rFonts w:ascii="宋体" w:hAnsi="宋体"/>
          <w:sz w:val="24"/>
        </w:rPr>
      </w:pPr>
    </w:p>
    <w:p w:rsidR="005E6BDB" w:rsidRDefault="009C6DF9" w:rsidP="00801F1F">
      <w:pPr>
        <w:widowControl/>
        <w:jc w:val="left"/>
        <w:rPr>
          <w:rFonts w:ascii="宋体" w:hAnsi="宋体"/>
          <w:sz w:val="24"/>
        </w:rPr>
      </w:pPr>
      <w:r>
        <w:rPr>
          <w:rFonts w:ascii="宋体" w:hAnsi="宋体" w:hint="eastAsia"/>
          <w:sz w:val="24"/>
        </w:rPr>
        <w:t>4.2.1.1、方案类型-发短信</w:t>
      </w:r>
    </w:p>
    <w:p w:rsidR="00C401A3" w:rsidRPr="00C401A3" w:rsidRDefault="00C401A3" w:rsidP="00C401A3">
      <w:pPr>
        <w:widowControl/>
        <w:jc w:val="left"/>
        <w:rPr>
          <w:rFonts w:ascii="宋体" w:hAnsi="宋体"/>
          <w:sz w:val="24"/>
        </w:rPr>
      </w:pPr>
      <w:r>
        <w:rPr>
          <w:rFonts w:ascii="宋体" w:hAnsi="宋体" w:hint="eastAsia"/>
          <w:sz w:val="24"/>
        </w:rPr>
        <w:t>选择方案类型是发短信，则显示短信配置内容，</w:t>
      </w:r>
      <w:r w:rsidRPr="00C401A3">
        <w:rPr>
          <w:rFonts w:ascii="宋体" w:hAnsi="宋体" w:hint="eastAsia"/>
          <w:sz w:val="24"/>
        </w:rPr>
        <w:t>包含字段</w:t>
      </w:r>
    </w:p>
    <w:p w:rsidR="00C401A3" w:rsidRPr="00C401A3" w:rsidRDefault="00C401A3" w:rsidP="00C401A3">
      <w:pPr>
        <w:pStyle w:val="a6"/>
        <w:widowControl/>
        <w:numPr>
          <w:ilvl w:val="0"/>
          <w:numId w:val="28"/>
        </w:numPr>
        <w:ind w:firstLineChars="0"/>
        <w:jc w:val="left"/>
        <w:rPr>
          <w:rFonts w:ascii="宋体" w:hAnsi="宋体"/>
          <w:sz w:val="24"/>
        </w:rPr>
      </w:pPr>
      <w:r w:rsidRPr="00C401A3">
        <w:rPr>
          <w:rFonts w:ascii="宋体" w:hAnsi="宋体" w:hint="eastAsia"/>
          <w:sz w:val="24"/>
        </w:rPr>
        <w:t>选择短信通道+下拉框</w:t>
      </w:r>
      <w:r>
        <w:rPr>
          <w:rFonts w:ascii="宋体" w:hAnsi="宋体" w:hint="eastAsia"/>
          <w:sz w:val="24"/>
        </w:rPr>
        <w:t>：</w:t>
      </w:r>
    </w:p>
    <w:p w:rsidR="00C401A3" w:rsidRPr="00C401A3" w:rsidRDefault="00C401A3" w:rsidP="00C401A3">
      <w:pPr>
        <w:pStyle w:val="a6"/>
        <w:widowControl/>
        <w:ind w:left="360" w:firstLineChars="0" w:firstLine="0"/>
        <w:jc w:val="left"/>
        <w:rPr>
          <w:rFonts w:ascii="宋体" w:hAnsi="宋体"/>
          <w:sz w:val="24"/>
        </w:rPr>
      </w:pPr>
      <w:r>
        <w:rPr>
          <w:rFonts w:ascii="宋体" w:hAnsi="宋体" w:hint="eastAsia"/>
          <w:sz w:val="24"/>
        </w:rPr>
        <w:t>下拉框包含：（</w:t>
      </w:r>
      <w:r w:rsidRPr="00C401A3">
        <w:rPr>
          <w:rFonts w:ascii="宋体" w:hAnsi="宋体" w:hint="eastAsia"/>
          <w:sz w:val="24"/>
        </w:rPr>
        <w:t>营销通道</w:t>
      </w:r>
      <w:r>
        <w:rPr>
          <w:rFonts w:ascii="宋体" w:hAnsi="宋体" w:hint="eastAsia"/>
          <w:sz w:val="24"/>
        </w:rPr>
        <w:t>、紧急</w:t>
      </w:r>
      <w:r w:rsidRPr="00C401A3">
        <w:rPr>
          <w:rFonts w:ascii="宋体" w:hAnsi="宋体" w:hint="eastAsia"/>
          <w:sz w:val="24"/>
        </w:rPr>
        <w:t>营销通道</w:t>
      </w:r>
      <w:r>
        <w:rPr>
          <w:rFonts w:ascii="宋体" w:hAnsi="宋体" w:hint="eastAsia"/>
          <w:sz w:val="24"/>
        </w:rPr>
        <w:t>）</w:t>
      </w:r>
      <w:r w:rsidR="001261DC">
        <w:rPr>
          <w:rFonts w:ascii="宋体" w:hAnsi="宋体" w:hint="eastAsia"/>
          <w:sz w:val="24"/>
        </w:rPr>
        <w:t>。</w:t>
      </w:r>
    </w:p>
    <w:p w:rsidR="00C401A3" w:rsidRPr="00C401A3" w:rsidRDefault="00C401A3" w:rsidP="00C401A3">
      <w:pPr>
        <w:pStyle w:val="a6"/>
        <w:widowControl/>
        <w:numPr>
          <w:ilvl w:val="0"/>
          <w:numId w:val="28"/>
        </w:numPr>
        <w:ind w:firstLineChars="0"/>
        <w:jc w:val="left"/>
        <w:rPr>
          <w:rFonts w:ascii="宋体" w:hAnsi="宋体"/>
          <w:sz w:val="24"/>
        </w:rPr>
      </w:pPr>
      <w:r w:rsidRPr="00C401A3">
        <w:rPr>
          <w:rFonts w:ascii="宋体" w:hAnsi="宋体" w:hint="eastAsia"/>
          <w:sz w:val="24"/>
        </w:rPr>
        <w:t>编辑短信内容（0/60）+输入框</w:t>
      </w:r>
      <w:r w:rsidR="001261DC">
        <w:rPr>
          <w:rFonts w:ascii="宋体" w:hAnsi="宋体" w:hint="eastAsia"/>
          <w:sz w:val="24"/>
        </w:rPr>
        <w:t>：</w:t>
      </w:r>
    </w:p>
    <w:p w:rsidR="00C401A3" w:rsidRPr="00C401A3" w:rsidRDefault="00C401A3" w:rsidP="00C401A3">
      <w:pPr>
        <w:pStyle w:val="a6"/>
        <w:widowControl/>
        <w:ind w:left="360" w:firstLineChars="0" w:firstLine="0"/>
        <w:jc w:val="left"/>
        <w:rPr>
          <w:rFonts w:ascii="宋体" w:hAnsi="宋体"/>
          <w:sz w:val="24"/>
        </w:rPr>
      </w:pPr>
      <w:r>
        <w:rPr>
          <w:rFonts w:ascii="宋体" w:hAnsi="宋体" w:hint="eastAsia"/>
          <w:sz w:val="24"/>
        </w:rPr>
        <w:t>短信输入框不限制输入字数，显示的字符计算仅展示作用，超过60个字符，则标红显示，此处功能是为了提醒运营人员对短信成本的一个观察，若超出60个字符，短信会拆分成两条发送</w:t>
      </w:r>
      <w:r w:rsidR="001261DC">
        <w:rPr>
          <w:rFonts w:ascii="宋体" w:hAnsi="宋体" w:hint="eastAsia"/>
          <w:sz w:val="24"/>
        </w:rPr>
        <w:t>。</w:t>
      </w:r>
    </w:p>
    <w:p w:rsidR="00C401A3" w:rsidRPr="00C401A3" w:rsidRDefault="00C401A3" w:rsidP="00C401A3">
      <w:pPr>
        <w:pStyle w:val="a6"/>
        <w:widowControl/>
        <w:numPr>
          <w:ilvl w:val="0"/>
          <w:numId w:val="28"/>
        </w:numPr>
        <w:ind w:firstLineChars="0"/>
        <w:jc w:val="left"/>
        <w:rPr>
          <w:rFonts w:ascii="宋体" w:hAnsi="宋体"/>
          <w:sz w:val="24"/>
        </w:rPr>
      </w:pPr>
      <w:r w:rsidRPr="00C401A3">
        <w:rPr>
          <w:rFonts w:ascii="宋体" w:hAnsi="宋体" w:hint="eastAsia"/>
          <w:sz w:val="24"/>
        </w:rPr>
        <w:t>短信后附带链接勾选框  “打开链接”+输入框+链接预览（蓝色标示可点击）+转成短链接勾选框</w:t>
      </w:r>
      <w:r w:rsidR="001261DC">
        <w:rPr>
          <w:rFonts w:ascii="宋体" w:hAnsi="宋体" w:hint="eastAsia"/>
          <w:sz w:val="24"/>
        </w:rPr>
        <w:t>：</w:t>
      </w:r>
    </w:p>
    <w:p w:rsidR="001261DC" w:rsidRDefault="001261DC" w:rsidP="001261DC">
      <w:pPr>
        <w:pStyle w:val="a6"/>
        <w:widowControl/>
        <w:ind w:left="360" w:firstLineChars="0" w:firstLine="0"/>
        <w:jc w:val="left"/>
        <w:rPr>
          <w:rFonts w:ascii="宋体" w:hAnsi="宋体"/>
          <w:sz w:val="24"/>
        </w:rPr>
      </w:pPr>
      <w:r>
        <w:rPr>
          <w:rFonts w:ascii="宋体" w:hAnsi="宋体" w:hint="eastAsia"/>
          <w:sz w:val="24"/>
        </w:rPr>
        <w:t>勾选勾选框后，才能输入地址，否则置灰显示，不可输入，加入链接后，短信内容的字数也会增加，发送成功，会显示链接，方便用户直接点击浏览。</w:t>
      </w:r>
    </w:p>
    <w:p w:rsidR="00C401A3" w:rsidRPr="001261DC" w:rsidRDefault="00C401A3" w:rsidP="001261DC">
      <w:pPr>
        <w:pStyle w:val="a6"/>
        <w:widowControl/>
        <w:numPr>
          <w:ilvl w:val="0"/>
          <w:numId w:val="28"/>
        </w:numPr>
        <w:ind w:firstLineChars="0"/>
        <w:jc w:val="left"/>
        <w:rPr>
          <w:rFonts w:ascii="宋体" w:hAnsi="宋体"/>
          <w:sz w:val="24"/>
        </w:rPr>
      </w:pPr>
      <w:r w:rsidRPr="001261DC">
        <w:rPr>
          <w:rFonts w:ascii="宋体" w:hAnsi="宋体" w:hint="eastAsia"/>
          <w:sz w:val="24"/>
        </w:rPr>
        <w:t>发送时间+时间控件</w:t>
      </w:r>
    </w:p>
    <w:p w:rsidR="001261DC" w:rsidRPr="001261DC" w:rsidRDefault="001261DC" w:rsidP="001261DC">
      <w:pPr>
        <w:pStyle w:val="a6"/>
        <w:widowControl/>
        <w:ind w:left="360" w:firstLineChars="0" w:firstLine="0"/>
        <w:jc w:val="left"/>
        <w:rPr>
          <w:rFonts w:ascii="宋体" w:hAnsi="宋体"/>
          <w:sz w:val="24"/>
        </w:rPr>
      </w:pPr>
      <w:r>
        <w:rPr>
          <w:rFonts w:ascii="宋体" w:hAnsi="宋体" w:hint="eastAsia"/>
          <w:sz w:val="24"/>
        </w:rPr>
        <w:lastRenderedPageBreak/>
        <w:t>发送时间，控制的是用户收到营销短信的时间。一般可设置在一些活动开始前一段时间告知到用户，促进消费。</w:t>
      </w:r>
    </w:p>
    <w:p w:rsidR="009C6DF9" w:rsidRPr="001261DC" w:rsidRDefault="00C401A3" w:rsidP="001261DC">
      <w:pPr>
        <w:pStyle w:val="a6"/>
        <w:widowControl/>
        <w:numPr>
          <w:ilvl w:val="0"/>
          <w:numId w:val="28"/>
        </w:numPr>
        <w:ind w:firstLineChars="0"/>
        <w:jc w:val="left"/>
        <w:rPr>
          <w:rFonts w:ascii="宋体" w:hAnsi="宋体"/>
          <w:sz w:val="24"/>
        </w:rPr>
      </w:pPr>
      <w:r w:rsidRPr="001261DC">
        <w:rPr>
          <w:rFonts w:ascii="宋体" w:hAnsi="宋体" w:hint="eastAsia"/>
          <w:sz w:val="24"/>
        </w:rPr>
        <w:t>创建方案按钮</w:t>
      </w:r>
    </w:p>
    <w:p w:rsidR="001261DC" w:rsidRPr="001261DC" w:rsidRDefault="001261DC" w:rsidP="001261DC">
      <w:pPr>
        <w:pStyle w:val="a6"/>
        <w:widowControl/>
        <w:ind w:left="360" w:firstLineChars="0" w:firstLine="0"/>
        <w:jc w:val="left"/>
        <w:rPr>
          <w:rFonts w:ascii="宋体" w:hAnsi="宋体"/>
          <w:sz w:val="24"/>
        </w:rPr>
      </w:pPr>
      <w:r>
        <w:rPr>
          <w:rFonts w:ascii="宋体" w:hAnsi="宋体" w:hint="eastAsia"/>
          <w:sz w:val="24"/>
        </w:rPr>
        <w:t>校验各个必输项与逻辑校验，通过的话，则创建方案成功，并提示“保存成功，即将转跳至方案管理页面</w:t>
      </w:r>
      <w:r w:rsidRPr="00AC5D75">
        <w:rPr>
          <w:rFonts w:ascii="宋体" w:hAnsi="宋体" w:hint="eastAsia"/>
          <w:sz w:val="24"/>
        </w:rPr>
        <w:t>。”</w:t>
      </w:r>
      <w:r>
        <w:rPr>
          <w:rFonts w:ascii="宋体" w:hAnsi="宋体" w:hint="eastAsia"/>
          <w:sz w:val="24"/>
        </w:rPr>
        <w:t>；否则给出对应的错误提示信息。</w:t>
      </w:r>
    </w:p>
    <w:p w:rsidR="00C401A3" w:rsidRPr="001261DC" w:rsidRDefault="00C401A3" w:rsidP="001261DC">
      <w:pPr>
        <w:pStyle w:val="a6"/>
        <w:widowControl/>
        <w:numPr>
          <w:ilvl w:val="0"/>
          <w:numId w:val="28"/>
        </w:numPr>
        <w:ind w:firstLineChars="0"/>
        <w:jc w:val="left"/>
        <w:rPr>
          <w:rFonts w:ascii="宋体" w:hAnsi="宋体"/>
          <w:sz w:val="24"/>
        </w:rPr>
      </w:pPr>
      <w:r w:rsidRPr="001261DC">
        <w:rPr>
          <w:rFonts w:ascii="宋体" w:hAnsi="宋体" w:hint="eastAsia"/>
          <w:sz w:val="24"/>
        </w:rPr>
        <w:t>取消按钮</w:t>
      </w:r>
    </w:p>
    <w:p w:rsidR="001261DC" w:rsidRPr="001261DC" w:rsidRDefault="001261DC" w:rsidP="001261DC">
      <w:pPr>
        <w:pStyle w:val="a6"/>
        <w:widowControl/>
        <w:ind w:left="360" w:firstLineChars="0" w:firstLine="0"/>
        <w:jc w:val="left"/>
        <w:rPr>
          <w:rFonts w:ascii="宋体" w:hAnsi="宋体"/>
          <w:sz w:val="24"/>
        </w:rPr>
      </w:pPr>
      <w:r>
        <w:rPr>
          <w:rFonts w:ascii="宋体" w:hAnsi="宋体" w:hint="eastAsia"/>
          <w:sz w:val="24"/>
        </w:rPr>
        <w:t>停留在原页面。</w:t>
      </w:r>
    </w:p>
    <w:p w:rsidR="009C6DF9" w:rsidRDefault="009C6DF9" w:rsidP="00801F1F">
      <w:pPr>
        <w:widowControl/>
        <w:jc w:val="left"/>
        <w:rPr>
          <w:rFonts w:ascii="宋体" w:hAnsi="宋体"/>
          <w:sz w:val="24"/>
        </w:rPr>
      </w:pPr>
    </w:p>
    <w:p w:rsidR="009C6DF9" w:rsidRDefault="009C6DF9" w:rsidP="00801F1F">
      <w:pPr>
        <w:widowControl/>
        <w:jc w:val="left"/>
        <w:rPr>
          <w:rFonts w:ascii="宋体" w:hAnsi="宋体"/>
          <w:sz w:val="24"/>
        </w:rPr>
      </w:pPr>
    </w:p>
    <w:p w:rsidR="009C6DF9" w:rsidRDefault="009C6DF9" w:rsidP="009C6DF9">
      <w:pPr>
        <w:widowControl/>
        <w:jc w:val="left"/>
        <w:rPr>
          <w:rFonts w:ascii="宋体" w:hAnsi="宋体"/>
          <w:sz w:val="24"/>
        </w:rPr>
      </w:pPr>
      <w:r>
        <w:rPr>
          <w:rFonts w:ascii="宋体" w:hAnsi="宋体" w:hint="eastAsia"/>
          <w:sz w:val="24"/>
        </w:rPr>
        <w:t>4.2.1.2、方案类型-发PUSH</w:t>
      </w:r>
    </w:p>
    <w:p w:rsidR="001261DC" w:rsidRPr="001261DC" w:rsidRDefault="001261DC" w:rsidP="001261DC">
      <w:pPr>
        <w:widowControl/>
        <w:jc w:val="left"/>
        <w:rPr>
          <w:rFonts w:ascii="宋体" w:hAnsi="宋体"/>
          <w:sz w:val="24"/>
        </w:rPr>
      </w:pPr>
      <w:r>
        <w:rPr>
          <w:rFonts w:ascii="宋体" w:hAnsi="宋体" w:hint="eastAsia"/>
          <w:sz w:val="24"/>
        </w:rPr>
        <w:t>选择方案类型是发PUSH，则显示PUSH配置内容，</w:t>
      </w:r>
      <w:r w:rsidRPr="001261DC">
        <w:rPr>
          <w:rFonts w:ascii="宋体" w:hAnsi="宋体" w:hint="eastAsia"/>
          <w:sz w:val="24"/>
        </w:rPr>
        <w:t>包含字段</w:t>
      </w:r>
    </w:p>
    <w:p w:rsidR="001261DC" w:rsidRPr="001261DC" w:rsidRDefault="001261DC" w:rsidP="001261DC">
      <w:pPr>
        <w:pStyle w:val="a6"/>
        <w:widowControl/>
        <w:numPr>
          <w:ilvl w:val="0"/>
          <w:numId w:val="29"/>
        </w:numPr>
        <w:ind w:firstLineChars="0"/>
        <w:jc w:val="left"/>
        <w:rPr>
          <w:rFonts w:ascii="宋体" w:hAnsi="宋体"/>
          <w:sz w:val="24"/>
        </w:rPr>
      </w:pPr>
      <w:r w:rsidRPr="001261DC">
        <w:rPr>
          <w:rFonts w:ascii="宋体" w:hAnsi="宋体" w:hint="eastAsia"/>
          <w:sz w:val="24"/>
        </w:rPr>
        <w:t>疲劳度控制+下拉框</w:t>
      </w:r>
    </w:p>
    <w:p w:rsidR="001261DC" w:rsidRPr="001261DC" w:rsidRDefault="001261DC" w:rsidP="001261DC">
      <w:pPr>
        <w:pStyle w:val="a6"/>
        <w:widowControl/>
        <w:ind w:left="360" w:firstLineChars="0" w:firstLine="0"/>
        <w:jc w:val="left"/>
        <w:rPr>
          <w:rFonts w:ascii="宋体" w:hAnsi="宋体"/>
          <w:sz w:val="24"/>
        </w:rPr>
      </w:pPr>
      <w:r>
        <w:rPr>
          <w:rFonts w:ascii="宋体" w:hAnsi="宋体" w:hint="eastAsia"/>
          <w:sz w:val="24"/>
        </w:rPr>
        <w:t>下拉框包含：（</w:t>
      </w:r>
      <w:r w:rsidRPr="00C401A3">
        <w:rPr>
          <w:rFonts w:ascii="宋体" w:hAnsi="宋体" w:hint="eastAsia"/>
          <w:sz w:val="24"/>
        </w:rPr>
        <w:t>营销通道</w:t>
      </w:r>
      <w:r>
        <w:rPr>
          <w:rFonts w:ascii="宋体" w:hAnsi="宋体" w:hint="eastAsia"/>
          <w:sz w:val="24"/>
        </w:rPr>
        <w:t>、紧急</w:t>
      </w:r>
      <w:r w:rsidRPr="00C401A3">
        <w:rPr>
          <w:rFonts w:ascii="宋体" w:hAnsi="宋体" w:hint="eastAsia"/>
          <w:sz w:val="24"/>
        </w:rPr>
        <w:t>营销通道</w:t>
      </w:r>
      <w:r>
        <w:rPr>
          <w:rFonts w:ascii="宋体" w:hAnsi="宋体" w:hint="eastAsia"/>
          <w:sz w:val="24"/>
        </w:rPr>
        <w:t>）。</w:t>
      </w:r>
    </w:p>
    <w:p w:rsidR="00341369" w:rsidRDefault="001261DC" w:rsidP="00341369">
      <w:pPr>
        <w:pStyle w:val="a6"/>
        <w:widowControl/>
        <w:numPr>
          <w:ilvl w:val="0"/>
          <w:numId w:val="29"/>
        </w:numPr>
        <w:ind w:firstLineChars="0"/>
        <w:jc w:val="left"/>
        <w:rPr>
          <w:rFonts w:ascii="宋体" w:hAnsi="宋体"/>
          <w:sz w:val="24"/>
        </w:rPr>
      </w:pPr>
      <w:r w:rsidRPr="00341369">
        <w:rPr>
          <w:rFonts w:ascii="宋体" w:hAnsi="宋体" w:hint="eastAsia"/>
          <w:sz w:val="24"/>
        </w:rPr>
        <w:t>推送内容</w:t>
      </w:r>
      <w:r w:rsidR="00341369" w:rsidRPr="00C401A3">
        <w:rPr>
          <w:rFonts w:ascii="宋体" w:hAnsi="宋体" w:hint="eastAsia"/>
          <w:sz w:val="24"/>
        </w:rPr>
        <w:t>（0/60）</w:t>
      </w:r>
      <w:r w:rsidRPr="00341369">
        <w:rPr>
          <w:rFonts w:ascii="宋体" w:hAnsi="宋体" w:hint="eastAsia"/>
          <w:sz w:val="24"/>
        </w:rPr>
        <w:t>：标题+标题输入框</w:t>
      </w:r>
      <w:r w:rsidR="00341369" w:rsidRPr="00341369">
        <w:rPr>
          <w:rFonts w:ascii="宋体" w:hAnsi="宋体" w:hint="eastAsia"/>
          <w:sz w:val="24"/>
        </w:rPr>
        <w:t>，</w:t>
      </w:r>
      <w:r w:rsidRPr="00341369">
        <w:rPr>
          <w:rFonts w:ascii="宋体" w:hAnsi="宋体" w:hint="eastAsia"/>
          <w:sz w:val="24"/>
        </w:rPr>
        <w:t>内容+</w:t>
      </w:r>
      <w:r w:rsidR="00341369" w:rsidRPr="00341369">
        <w:rPr>
          <w:rFonts w:ascii="宋体" w:hAnsi="宋体" w:hint="eastAsia"/>
          <w:sz w:val="24"/>
        </w:rPr>
        <w:t>输</w:t>
      </w:r>
      <w:r w:rsidRPr="00341369">
        <w:rPr>
          <w:rFonts w:ascii="宋体" w:hAnsi="宋体" w:hint="eastAsia"/>
          <w:sz w:val="24"/>
        </w:rPr>
        <w:t>入框</w:t>
      </w:r>
    </w:p>
    <w:p w:rsidR="00341369" w:rsidRDefault="00341369" w:rsidP="00341369">
      <w:pPr>
        <w:pStyle w:val="a6"/>
        <w:widowControl/>
        <w:ind w:left="360" w:firstLineChars="0" w:firstLine="0"/>
        <w:jc w:val="left"/>
        <w:rPr>
          <w:rFonts w:ascii="宋体" w:hAnsi="宋体"/>
          <w:sz w:val="24"/>
        </w:rPr>
      </w:pPr>
      <w:r>
        <w:rPr>
          <w:rFonts w:ascii="宋体" w:hAnsi="宋体" w:hint="eastAsia"/>
          <w:sz w:val="24"/>
        </w:rPr>
        <w:t>PUSH输入框的字数是有最大字数限制的，输入60个字符后，不可继续输入，做这个控制是为了不会视觉疲劳，过长的标题会让人失去阅读的兴趣，所以标题应该简洁明了，突出主题。</w:t>
      </w:r>
    </w:p>
    <w:p w:rsidR="00341369" w:rsidRDefault="001261DC" w:rsidP="00341369">
      <w:pPr>
        <w:pStyle w:val="a6"/>
        <w:widowControl/>
        <w:numPr>
          <w:ilvl w:val="0"/>
          <w:numId w:val="29"/>
        </w:numPr>
        <w:ind w:firstLineChars="0"/>
        <w:jc w:val="left"/>
        <w:rPr>
          <w:rFonts w:ascii="宋体" w:hAnsi="宋体"/>
          <w:sz w:val="24"/>
        </w:rPr>
      </w:pPr>
      <w:r w:rsidRPr="00341369">
        <w:rPr>
          <w:rFonts w:ascii="宋体" w:hAnsi="宋体" w:hint="eastAsia"/>
          <w:sz w:val="24"/>
        </w:rPr>
        <w:t>推送打开链接+输入框+转跳链接</w:t>
      </w:r>
    </w:p>
    <w:p w:rsidR="00341369" w:rsidRPr="00341369" w:rsidRDefault="00341369" w:rsidP="00341369">
      <w:pPr>
        <w:pStyle w:val="a6"/>
        <w:widowControl/>
        <w:ind w:left="360" w:firstLineChars="0" w:firstLine="0"/>
        <w:jc w:val="left"/>
        <w:rPr>
          <w:rFonts w:ascii="宋体" w:hAnsi="宋体"/>
          <w:sz w:val="24"/>
        </w:rPr>
      </w:pPr>
      <w:r>
        <w:rPr>
          <w:rFonts w:ascii="宋体" w:hAnsi="宋体" w:hint="eastAsia"/>
          <w:sz w:val="24"/>
        </w:rPr>
        <w:t>此处的链接不会在push中展示，但是通过push打开APP，会跳至配置的地址页面，可让用户快捷到达。</w:t>
      </w:r>
    </w:p>
    <w:p w:rsidR="001261DC" w:rsidRPr="00341369" w:rsidRDefault="001261DC" w:rsidP="00341369">
      <w:pPr>
        <w:pStyle w:val="a6"/>
        <w:widowControl/>
        <w:numPr>
          <w:ilvl w:val="0"/>
          <w:numId w:val="29"/>
        </w:numPr>
        <w:ind w:firstLineChars="0"/>
        <w:jc w:val="left"/>
        <w:rPr>
          <w:rFonts w:ascii="宋体" w:hAnsi="宋体"/>
          <w:sz w:val="24"/>
        </w:rPr>
      </w:pPr>
      <w:r w:rsidRPr="00341369">
        <w:rPr>
          <w:rFonts w:ascii="宋体" w:hAnsi="宋体" w:hint="eastAsia"/>
          <w:sz w:val="24"/>
        </w:rPr>
        <w:t>发送时间+时间控件</w:t>
      </w:r>
    </w:p>
    <w:p w:rsidR="00341369" w:rsidRPr="00341369" w:rsidRDefault="00341369" w:rsidP="00341369">
      <w:pPr>
        <w:pStyle w:val="a6"/>
        <w:widowControl/>
        <w:ind w:left="360" w:firstLineChars="0" w:firstLine="0"/>
        <w:jc w:val="left"/>
        <w:rPr>
          <w:rFonts w:ascii="宋体" w:hAnsi="宋体"/>
          <w:sz w:val="24"/>
        </w:rPr>
      </w:pPr>
      <w:r>
        <w:rPr>
          <w:rFonts w:ascii="宋体" w:hAnsi="宋体" w:hint="eastAsia"/>
          <w:sz w:val="24"/>
        </w:rPr>
        <w:t>发送时间，控制的是用户收到营销PUSH的时间。一般可设置在一些活动开始前一段时间告知到用户，促进消费。</w:t>
      </w:r>
    </w:p>
    <w:p w:rsidR="001261DC" w:rsidRPr="00341369" w:rsidRDefault="001261DC" w:rsidP="00341369">
      <w:pPr>
        <w:pStyle w:val="a6"/>
        <w:widowControl/>
        <w:numPr>
          <w:ilvl w:val="0"/>
          <w:numId w:val="29"/>
        </w:numPr>
        <w:ind w:firstLineChars="0"/>
        <w:jc w:val="left"/>
        <w:rPr>
          <w:rFonts w:ascii="宋体" w:hAnsi="宋体"/>
          <w:sz w:val="24"/>
        </w:rPr>
      </w:pPr>
      <w:r w:rsidRPr="00341369">
        <w:rPr>
          <w:rFonts w:ascii="宋体" w:hAnsi="宋体" w:hint="eastAsia"/>
          <w:sz w:val="24"/>
        </w:rPr>
        <w:t>过期时间：“发送后”+下拉框+“小时过期”</w:t>
      </w:r>
    </w:p>
    <w:p w:rsidR="00341369" w:rsidRPr="00341369" w:rsidRDefault="00341369" w:rsidP="00341369">
      <w:pPr>
        <w:pStyle w:val="a6"/>
        <w:widowControl/>
        <w:ind w:left="360" w:firstLineChars="0" w:firstLine="0"/>
        <w:jc w:val="left"/>
        <w:rPr>
          <w:rFonts w:ascii="宋体" w:hAnsi="宋体"/>
          <w:sz w:val="24"/>
        </w:rPr>
      </w:pPr>
      <w:r>
        <w:rPr>
          <w:rFonts w:ascii="宋体" w:hAnsi="宋体" w:hint="eastAsia"/>
          <w:sz w:val="24"/>
        </w:rPr>
        <w:t>设置这个功能，是为了不会骚扰到用户，现在市场上的手机，一般都是能关闭APP对应的提醒的功能的，如果一直存在，不设置过期时间，那么等某一天，用户打开提醒时，那将会有N多的消息提示，这样非常的不友好，所以这一点是必须要有的。</w:t>
      </w:r>
    </w:p>
    <w:p w:rsidR="00341369" w:rsidRPr="001261DC" w:rsidRDefault="00341369" w:rsidP="001261DC">
      <w:pPr>
        <w:widowControl/>
        <w:jc w:val="left"/>
        <w:rPr>
          <w:rFonts w:ascii="宋体" w:hAnsi="宋体"/>
          <w:sz w:val="24"/>
        </w:rPr>
      </w:pPr>
      <w:r>
        <w:rPr>
          <w:rFonts w:ascii="宋体" w:hAnsi="宋体" w:hint="eastAsia"/>
          <w:sz w:val="24"/>
        </w:rPr>
        <w:t>6、</w:t>
      </w:r>
      <w:r w:rsidRPr="001261DC">
        <w:rPr>
          <w:rFonts w:ascii="宋体" w:hAnsi="宋体" w:hint="eastAsia"/>
          <w:sz w:val="24"/>
        </w:rPr>
        <w:t>创建方案按钮</w:t>
      </w:r>
    </w:p>
    <w:p w:rsidR="00341369" w:rsidRPr="001261DC" w:rsidRDefault="00341369" w:rsidP="00341369">
      <w:pPr>
        <w:pStyle w:val="a6"/>
        <w:widowControl/>
        <w:ind w:left="360" w:firstLineChars="0" w:firstLine="0"/>
        <w:jc w:val="left"/>
        <w:rPr>
          <w:rFonts w:ascii="宋体" w:hAnsi="宋体"/>
          <w:sz w:val="24"/>
        </w:rPr>
      </w:pPr>
      <w:r>
        <w:rPr>
          <w:rFonts w:ascii="宋体" w:hAnsi="宋体" w:hint="eastAsia"/>
          <w:sz w:val="24"/>
        </w:rPr>
        <w:t>校验各个必输项与逻辑校验，通过的话，则创建方案成功，并提示“保存成功，即将转跳至方案管理页面</w:t>
      </w:r>
      <w:r w:rsidRPr="00AC5D75">
        <w:rPr>
          <w:rFonts w:ascii="宋体" w:hAnsi="宋体" w:hint="eastAsia"/>
          <w:sz w:val="24"/>
        </w:rPr>
        <w:t>。”</w:t>
      </w:r>
      <w:r>
        <w:rPr>
          <w:rFonts w:ascii="宋体" w:hAnsi="宋体" w:hint="eastAsia"/>
          <w:sz w:val="24"/>
        </w:rPr>
        <w:t>；否则给出对应的错误提示信息。</w:t>
      </w:r>
    </w:p>
    <w:p w:rsidR="00341369" w:rsidRPr="001261DC" w:rsidRDefault="00341369" w:rsidP="00341369">
      <w:pPr>
        <w:pStyle w:val="a6"/>
        <w:widowControl/>
        <w:numPr>
          <w:ilvl w:val="0"/>
          <w:numId w:val="28"/>
        </w:numPr>
        <w:ind w:firstLineChars="0"/>
        <w:jc w:val="left"/>
        <w:rPr>
          <w:rFonts w:ascii="宋体" w:hAnsi="宋体"/>
          <w:sz w:val="24"/>
        </w:rPr>
      </w:pPr>
      <w:r w:rsidRPr="001261DC">
        <w:rPr>
          <w:rFonts w:ascii="宋体" w:hAnsi="宋体" w:hint="eastAsia"/>
          <w:sz w:val="24"/>
        </w:rPr>
        <w:t>取消按钮</w:t>
      </w:r>
    </w:p>
    <w:p w:rsidR="00341369" w:rsidRPr="001261DC" w:rsidRDefault="00341369" w:rsidP="00341369">
      <w:pPr>
        <w:pStyle w:val="a6"/>
        <w:widowControl/>
        <w:ind w:left="360" w:firstLineChars="0" w:firstLine="0"/>
        <w:jc w:val="left"/>
        <w:rPr>
          <w:rFonts w:ascii="宋体" w:hAnsi="宋体"/>
          <w:sz w:val="24"/>
        </w:rPr>
      </w:pPr>
      <w:r>
        <w:rPr>
          <w:rFonts w:ascii="宋体" w:hAnsi="宋体" w:hint="eastAsia"/>
          <w:sz w:val="24"/>
        </w:rPr>
        <w:t>停留在原页面。</w:t>
      </w:r>
    </w:p>
    <w:p w:rsidR="004D564E" w:rsidRDefault="004D564E" w:rsidP="00801F1F">
      <w:pPr>
        <w:widowControl/>
        <w:jc w:val="left"/>
        <w:rPr>
          <w:rFonts w:ascii="宋体" w:hAnsi="宋体"/>
          <w:sz w:val="24"/>
        </w:rPr>
      </w:pPr>
    </w:p>
    <w:p w:rsidR="004D564E" w:rsidRDefault="004D564E" w:rsidP="00801F1F">
      <w:pPr>
        <w:widowControl/>
        <w:jc w:val="left"/>
        <w:rPr>
          <w:rFonts w:ascii="宋体" w:hAnsi="宋体"/>
          <w:sz w:val="24"/>
        </w:rPr>
      </w:pPr>
    </w:p>
    <w:p w:rsidR="00801F1F" w:rsidRDefault="00801F1F" w:rsidP="00801F1F">
      <w:pPr>
        <w:widowControl/>
        <w:jc w:val="left"/>
        <w:rPr>
          <w:rFonts w:ascii="宋体" w:hAnsi="宋体"/>
          <w:sz w:val="24"/>
        </w:rPr>
      </w:pPr>
    </w:p>
    <w:p w:rsidR="00B05AFD" w:rsidRDefault="00B05AFD" w:rsidP="00801F1F">
      <w:pPr>
        <w:widowControl/>
        <w:jc w:val="left"/>
        <w:rPr>
          <w:rFonts w:ascii="宋体" w:hAnsi="宋体"/>
          <w:sz w:val="24"/>
        </w:rPr>
      </w:pPr>
    </w:p>
    <w:p w:rsidR="00B05AFD" w:rsidRDefault="00B05AFD" w:rsidP="00801F1F">
      <w:pPr>
        <w:widowControl/>
        <w:jc w:val="left"/>
        <w:rPr>
          <w:rFonts w:ascii="宋体" w:hAnsi="宋体"/>
          <w:sz w:val="24"/>
        </w:rPr>
      </w:pPr>
    </w:p>
    <w:p w:rsidR="0017266F" w:rsidRDefault="0017266F" w:rsidP="002B53C3">
      <w:pPr>
        <w:pStyle w:val="2"/>
      </w:pPr>
      <w:bookmarkStart w:id="105" w:name="_Toc513495100"/>
      <w:r>
        <w:t>（</w:t>
      </w:r>
      <w:r>
        <w:rPr>
          <w:rFonts w:hint="eastAsia"/>
        </w:rPr>
        <w:t>五</w:t>
      </w:r>
      <w:r>
        <w:t>）</w:t>
      </w:r>
      <w:r>
        <w:rPr>
          <w:rFonts w:hint="eastAsia"/>
        </w:rPr>
        <w:t>画像分析页面</w:t>
      </w:r>
      <w:r w:rsidRPr="00930613">
        <w:rPr>
          <w:rFonts w:hint="eastAsia"/>
        </w:rPr>
        <w:t>介绍</w:t>
      </w:r>
      <w:bookmarkEnd w:id="105"/>
    </w:p>
    <w:p w:rsidR="0017266F" w:rsidRDefault="0017266F" w:rsidP="0017266F">
      <w:r>
        <w:rPr>
          <w:rFonts w:hint="eastAsia"/>
        </w:rPr>
        <w:t>如图</w:t>
      </w:r>
      <w:r>
        <w:rPr>
          <w:rFonts w:hint="eastAsia"/>
        </w:rPr>
        <w:t>2.3.6</w:t>
      </w:r>
      <w:r>
        <w:rPr>
          <w:rFonts w:hint="eastAsia"/>
        </w:rPr>
        <w:t>所示，画像分析页面，主要包含：</w:t>
      </w:r>
      <w:r>
        <w:rPr>
          <w:rFonts w:hint="eastAsia"/>
        </w:rPr>
        <w:t>1</w:t>
      </w:r>
      <w:r>
        <w:rPr>
          <w:rFonts w:hint="eastAsia"/>
        </w:rPr>
        <w:t>、选择标签查询框；</w:t>
      </w:r>
      <w:r>
        <w:rPr>
          <w:rFonts w:hint="eastAsia"/>
        </w:rPr>
        <w:t>2</w:t>
      </w:r>
      <w:r>
        <w:rPr>
          <w:rFonts w:hint="eastAsia"/>
        </w:rPr>
        <w:t>、标签概况；</w:t>
      </w:r>
      <w:r>
        <w:rPr>
          <w:rFonts w:hint="eastAsia"/>
        </w:rPr>
        <w:t>3</w:t>
      </w:r>
      <w:r>
        <w:rPr>
          <w:rFonts w:hint="eastAsia"/>
        </w:rPr>
        <w:t>、人群属性</w:t>
      </w:r>
      <w:r>
        <w:rPr>
          <w:rFonts w:hint="eastAsia"/>
        </w:rPr>
        <w:t>TAB</w:t>
      </w:r>
      <w:r>
        <w:rPr>
          <w:rFonts w:hint="eastAsia"/>
        </w:rPr>
        <w:t>；</w:t>
      </w:r>
      <w:r>
        <w:rPr>
          <w:rFonts w:hint="eastAsia"/>
        </w:rPr>
        <w:t>4</w:t>
      </w:r>
      <w:r>
        <w:rPr>
          <w:rFonts w:hint="eastAsia"/>
        </w:rPr>
        <w:t>、设备</w:t>
      </w:r>
      <w:r w:rsidR="008C3833">
        <w:rPr>
          <w:rFonts w:hint="eastAsia"/>
        </w:rPr>
        <w:t>/</w:t>
      </w:r>
      <w:r w:rsidR="008C3833">
        <w:rPr>
          <w:rFonts w:hint="eastAsia"/>
        </w:rPr>
        <w:t>地域</w:t>
      </w:r>
      <w:r>
        <w:rPr>
          <w:rFonts w:hint="eastAsia"/>
        </w:rPr>
        <w:t>属性</w:t>
      </w:r>
      <w:r>
        <w:rPr>
          <w:rFonts w:hint="eastAsia"/>
        </w:rPr>
        <w:t>TAB</w:t>
      </w:r>
      <w:r>
        <w:rPr>
          <w:rFonts w:hint="eastAsia"/>
        </w:rPr>
        <w:t>；</w:t>
      </w:r>
      <w:r>
        <w:rPr>
          <w:rFonts w:hint="eastAsia"/>
        </w:rPr>
        <w:t>5</w:t>
      </w:r>
      <w:r>
        <w:rPr>
          <w:rFonts w:hint="eastAsia"/>
        </w:rPr>
        <w:t>、交易属性；</w:t>
      </w:r>
      <w:r>
        <w:rPr>
          <w:rFonts w:hint="eastAsia"/>
        </w:rPr>
        <w:t>6</w:t>
      </w:r>
      <w:r>
        <w:rPr>
          <w:rFonts w:hint="eastAsia"/>
        </w:rPr>
        <w:t>、行为属性。</w:t>
      </w:r>
    </w:p>
    <w:p w:rsidR="0017266F" w:rsidRDefault="0017266F" w:rsidP="0017266F"/>
    <w:p w:rsidR="0017266F" w:rsidRDefault="0017266F" w:rsidP="002B53C3">
      <w:pPr>
        <w:pStyle w:val="3"/>
      </w:pPr>
      <w:bookmarkStart w:id="106" w:name="_Toc513495101"/>
      <w:r>
        <w:rPr>
          <w:rFonts w:hint="eastAsia"/>
        </w:rPr>
        <w:lastRenderedPageBreak/>
        <w:t>5.1</w:t>
      </w:r>
      <w:r>
        <w:rPr>
          <w:rFonts w:hint="eastAsia"/>
        </w:rPr>
        <w:t>、</w:t>
      </w:r>
      <w:r>
        <w:rPr>
          <w:rFonts w:hint="eastAsia"/>
        </w:rPr>
        <w:t xml:space="preserve"> </w:t>
      </w:r>
      <w:r>
        <w:rPr>
          <w:rFonts w:hint="eastAsia"/>
        </w:rPr>
        <w:t>选择标签查询框</w:t>
      </w:r>
      <w:bookmarkEnd w:id="106"/>
    </w:p>
    <w:p w:rsidR="0017266F" w:rsidRDefault="0017266F" w:rsidP="0017266F">
      <w:pPr>
        <w:widowControl/>
        <w:jc w:val="left"/>
        <w:rPr>
          <w:rFonts w:ascii="宋体" w:hAnsi="宋体"/>
          <w:sz w:val="24"/>
        </w:rPr>
      </w:pPr>
      <w:r>
        <w:rPr>
          <w:rFonts w:ascii="宋体" w:hAnsi="宋体" w:hint="eastAsia"/>
          <w:sz w:val="24"/>
        </w:rPr>
        <w:t>（1）</w:t>
      </w:r>
      <w:r w:rsidRPr="00AC5D75">
        <w:rPr>
          <w:rFonts w:ascii="宋体" w:hAnsi="宋体" w:hint="eastAsia"/>
          <w:sz w:val="24"/>
        </w:rPr>
        <w:t>选择标签为查询框，查询按钮为放大镜</w:t>
      </w:r>
      <w:r>
        <w:rPr>
          <w:rFonts w:ascii="宋体" w:hAnsi="宋体" w:hint="eastAsia"/>
          <w:sz w:val="24"/>
        </w:rPr>
        <w:t>；（</w:t>
      </w:r>
      <w:r w:rsidRPr="00AC5D75">
        <w:rPr>
          <w:rFonts w:ascii="宋体" w:hAnsi="宋体" w:hint="eastAsia"/>
          <w:sz w:val="24"/>
        </w:rPr>
        <w:t>2</w:t>
      </w:r>
      <w:r>
        <w:rPr>
          <w:rFonts w:ascii="宋体" w:hAnsi="宋体" w:hint="eastAsia"/>
          <w:sz w:val="24"/>
        </w:rPr>
        <w:t>）</w:t>
      </w:r>
      <w:r w:rsidRPr="00AC5D75">
        <w:rPr>
          <w:rFonts w:ascii="宋体" w:hAnsi="宋体" w:hint="eastAsia"/>
          <w:sz w:val="24"/>
        </w:rPr>
        <w:t>、默认显示文案：搜索标签名称、标签ID查询！</w:t>
      </w:r>
      <w:r>
        <w:rPr>
          <w:rFonts w:ascii="宋体" w:hAnsi="宋体" w:hint="eastAsia"/>
          <w:sz w:val="24"/>
        </w:rPr>
        <w:t>；（3）</w:t>
      </w:r>
      <w:r w:rsidRPr="00AC5D75">
        <w:rPr>
          <w:rFonts w:ascii="宋体" w:hAnsi="宋体" w:hint="eastAsia"/>
          <w:sz w:val="24"/>
        </w:rPr>
        <w:t>只展示自己创建的标签</w:t>
      </w:r>
      <w:r>
        <w:rPr>
          <w:rFonts w:ascii="宋体" w:hAnsi="宋体" w:hint="eastAsia"/>
          <w:sz w:val="24"/>
        </w:rPr>
        <w:t>；（4）</w:t>
      </w:r>
      <w:r w:rsidRPr="00AC5D75">
        <w:rPr>
          <w:rFonts w:ascii="宋体" w:hAnsi="宋体" w:hint="eastAsia"/>
          <w:sz w:val="24"/>
        </w:rPr>
        <w:t>模糊匹配搜索，实时显示查询结果</w:t>
      </w:r>
      <w:r>
        <w:rPr>
          <w:rFonts w:ascii="宋体" w:hAnsi="宋体" w:hint="eastAsia"/>
          <w:sz w:val="24"/>
        </w:rPr>
        <w:t>，</w:t>
      </w:r>
      <w:r w:rsidRPr="00AC5D75">
        <w:rPr>
          <w:rFonts w:ascii="宋体" w:hAnsi="宋体" w:hint="eastAsia"/>
          <w:sz w:val="24"/>
        </w:rPr>
        <w:t>搜索结果展示在下拉列表中</w:t>
      </w:r>
      <w:r>
        <w:rPr>
          <w:rFonts w:ascii="宋体" w:hAnsi="宋体" w:hint="eastAsia"/>
          <w:sz w:val="24"/>
        </w:rPr>
        <w:t>；（5）</w:t>
      </w:r>
      <w:r w:rsidRPr="00AC5D75">
        <w:rPr>
          <w:rFonts w:ascii="宋体" w:hAnsi="宋体" w:hint="eastAsia"/>
          <w:sz w:val="24"/>
        </w:rPr>
        <w:t>查询过程中，有加载动效</w:t>
      </w:r>
      <w:r>
        <w:rPr>
          <w:rFonts w:ascii="宋体" w:hAnsi="宋体" w:hint="eastAsia"/>
          <w:sz w:val="24"/>
        </w:rPr>
        <w:t>。</w:t>
      </w:r>
    </w:p>
    <w:p w:rsidR="0017266F" w:rsidRDefault="0017266F" w:rsidP="0017266F">
      <w:pPr>
        <w:widowControl/>
        <w:jc w:val="left"/>
        <w:rPr>
          <w:rFonts w:ascii="宋体" w:hAnsi="宋体"/>
          <w:sz w:val="24"/>
        </w:rPr>
      </w:pPr>
    </w:p>
    <w:p w:rsidR="0017266F" w:rsidRDefault="008C3833" w:rsidP="002B53C3">
      <w:pPr>
        <w:pStyle w:val="3"/>
      </w:pPr>
      <w:bookmarkStart w:id="107" w:name="_Toc513495102"/>
      <w:r>
        <w:rPr>
          <w:rFonts w:hint="eastAsia"/>
        </w:rPr>
        <w:t>5.2</w:t>
      </w:r>
      <w:r w:rsidR="0017266F">
        <w:rPr>
          <w:rFonts w:hint="eastAsia"/>
        </w:rPr>
        <w:t>、标签概况</w:t>
      </w:r>
      <w:bookmarkEnd w:id="107"/>
    </w:p>
    <w:p w:rsidR="0017266F" w:rsidRDefault="008C3833" w:rsidP="008C3833">
      <w:pPr>
        <w:widowControl/>
        <w:jc w:val="left"/>
        <w:rPr>
          <w:rFonts w:ascii="宋体" w:hAnsi="宋体"/>
          <w:sz w:val="24"/>
        </w:rPr>
      </w:pPr>
      <w:r>
        <w:rPr>
          <w:rFonts w:ascii="宋体" w:hAnsi="宋体" w:hint="eastAsia"/>
          <w:sz w:val="24"/>
        </w:rPr>
        <w:t>画像分析</w:t>
      </w:r>
      <w:r w:rsidR="0017266F">
        <w:rPr>
          <w:rFonts w:ascii="宋体" w:hAnsi="宋体" w:hint="eastAsia"/>
          <w:sz w:val="24"/>
        </w:rPr>
        <w:t>页面，展示标签概况，分为两种情况：（1）初始化页面或者无标签选择的时候，展示内容为：</w:t>
      </w:r>
      <w:r w:rsidR="0017266F" w:rsidRPr="00566A20">
        <w:rPr>
          <w:rFonts w:ascii="宋体" w:hAnsi="宋体" w:hint="eastAsia"/>
          <w:sz w:val="24"/>
        </w:rPr>
        <w:t>标签概况显示为空</w:t>
      </w:r>
    </w:p>
    <w:p w:rsidR="0017266F" w:rsidRDefault="0017266F" w:rsidP="0017266F">
      <w:pPr>
        <w:widowControl/>
        <w:jc w:val="left"/>
        <w:rPr>
          <w:rFonts w:ascii="宋体" w:hAnsi="宋体"/>
          <w:sz w:val="24"/>
        </w:rPr>
      </w:pPr>
      <w:r>
        <w:rPr>
          <w:rFonts w:ascii="宋体" w:hAnsi="宋体" w:hint="eastAsia"/>
          <w:sz w:val="24"/>
        </w:rPr>
        <w:t>（2）已选择标签，标签概况则显示为：</w:t>
      </w:r>
      <w:r w:rsidRPr="00566A20">
        <w:rPr>
          <w:rFonts w:ascii="宋体" w:hAnsi="宋体" w:hint="eastAsia"/>
          <w:sz w:val="24"/>
        </w:rPr>
        <w:t>该标签最新信息概况及规则明细</w:t>
      </w:r>
      <w:r>
        <w:rPr>
          <w:rFonts w:ascii="宋体" w:hAnsi="宋体" w:hint="eastAsia"/>
          <w:sz w:val="24"/>
        </w:rPr>
        <w:t>，与创建标签页面先内容一致。</w:t>
      </w:r>
    </w:p>
    <w:p w:rsidR="0017266F" w:rsidRDefault="0017266F" w:rsidP="0017266F">
      <w:pPr>
        <w:widowControl/>
        <w:jc w:val="left"/>
        <w:rPr>
          <w:rFonts w:ascii="宋体" w:hAnsi="宋体"/>
          <w:sz w:val="24"/>
        </w:rPr>
      </w:pPr>
    </w:p>
    <w:p w:rsidR="0017266F" w:rsidRDefault="0017266F" w:rsidP="0017266F"/>
    <w:p w:rsidR="0017266F" w:rsidRPr="0017266F" w:rsidRDefault="0017266F" w:rsidP="0017266F"/>
    <w:p w:rsidR="008C3833" w:rsidRDefault="008C3833" w:rsidP="002B53C3">
      <w:pPr>
        <w:pStyle w:val="3"/>
      </w:pPr>
      <w:bookmarkStart w:id="108" w:name="_Toc513495103"/>
      <w:r>
        <w:rPr>
          <w:rFonts w:hint="eastAsia"/>
        </w:rPr>
        <w:t>5.3</w:t>
      </w:r>
      <w:r>
        <w:rPr>
          <w:rFonts w:hint="eastAsia"/>
        </w:rPr>
        <w:t>、</w:t>
      </w:r>
      <w:r w:rsidR="0017266F">
        <w:rPr>
          <w:rFonts w:hint="eastAsia"/>
        </w:rPr>
        <w:t>人群属性</w:t>
      </w:r>
      <w:bookmarkEnd w:id="108"/>
    </w:p>
    <w:p w:rsidR="0017266F" w:rsidRDefault="0017266F" w:rsidP="0017266F">
      <w:pPr>
        <w:spacing w:line="360" w:lineRule="auto"/>
        <w:rPr>
          <w:rFonts w:ascii="宋体" w:hAnsi="宋体"/>
          <w:sz w:val="24"/>
        </w:rPr>
      </w:pPr>
      <w:r>
        <w:rPr>
          <w:rFonts w:ascii="宋体" w:hAnsi="宋体" w:hint="eastAsia"/>
          <w:sz w:val="24"/>
        </w:rPr>
        <w:t>可分为：性别分布</w:t>
      </w:r>
      <w:r w:rsidR="008C3833">
        <w:rPr>
          <w:rFonts w:ascii="宋体" w:hAnsi="宋体" w:hint="eastAsia"/>
          <w:sz w:val="24"/>
        </w:rPr>
        <w:t>（展示为饼图，数值项较少）</w:t>
      </w:r>
      <w:r>
        <w:rPr>
          <w:rFonts w:ascii="宋体" w:hAnsi="宋体" w:hint="eastAsia"/>
          <w:sz w:val="24"/>
        </w:rPr>
        <w:t>、年龄分布</w:t>
      </w:r>
      <w:r w:rsidR="008C3833">
        <w:rPr>
          <w:rFonts w:ascii="宋体" w:hAnsi="宋体" w:hint="eastAsia"/>
          <w:sz w:val="24"/>
        </w:rPr>
        <w:t>（展示为柱状图，数据范围有限，按年龄从大到小排）</w:t>
      </w:r>
      <w:r>
        <w:rPr>
          <w:rFonts w:ascii="宋体" w:hAnsi="宋体" w:hint="eastAsia"/>
          <w:sz w:val="24"/>
        </w:rPr>
        <w:t>、</w:t>
      </w:r>
      <w:r w:rsidR="008C3833">
        <w:rPr>
          <w:rFonts w:ascii="宋体" w:hAnsi="宋体" w:hint="eastAsia"/>
          <w:sz w:val="24"/>
        </w:rPr>
        <w:t>生肖</w:t>
      </w:r>
      <w:r>
        <w:rPr>
          <w:rFonts w:ascii="宋体" w:hAnsi="宋体" w:hint="eastAsia"/>
          <w:sz w:val="24"/>
        </w:rPr>
        <w:t>分布</w:t>
      </w:r>
      <w:r w:rsidR="008C3833">
        <w:rPr>
          <w:rFonts w:ascii="宋体" w:hAnsi="宋体" w:hint="eastAsia"/>
          <w:sz w:val="24"/>
        </w:rPr>
        <w:t>（展示为柱状图，数据范围有限）</w:t>
      </w:r>
      <w:r>
        <w:rPr>
          <w:rFonts w:ascii="宋体" w:hAnsi="宋体" w:hint="eastAsia"/>
          <w:sz w:val="24"/>
        </w:rPr>
        <w:t>、星座分布</w:t>
      </w:r>
      <w:r w:rsidR="008C3833">
        <w:rPr>
          <w:rFonts w:ascii="宋体" w:hAnsi="宋体" w:hint="eastAsia"/>
          <w:sz w:val="24"/>
        </w:rPr>
        <w:t>（展示为柱状图，数据范围有限）</w:t>
      </w:r>
      <w:r>
        <w:rPr>
          <w:rFonts w:ascii="宋体" w:hAnsi="宋体" w:hint="eastAsia"/>
          <w:sz w:val="24"/>
        </w:rPr>
        <w:t>；</w:t>
      </w:r>
    </w:p>
    <w:p w:rsidR="008C3833" w:rsidRDefault="008C3833" w:rsidP="0017266F">
      <w:pPr>
        <w:spacing w:line="360" w:lineRule="auto"/>
        <w:rPr>
          <w:rFonts w:ascii="宋体" w:hAnsi="宋体"/>
          <w:sz w:val="24"/>
        </w:rPr>
      </w:pPr>
    </w:p>
    <w:p w:rsidR="008C3833" w:rsidRDefault="008C3833" w:rsidP="0017266F">
      <w:pPr>
        <w:spacing w:line="360" w:lineRule="auto"/>
        <w:rPr>
          <w:rFonts w:ascii="宋体" w:hAnsi="宋体"/>
          <w:sz w:val="24"/>
        </w:rPr>
      </w:pPr>
      <w:r>
        <w:rPr>
          <w:rFonts w:ascii="宋体" w:hAnsi="宋体" w:hint="eastAsia"/>
          <w:sz w:val="24"/>
        </w:rPr>
        <w:t>补图</w:t>
      </w:r>
    </w:p>
    <w:p w:rsidR="008C3833" w:rsidRDefault="008C3833" w:rsidP="002B53C3">
      <w:pPr>
        <w:pStyle w:val="3"/>
      </w:pPr>
      <w:bookmarkStart w:id="109" w:name="_Toc513495104"/>
      <w:r>
        <w:rPr>
          <w:rFonts w:hint="eastAsia"/>
        </w:rPr>
        <w:t>5.4</w:t>
      </w:r>
      <w:r>
        <w:rPr>
          <w:rFonts w:hint="eastAsia"/>
        </w:rPr>
        <w:t>、</w:t>
      </w:r>
      <w:r w:rsidR="0017266F">
        <w:rPr>
          <w:rFonts w:hint="eastAsia"/>
        </w:rPr>
        <w:t>设备</w:t>
      </w:r>
      <w:r>
        <w:rPr>
          <w:rFonts w:hint="eastAsia"/>
        </w:rPr>
        <w:t>/</w:t>
      </w:r>
      <w:r>
        <w:rPr>
          <w:rFonts w:hint="eastAsia"/>
        </w:rPr>
        <w:t>地域</w:t>
      </w:r>
      <w:r w:rsidR="0017266F">
        <w:rPr>
          <w:rFonts w:hint="eastAsia"/>
        </w:rPr>
        <w:t>属性</w:t>
      </w:r>
      <w:bookmarkEnd w:id="109"/>
    </w:p>
    <w:p w:rsidR="0017266F" w:rsidRDefault="0017266F" w:rsidP="0017266F">
      <w:pPr>
        <w:spacing w:line="360" w:lineRule="auto"/>
        <w:rPr>
          <w:rFonts w:ascii="宋体" w:hAnsi="宋体"/>
          <w:sz w:val="24"/>
        </w:rPr>
      </w:pPr>
      <w:r>
        <w:rPr>
          <w:rFonts w:ascii="宋体" w:hAnsi="宋体" w:hint="eastAsia"/>
          <w:sz w:val="24"/>
        </w:rPr>
        <w:t>可分为：</w:t>
      </w:r>
      <w:r w:rsidR="008C3833">
        <w:rPr>
          <w:rFonts w:ascii="宋体" w:hAnsi="宋体" w:hint="eastAsia"/>
          <w:sz w:val="24"/>
        </w:rPr>
        <w:t>设备类型</w:t>
      </w:r>
      <w:r>
        <w:rPr>
          <w:rFonts w:ascii="宋体" w:hAnsi="宋体" w:hint="eastAsia"/>
          <w:sz w:val="24"/>
        </w:rPr>
        <w:t>分布</w:t>
      </w:r>
      <w:r w:rsidR="008C3833">
        <w:rPr>
          <w:rFonts w:ascii="宋体" w:hAnsi="宋体" w:hint="eastAsia"/>
          <w:sz w:val="24"/>
        </w:rPr>
        <w:t>（展示为饼图，数值项较少）、省份分布（展示为柱状图，按人数从多到少排，TOP10+other）、城市分布（展示为柱状图，按人数从多到少排，TOP10+other）。</w:t>
      </w:r>
    </w:p>
    <w:p w:rsidR="00AF2EAC" w:rsidRDefault="00AF2EAC" w:rsidP="0017266F">
      <w:pPr>
        <w:spacing w:line="360" w:lineRule="auto"/>
        <w:rPr>
          <w:rFonts w:ascii="宋体" w:hAnsi="宋体"/>
          <w:sz w:val="24"/>
        </w:rPr>
      </w:pPr>
    </w:p>
    <w:p w:rsidR="00AF2EAC" w:rsidRDefault="00AF2EAC" w:rsidP="0017266F">
      <w:pPr>
        <w:spacing w:line="360" w:lineRule="auto"/>
        <w:rPr>
          <w:rFonts w:ascii="宋体" w:hAnsi="宋体"/>
          <w:sz w:val="24"/>
        </w:rPr>
      </w:pPr>
      <w:r>
        <w:rPr>
          <w:rFonts w:ascii="宋体" w:hAnsi="宋体" w:hint="eastAsia"/>
          <w:sz w:val="24"/>
        </w:rPr>
        <w:t>补图</w:t>
      </w:r>
    </w:p>
    <w:p w:rsidR="00AF2EAC" w:rsidRDefault="00AF2EAC" w:rsidP="0017266F">
      <w:pPr>
        <w:spacing w:line="360" w:lineRule="auto"/>
        <w:rPr>
          <w:rFonts w:ascii="宋体" w:hAnsi="宋体"/>
          <w:sz w:val="24"/>
        </w:rPr>
      </w:pPr>
    </w:p>
    <w:p w:rsidR="00AF2EAC" w:rsidRDefault="00AF2EAC" w:rsidP="002B53C3">
      <w:pPr>
        <w:pStyle w:val="3"/>
      </w:pPr>
      <w:bookmarkStart w:id="110" w:name="_Toc513495105"/>
      <w:r>
        <w:rPr>
          <w:rFonts w:hint="eastAsia"/>
        </w:rPr>
        <w:lastRenderedPageBreak/>
        <w:t>5.5</w:t>
      </w:r>
      <w:r w:rsidR="0017266F">
        <w:rPr>
          <w:rFonts w:hint="eastAsia"/>
        </w:rPr>
        <w:t>交易属性</w:t>
      </w:r>
      <w:bookmarkEnd w:id="110"/>
    </w:p>
    <w:p w:rsidR="0017266F" w:rsidRDefault="0017266F" w:rsidP="0017266F">
      <w:pPr>
        <w:spacing w:line="360" w:lineRule="auto"/>
        <w:rPr>
          <w:rFonts w:ascii="宋体" w:hAnsi="宋体"/>
          <w:sz w:val="24"/>
        </w:rPr>
      </w:pPr>
      <w:r>
        <w:rPr>
          <w:rFonts w:ascii="宋体" w:hAnsi="宋体" w:hint="eastAsia"/>
          <w:sz w:val="24"/>
        </w:rPr>
        <w:t>可分为：购买金额分布</w:t>
      </w:r>
      <w:r w:rsidR="00AF2EAC">
        <w:rPr>
          <w:rFonts w:ascii="宋体" w:hAnsi="宋体" w:hint="eastAsia"/>
          <w:sz w:val="24"/>
        </w:rPr>
        <w:t>（展示为柱状图，按数据范围分成10份）</w:t>
      </w:r>
      <w:r>
        <w:rPr>
          <w:rFonts w:ascii="宋体" w:hAnsi="宋体" w:hint="eastAsia"/>
          <w:sz w:val="24"/>
        </w:rPr>
        <w:t>、购买单数分布</w:t>
      </w:r>
      <w:r w:rsidR="00AF2EAC">
        <w:rPr>
          <w:rFonts w:ascii="宋体" w:hAnsi="宋体" w:hint="eastAsia"/>
          <w:sz w:val="24"/>
        </w:rPr>
        <w:t>（展示为柱状图，按人数从多到少排，TOP10+other）</w:t>
      </w:r>
      <w:r>
        <w:rPr>
          <w:rFonts w:ascii="宋体" w:hAnsi="宋体" w:hint="eastAsia"/>
          <w:sz w:val="24"/>
        </w:rPr>
        <w:t>、购买类目分布</w:t>
      </w:r>
      <w:r w:rsidR="00AF2EAC">
        <w:rPr>
          <w:rFonts w:ascii="宋体" w:hAnsi="宋体" w:hint="eastAsia"/>
          <w:sz w:val="24"/>
        </w:rPr>
        <w:t>（展示为柱状图，按人数从多到少排，TOP10+other）。</w:t>
      </w:r>
    </w:p>
    <w:p w:rsidR="00AF2EAC" w:rsidRDefault="00AF2EAC" w:rsidP="0017266F">
      <w:pPr>
        <w:spacing w:line="360" w:lineRule="auto"/>
        <w:rPr>
          <w:rFonts w:ascii="宋体" w:hAnsi="宋体"/>
          <w:sz w:val="24"/>
        </w:rPr>
      </w:pPr>
    </w:p>
    <w:p w:rsidR="00AF2EAC" w:rsidRDefault="00AF2EAC" w:rsidP="002B53C3">
      <w:pPr>
        <w:pStyle w:val="3"/>
      </w:pPr>
      <w:bookmarkStart w:id="111" w:name="_Toc513495106"/>
      <w:r>
        <w:rPr>
          <w:rFonts w:hint="eastAsia"/>
        </w:rPr>
        <w:t>5.6</w:t>
      </w:r>
      <w:r>
        <w:rPr>
          <w:rFonts w:hint="eastAsia"/>
        </w:rPr>
        <w:t>、</w:t>
      </w:r>
      <w:r w:rsidR="0017266F">
        <w:rPr>
          <w:rFonts w:hint="eastAsia"/>
        </w:rPr>
        <w:t>行为属性</w:t>
      </w:r>
      <w:bookmarkEnd w:id="111"/>
    </w:p>
    <w:p w:rsidR="0017266F" w:rsidRPr="001250B3" w:rsidRDefault="0017266F" w:rsidP="0017266F">
      <w:pPr>
        <w:spacing w:line="360" w:lineRule="auto"/>
        <w:rPr>
          <w:rFonts w:ascii="宋体" w:hAnsi="宋体"/>
          <w:sz w:val="24"/>
        </w:rPr>
      </w:pPr>
      <w:r>
        <w:rPr>
          <w:rFonts w:ascii="宋体" w:hAnsi="宋体" w:hint="eastAsia"/>
          <w:sz w:val="24"/>
        </w:rPr>
        <w:t>可分为：访问次数分布</w:t>
      </w:r>
      <w:r w:rsidR="00AF2EAC">
        <w:rPr>
          <w:rFonts w:ascii="宋体" w:hAnsi="宋体" w:hint="eastAsia"/>
          <w:sz w:val="24"/>
        </w:rPr>
        <w:t>（展示为柱状图，按人数从多到少排，TOP10+other）</w:t>
      </w:r>
      <w:r>
        <w:rPr>
          <w:rFonts w:ascii="宋体" w:hAnsi="宋体" w:hint="eastAsia"/>
          <w:sz w:val="24"/>
        </w:rPr>
        <w:t>、搜索次数分布</w:t>
      </w:r>
      <w:r w:rsidR="00AF2EAC">
        <w:rPr>
          <w:rFonts w:ascii="宋体" w:hAnsi="宋体" w:hint="eastAsia"/>
          <w:sz w:val="24"/>
        </w:rPr>
        <w:t>（展示为柱状图，按人数从多到少排，TOP10+other）</w:t>
      </w:r>
      <w:r>
        <w:rPr>
          <w:rFonts w:ascii="宋体" w:hAnsi="宋体" w:hint="eastAsia"/>
          <w:sz w:val="24"/>
        </w:rPr>
        <w:t>、加入购物车次数分布</w:t>
      </w:r>
      <w:r w:rsidR="00AF2EAC">
        <w:rPr>
          <w:rFonts w:ascii="宋体" w:hAnsi="宋体" w:hint="eastAsia"/>
          <w:sz w:val="24"/>
        </w:rPr>
        <w:t>（展示为柱状图，按人数从多到少排，TOP10+other）</w:t>
      </w:r>
      <w:r>
        <w:rPr>
          <w:rFonts w:ascii="宋体" w:hAnsi="宋体" w:hint="eastAsia"/>
          <w:sz w:val="24"/>
        </w:rPr>
        <w:t>、关注次数分布</w:t>
      </w:r>
      <w:r w:rsidR="00AF2EAC">
        <w:rPr>
          <w:rFonts w:ascii="宋体" w:hAnsi="宋体" w:hint="eastAsia"/>
          <w:sz w:val="24"/>
        </w:rPr>
        <w:t>（展示为柱状图，按人数从多到少排，TOP10+other）</w:t>
      </w:r>
      <w:r>
        <w:rPr>
          <w:rFonts w:ascii="宋体" w:hAnsi="宋体" w:hint="eastAsia"/>
          <w:sz w:val="24"/>
        </w:rPr>
        <w:t>、分享次数分布</w:t>
      </w:r>
      <w:r w:rsidR="00AF2EAC">
        <w:rPr>
          <w:rFonts w:ascii="宋体" w:hAnsi="宋体" w:hint="eastAsia"/>
          <w:sz w:val="24"/>
        </w:rPr>
        <w:t>（展示为柱状图，按人数从多到少排，TOP10+other）</w:t>
      </w:r>
      <w:r>
        <w:rPr>
          <w:rFonts w:ascii="宋体" w:hAnsi="宋体" w:hint="eastAsia"/>
          <w:sz w:val="24"/>
        </w:rPr>
        <w:t>、收藏次数分布</w:t>
      </w:r>
      <w:r w:rsidR="00AF2EAC">
        <w:rPr>
          <w:rFonts w:ascii="宋体" w:hAnsi="宋体" w:hint="eastAsia"/>
          <w:sz w:val="24"/>
        </w:rPr>
        <w:t>（展示为柱状图，按人数从多到少排，TOP10+other）</w:t>
      </w:r>
      <w:r>
        <w:rPr>
          <w:rFonts w:ascii="宋体" w:hAnsi="宋体" w:hint="eastAsia"/>
          <w:sz w:val="24"/>
        </w:rPr>
        <w:t>。</w:t>
      </w:r>
    </w:p>
    <w:p w:rsidR="0017266F" w:rsidRPr="0017266F" w:rsidRDefault="0017266F" w:rsidP="0017266F"/>
    <w:p w:rsidR="0017266F" w:rsidRPr="00801F1F" w:rsidRDefault="0017266F" w:rsidP="00801F1F">
      <w:pPr>
        <w:widowControl/>
        <w:jc w:val="left"/>
        <w:rPr>
          <w:rFonts w:ascii="宋体" w:hAnsi="宋体"/>
          <w:sz w:val="24"/>
        </w:rPr>
      </w:pPr>
    </w:p>
    <w:p w:rsidR="0076291E" w:rsidRPr="00E624CF" w:rsidRDefault="0076291E" w:rsidP="0076291E">
      <w:pPr>
        <w:pStyle w:val="1"/>
        <w:spacing w:before="0" w:after="0" w:line="360" w:lineRule="auto"/>
        <w:ind w:left="432"/>
        <w:jc w:val="center"/>
        <w:rPr>
          <w:rFonts w:ascii="宋体" w:hAnsi="宋体"/>
          <w:sz w:val="24"/>
          <w:szCs w:val="24"/>
        </w:rPr>
      </w:pPr>
      <w:bookmarkStart w:id="112" w:name="_Toc513495107"/>
      <w:r w:rsidRPr="00E624CF">
        <w:rPr>
          <w:rFonts w:ascii="宋体" w:hAnsi="宋体" w:hint="eastAsia"/>
          <w:sz w:val="24"/>
          <w:szCs w:val="24"/>
        </w:rPr>
        <w:t>致 谢</w:t>
      </w:r>
      <w:bookmarkEnd w:id="112"/>
    </w:p>
    <w:p w:rsidR="005F6E34" w:rsidRDefault="00F1778B" w:rsidP="0095430C">
      <w:pPr>
        <w:spacing w:line="360" w:lineRule="auto"/>
        <w:ind w:firstLineChars="200" w:firstLine="480"/>
        <w:rPr>
          <w:sz w:val="24"/>
        </w:rPr>
      </w:pPr>
      <w:r w:rsidRPr="0095430C">
        <w:rPr>
          <w:rFonts w:hint="eastAsia"/>
          <w:sz w:val="24"/>
        </w:rPr>
        <w:t>本文</w:t>
      </w:r>
      <w:r w:rsidRPr="0095430C">
        <w:rPr>
          <w:sz w:val="24"/>
        </w:rPr>
        <w:t>之所以能够顺利完成，尤其要</w:t>
      </w:r>
      <w:r w:rsidRPr="0095430C">
        <w:rPr>
          <w:rFonts w:hint="eastAsia"/>
          <w:sz w:val="24"/>
        </w:rPr>
        <w:t>感谢</w:t>
      </w:r>
      <w:r w:rsidR="00904537">
        <w:rPr>
          <w:rFonts w:hint="eastAsia"/>
          <w:sz w:val="24"/>
        </w:rPr>
        <w:t>X</w:t>
      </w:r>
      <w:r w:rsidR="00904537">
        <w:rPr>
          <w:sz w:val="24"/>
        </w:rPr>
        <w:t>XX</w:t>
      </w:r>
      <w:r w:rsidRPr="009D695B">
        <w:rPr>
          <w:rFonts w:hint="eastAsia"/>
          <w:sz w:val="24"/>
        </w:rPr>
        <w:t>老师</w:t>
      </w:r>
      <w:r>
        <w:rPr>
          <w:rFonts w:hint="eastAsia"/>
          <w:sz w:val="24"/>
        </w:rPr>
        <w:t>的鼎力支持。</w:t>
      </w:r>
      <w:r>
        <w:rPr>
          <w:sz w:val="24"/>
        </w:rPr>
        <w:t>从选题</w:t>
      </w:r>
      <w:r>
        <w:rPr>
          <w:rFonts w:hint="eastAsia"/>
          <w:sz w:val="24"/>
        </w:rPr>
        <w:t>开始到</w:t>
      </w:r>
      <w:r>
        <w:rPr>
          <w:sz w:val="24"/>
        </w:rPr>
        <w:t>报告</w:t>
      </w:r>
      <w:r>
        <w:rPr>
          <w:rFonts w:hint="eastAsia"/>
          <w:sz w:val="24"/>
        </w:rPr>
        <w:t>结束，</w:t>
      </w:r>
      <w:r>
        <w:rPr>
          <w:sz w:val="24"/>
        </w:rPr>
        <w:t>每一个环节</w:t>
      </w:r>
      <w:r w:rsidR="00221B9B">
        <w:rPr>
          <w:rFonts w:hint="eastAsia"/>
          <w:sz w:val="24"/>
        </w:rPr>
        <w:t>都</w:t>
      </w:r>
      <w:r w:rsidR="0095430C">
        <w:rPr>
          <w:rFonts w:hint="eastAsia"/>
          <w:sz w:val="24"/>
        </w:rPr>
        <w:t>在</w:t>
      </w:r>
      <w:r w:rsidR="00904537">
        <w:rPr>
          <w:rFonts w:hint="eastAsia"/>
          <w:sz w:val="24"/>
        </w:rPr>
        <w:t>X</w:t>
      </w:r>
      <w:r w:rsidR="00221B9B">
        <w:rPr>
          <w:rFonts w:hint="eastAsia"/>
          <w:sz w:val="24"/>
        </w:rPr>
        <w:t>老师</w:t>
      </w:r>
      <w:r w:rsidR="00221B9B">
        <w:rPr>
          <w:sz w:val="24"/>
        </w:rPr>
        <w:t>亲切的</w:t>
      </w:r>
      <w:r w:rsidR="00221B9B">
        <w:rPr>
          <w:rFonts w:hint="eastAsia"/>
          <w:sz w:val="24"/>
        </w:rPr>
        <w:t>指导</w:t>
      </w:r>
      <w:r w:rsidR="00221B9B">
        <w:rPr>
          <w:sz w:val="24"/>
        </w:rPr>
        <w:t>下完成。</w:t>
      </w:r>
      <w:r w:rsidR="00904537">
        <w:rPr>
          <w:rFonts w:hint="eastAsia"/>
          <w:sz w:val="24"/>
        </w:rPr>
        <w:t>X</w:t>
      </w:r>
      <w:r w:rsidR="00221B9B">
        <w:rPr>
          <w:sz w:val="24"/>
        </w:rPr>
        <w:t>老师</w:t>
      </w:r>
      <w:r w:rsidR="00221B9B">
        <w:rPr>
          <w:rFonts w:hint="eastAsia"/>
          <w:sz w:val="24"/>
        </w:rPr>
        <w:t>在</w:t>
      </w:r>
      <w:r w:rsidR="00221B9B">
        <w:rPr>
          <w:sz w:val="24"/>
        </w:rPr>
        <w:t>工作之余，在休息的时间</w:t>
      </w:r>
      <w:r w:rsidR="00221B9B">
        <w:rPr>
          <w:rFonts w:hint="eastAsia"/>
          <w:sz w:val="24"/>
        </w:rPr>
        <w:t>还</w:t>
      </w:r>
      <w:r w:rsidR="00221B9B">
        <w:rPr>
          <w:sz w:val="24"/>
        </w:rPr>
        <w:t>与我们</w:t>
      </w:r>
      <w:r w:rsidR="00221B9B">
        <w:rPr>
          <w:rFonts w:hint="eastAsia"/>
          <w:sz w:val="24"/>
        </w:rPr>
        <w:t>一起</w:t>
      </w:r>
      <w:r w:rsidR="00221B9B">
        <w:rPr>
          <w:sz w:val="24"/>
        </w:rPr>
        <w:t>开研讨会</w:t>
      </w:r>
      <w:r w:rsidR="0095430C">
        <w:rPr>
          <w:rFonts w:hint="eastAsia"/>
          <w:sz w:val="24"/>
        </w:rPr>
        <w:t>，</w:t>
      </w:r>
      <w:r w:rsidR="005F6E34">
        <w:rPr>
          <w:sz w:val="24"/>
        </w:rPr>
        <w:t>我的每一个问题，</w:t>
      </w:r>
      <w:r w:rsidR="00904537">
        <w:rPr>
          <w:rFonts w:hint="eastAsia"/>
          <w:sz w:val="24"/>
        </w:rPr>
        <w:t>X</w:t>
      </w:r>
      <w:r w:rsidR="005F6E34">
        <w:rPr>
          <w:sz w:val="24"/>
        </w:rPr>
        <w:t>老师都及时的</w:t>
      </w:r>
      <w:r w:rsidR="0095430C">
        <w:rPr>
          <w:rFonts w:hint="eastAsia"/>
          <w:sz w:val="24"/>
        </w:rPr>
        <w:t>给予</w:t>
      </w:r>
      <w:r w:rsidR="005F6E34">
        <w:rPr>
          <w:sz w:val="24"/>
        </w:rPr>
        <w:t>回复</w:t>
      </w:r>
      <w:r w:rsidR="005F6E34">
        <w:rPr>
          <w:rFonts w:hint="eastAsia"/>
          <w:sz w:val="24"/>
        </w:rPr>
        <w:t>，</w:t>
      </w:r>
      <w:r w:rsidR="005F6E34">
        <w:rPr>
          <w:sz w:val="24"/>
        </w:rPr>
        <w:t>对于我的每一个</w:t>
      </w:r>
      <w:r w:rsidR="005F6E34">
        <w:rPr>
          <w:rFonts w:hint="eastAsia"/>
          <w:sz w:val="24"/>
        </w:rPr>
        <w:t>错误</w:t>
      </w:r>
      <w:r w:rsidR="005F6E34">
        <w:rPr>
          <w:sz w:val="24"/>
        </w:rPr>
        <w:t>都给予指出</w:t>
      </w:r>
      <w:r w:rsidR="005F6E34">
        <w:rPr>
          <w:rFonts w:hint="eastAsia"/>
          <w:sz w:val="24"/>
        </w:rPr>
        <w:t>，在此由衷的</w:t>
      </w:r>
      <w:r w:rsidR="005F6E34">
        <w:rPr>
          <w:sz w:val="24"/>
        </w:rPr>
        <w:t>感谢</w:t>
      </w:r>
      <w:r w:rsidR="00904537">
        <w:rPr>
          <w:rFonts w:hint="eastAsia"/>
          <w:sz w:val="24"/>
        </w:rPr>
        <w:t>X</w:t>
      </w:r>
      <w:r w:rsidR="005F6E34">
        <w:rPr>
          <w:sz w:val="24"/>
        </w:rPr>
        <w:t>老师</w:t>
      </w:r>
      <w:r w:rsidR="005F6E34">
        <w:rPr>
          <w:rFonts w:hint="eastAsia"/>
          <w:sz w:val="24"/>
        </w:rPr>
        <w:t>，辛苦了</w:t>
      </w:r>
      <w:r w:rsidR="005F6E34">
        <w:rPr>
          <w:sz w:val="24"/>
        </w:rPr>
        <w:t>。</w:t>
      </w:r>
      <w:r w:rsidR="005F6E34">
        <w:rPr>
          <w:rFonts w:hint="eastAsia"/>
          <w:sz w:val="24"/>
        </w:rPr>
        <w:t>通过这段</w:t>
      </w:r>
      <w:r w:rsidR="005F6E34">
        <w:rPr>
          <w:sz w:val="24"/>
        </w:rPr>
        <w:t>时间对</w:t>
      </w:r>
      <w:r w:rsidR="005F6E34">
        <w:rPr>
          <w:rFonts w:hint="eastAsia"/>
          <w:sz w:val="24"/>
        </w:rPr>
        <w:t>虚拟机</w:t>
      </w:r>
      <w:r w:rsidR="005F6E34">
        <w:rPr>
          <w:sz w:val="24"/>
        </w:rPr>
        <w:t>的了解</w:t>
      </w:r>
      <w:r w:rsidR="0095430C">
        <w:rPr>
          <w:rFonts w:hint="eastAsia"/>
          <w:sz w:val="24"/>
        </w:rPr>
        <w:t>学习</w:t>
      </w:r>
      <w:r w:rsidR="005F6E34">
        <w:rPr>
          <w:rFonts w:hint="eastAsia"/>
          <w:sz w:val="24"/>
        </w:rPr>
        <w:t>让我</w:t>
      </w:r>
      <w:r w:rsidR="005F6E34">
        <w:rPr>
          <w:sz w:val="24"/>
        </w:rPr>
        <w:t>对企业虚拟化有了新的认识</w:t>
      </w:r>
      <w:r w:rsidR="005F6E34">
        <w:rPr>
          <w:rFonts w:hint="eastAsia"/>
          <w:sz w:val="24"/>
        </w:rPr>
        <w:t>。</w:t>
      </w:r>
    </w:p>
    <w:p w:rsidR="00F4478E" w:rsidRPr="005F6E34" w:rsidRDefault="005F6E34" w:rsidP="0095430C">
      <w:pPr>
        <w:spacing w:line="360" w:lineRule="auto"/>
        <w:ind w:firstLineChars="200" w:firstLine="480"/>
        <w:rPr>
          <w:sz w:val="24"/>
        </w:rPr>
      </w:pPr>
      <w:r w:rsidRPr="0095430C">
        <w:rPr>
          <w:sz w:val="24"/>
        </w:rPr>
        <w:t>另外，要感谢我的家人，是家人的鼓励和支持，使</w:t>
      </w:r>
      <w:r w:rsidR="0095430C" w:rsidRPr="0095430C">
        <w:rPr>
          <w:rFonts w:hint="eastAsia"/>
          <w:sz w:val="24"/>
        </w:rPr>
        <w:t>将近不惑</w:t>
      </w:r>
      <w:r w:rsidRPr="0095430C">
        <w:rPr>
          <w:sz w:val="24"/>
        </w:rPr>
        <w:t>之年的我能够全心投入学习和工作之中，顺利完成学业。最后衷心感谢在百忙之中评阅论文和参加</w:t>
      </w:r>
      <w:hyperlink r:id="rId11" w:tgtFrame="_blank" w:history="1">
        <w:r w:rsidRPr="0095430C">
          <w:rPr>
            <w:sz w:val="24"/>
          </w:rPr>
          <w:t>答辩</w:t>
        </w:r>
      </w:hyperlink>
      <w:r w:rsidRPr="0095430C">
        <w:rPr>
          <w:sz w:val="24"/>
        </w:rPr>
        <w:t>的各位专家、教授</w:t>
      </w:r>
      <w:r w:rsidRPr="0095430C">
        <w:rPr>
          <w:sz w:val="24"/>
        </w:rPr>
        <w:t>!</w:t>
      </w:r>
      <w:r w:rsidR="00F4478E">
        <w:br w:type="page"/>
      </w:r>
    </w:p>
    <w:p w:rsidR="00B525FC" w:rsidRDefault="00F4478E" w:rsidP="007836B8">
      <w:pPr>
        <w:pStyle w:val="1"/>
        <w:spacing w:before="0" w:after="0" w:line="360" w:lineRule="auto"/>
        <w:jc w:val="center"/>
        <w:rPr>
          <w:rFonts w:ascii="宋体" w:hAnsi="宋体"/>
          <w:sz w:val="24"/>
          <w:szCs w:val="24"/>
        </w:rPr>
      </w:pPr>
      <w:bookmarkStart w:id="113" w:name="_Toc513495108"/>
      <w:r w:rsidRPr="00F4478E">
        <w:rPr>
          <w:rFonts w:ascii="宋体" w:hAnsi="宋体" w:hint="eastAsia"/>
          <w:sz w:val="24"/>
          <w:szCs w:val="24"/>
        </w:rPr>
        <w:lastRenderedPageBreak/>
        <w:t>参考文献</w:t>
      </w:r>
      <w:bookmarkEnd w:id="113"/>
    </w:p>
    <w:p w:rsidR="00F4478E" w:rsidRPr="007836B8" w:rsidRDefault="00F4478E" w:rsidP="007836B8">
      <w:pPr>
        <w:spacing w:line="360" w:lineRule="auto"/>
        <w:rPr>
          <w:rFonts w:ascii="宋体" w:hAnsi="宋体"/>
          <w:szCs w:val="21"/>
        </w:rPr>
      </w:pPr>
      <w:r w:rsidRPr="007836B8">
        <w:rPr>
          <w:rFonts w:ascii="宋体" w:hAnsi="宋体" w:hint="eastAsia"/>
          <w:szCs w:val="21"/>
        </w:rPr>
        <w:t>[1]</w:t>
      </w:r>
    </w:p>
    <w:p w:rsidR="007836B8" w:rsidRPr="007836B8" w:rsidRDefault="00F4478E" w:rsidP="00B054AE">
      <w:pPr>
        <w:spacing w:line="360" w:lineRule="auto"/>
        <w:rPr>
          <w:rFonts w:ascii="宋体" w:hAnsi="宋体"/>
          <w:szCs w:val="21"/>
        </w:rPr>
      </w:pPr>
      <w:r w:rsidRPr="007836B8">
        <w:rPr>
          <w:rFonts w:ascii="宋体" w:hAnsi="宋体" w:hint="eastAsia"/>
          <w:szCs w:val="21"/>
        </w:rPr>
        <w:t>[2]</w:t>
      </w:r>
      <w:ins w:id="114" w:author="Linshiwei" w:date="2018-05-13T21:16:00Z">
        <w:r w:rsidR="00484C78">
          <w:rPr>
            <w:rFonts w:ascii="宋体" w:hAnsi="宋体" w:hint="eastAsia"/>
            <w:szCs w:val="21"/>
          </w:rPr>
          <w:t>需要十篇</w:t>
        </w:r>
      </w:ins>
    </w:p>
    <w:sectPr w:rsidR="007836B8" w:rsidRPr="007836B8" w:rsidSect="00B945BB">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ACA" w:rsidRDefault="00A81ACA" w:rsidP="0028319B">
      <w:r>
        <w:separator/>
      </w:r>
    </w:p>
  </w:endnote>
  <w:endnote w:type="continuationSeparator" w:id="0">
    <w:p w:rsidR="00A81ACA" w:rsidRDefault="00A81ACA" w:rsidP="0028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39640"/>
      <w:docPartObj>
        <w:docPartGallery w:val="Page Numbers (Bottom of Page)"/>
        <w:docPartUnique/>
      </w:docPartObj>
    </w:sdtPr>
    <w:sdtEndPr/>
    <w:sdtContent>
      <w:p w:rsidR="00C401A3" w:rsidRDefault="00A81ACA">
        <w:pPr>
          <w:pStyle w:val="a4"/>
          <w:jc w:val="center"/>
        </w:pPr>
        <w:r>
          <w:fldChar w:fldCharType="begin"/>
        </w:r>
        <w:r>
          <w:instrText>PAGE   \* MERGEFORMAT</w:instrText>
        </w:r>
        <w:r>
          <w:fldChar w:fldCharType="separate"/>
        </w:r>
        <w:r w:rsidR="00484C78" w:rsidRPr="00484C78">
          <w:rPr>
            <w:noProof/>
            <w:lang w:val="zh-CN"/>
          </w:rPr>
          <w:t>1</w:t>
        </w:r>
        <w:r>
          <w:rPr>
            <w:noProof/>
            <w:lang w:val="zh-CN"/>
          </w:rPr>
          <w:fldChar w:fldCharType="end"/>
        </w:r>
      </w:p>
    </w:sdtContent>
  </w:sdt>
  <w:p w:rsidR="00C401A3" w:rsidRDefault="00C401A3" w:rsidP="00825FFD">
    <w:pPr>
      <w:pStyle w:val="a4"/>
      <w:ind w:firstLineChars="2000" w:firstLine="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ACA" w:rsidRDefault="00A81ACA" w:rsidP="0028319B">
      <w:r>
        <w:separator/>
      </w:r>
    </w:p>
  </w:footnote>
  <w:footnote w:type="continuationSeparator" w:id="0">
    <w:p w:rsidR="00A81ACA" w:rsidRDefault="00A81ACA" w:rsidP="00283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A3" w:rsidRDefault="00C401A3" w:rsidP="009B4C24">
    <w:pPr>
      <w:pStyle w:val="a3"/>
      <w:jc w:val="both"/>
    </w:pPr>
    <w:r>
      <w:rPr>
        <w:rFonts w:hint="eastAsia"/>
      </w:rPr>
      <w:t>山东科技大学</w:t>
    </w:r>
    <w:r w:rsidRPr="00F930B3">
      <w:rPr>
        <w:rFonts w:hint="eastAsia"/>
      </w:rPr>
      <w:t>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629D9"/>
    <w:multiLevelType w:val="hybridMultilevel"/>
    <w:tmpl w:val="FEB4F25A"/>
    <w:lvl w:ilvl="0" w:tplc="E02A617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C292E5F"/>
    <w:multiLevelType w:val="hybridMultilevel"/>
    <w:tmpl w:val="4AEA441A"/>
    <w:lvl w:ilvl="0" w:tplc="6D84E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23B7F"/>
    <w:multiLevelType w:val="hybridMultilevel"/>
    <w:tmpl w:val="A842774C"/>
    <w:lvl w:ilvl="0" w:tplc="28103D8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9D2014"/>
    <w:multiLevelType w:val="hybridMultilevel"/>
    <w:tmpl w:val="9648E040"/>
    <w:lvl w:ilvl="0" w:tplc="0000000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C5B4C24"/>
    <w:multiLevelType w:val="hybridMultilevel"/>
    <w:tmpl w:val="8E76C42C"/>
    <w:lvl w:ilvl="0" w:tplc="D742950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F2968F5"/>
    <w:multiLevelType w:val="hybridMultilevel"/>
    <w:tmpl w:val="7940FD6C"/>
    <w:lvl w:ilvl="0" w:tplc="FD485A58">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761C19"/>
    <w:multiLevelType w:val="hybridMultilevel"/>
    <w:tmpl w:val="D62A8F3C"/>
    <w:lvl w:ilvl="0" w:tplc="1390C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6A47DF"/>
    <w:multiLevelType w:val="multilevel"/>
    <w:tmpl w:val="0F6E4CD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9"/>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A7A6C77"/>
    <w:multiLevelType w:val="hybridMultilevel"/>
    <w:tmpl w:val="362EDE40"/>
    <w:lvl w:ilvl="0" w:tplc="4056A14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1D7568"/>
    <w:multiLevelType w:val="hybridMultilevel"/>
    <w:tmpl w:val="68FC279E"/>
    <w:lvl w:ilvl="0" w:tplc="786E75A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58032541"/>
    <w:multiLevelType w:val="hybridMultilevel"/>
    <w:tmpl w:val="11E03AC8"/>
    <w:lvl w:ilvl="0" w:tplc="3A008418">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59CB00F8"/>
    <w:multiLevelType w:val="hybridMultilevel"/>
    <w:tmpl w:val="53868C2E"/>
    <w:lvl w:ilvl="0" w:tplc="8D86B522">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5DF718BE"/>
    <w:multiLevelType w:val="hybridMultilevel"/>
    <w:tmpl w:val="CE1CC7C8"/>
    <w:lvl w:ilvl="0" w:tplc="636C7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2D1886"/>
    <w:multiLevelType w:val="multilevel"/>
    <w:tmpl w:val="0B0AD524"/>
    <w:lvl w:ilvl="0">
      <w:start w:val="3"/>
      <w:numFmt w:val="decimal"/>
      <w:lvlText w:val="%1."/>
      <w:lvlJc w:val="left"/>
      <w:pPr>
        <w:ind w:left="1080" w:hanging="1080"/>
      </w:pPr>
      <w:rPr>
        <w:rFonts w:hint="default"/>
      </w:rPr>
    </w:lvl>
    <w:lvl w:ilvl="1">
      <w:start w:val="1"/>
      <w:numFmt w:val="decimal"/>
      <w:lvlText w:val="%1.%2."/>
      <w:lvlJc w:val="left"/>
      <w:pPr>
        <w:ind w:left="1200" w:hanging="1080"/>
      </w:pPr>
      <w:rPr>
        <w:rFonts w:hint="default"/>
      </w:rPr>
    </w:lvl>
    <w:lvl w:ilvl="2">
      <w:start w:val="9"/>
      <w:numFmt w:val="decimal"/>
      <w:lvlText w:val="%1.%2.%3."/>
      <w:lvlJc w:val="left"/>
      <w:pPr>
        <w:ind w:left="1320" w:hanging="10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14" w15:restartNumberingAfterBreak="0">
    <w:nsid w:val="60A1496E"/>
    <w:multiLevelType w:val="hybridMultilevel"/>
    <w:tmpl w:val="DF427B3A"/>
    <w:lvl w:ilvl="0" w:tplc="85D832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19725B4"/>
    <w:multiLevelType w:val="multilevel"/>
    <w:tmpl w:val="0004D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072FE6"/>
    <w:multiLevelType w:val="hybridMultilevel"/>
    <w:tmpl w:val="CD12AF20"/>
    <w:lvl w:ilvl="0" w:tplc="739A65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3F73D1"/>
    <w:multiLevelType w:val="hybridMultilevel"/>
    <w:tmpl w:val="AFF4D67A"/>
    <w:lvl w:ilvl="0" w:tplc="7E9EE57E">
      <w:start w:val="1"/>
      <w:numFmt w:val="decimalEnclosedCircle"/>
      <w:lvlText w:val="%1"/>
      <w:lvlJc w:val="left"/>
      <w:pPr>
        <w:ind w:left="360" w:hanging="360"/>
      </w:pPr>
      <w:rPr>
        <w:rFonts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D82F94"/>
    <w:multiLevelType w:val="hybridMultilevel"/>
    <w:tmpl w:val="DF427B3A"/>
    <w:lvl w:ilvl="0" w:tplc="85D832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C485D30"/>
    <w:multiLevelType w:val="hybridMultilevel"/>
    <w:tmpl w:val="92CC19FC"/>
    <w:lvl w:ilvl="0" w:tplc="54501C1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A1285A"/>
    <w:multiLevelType w:val="multilevel"/>
    <w:tmpl w:val="858A77CA"/>
    <w:lvl w:ilvl="0">
      <w:start w:val="3"/>
      <w:numFmt w:val="decimal"/>
      <w:lvlText w:val="%1."/>
      <w:lvlJc w:val="left"/>
      <w:pPr>
        <w:ind w:left="1440" w:hanging="1440"/>
      </w:pPr>
      <w:rPr>
        <w:rFonts w:hint="default"/>
      </w:rPr>
    </w:lvl>
    <w:lvl w:ilvl="1">
      <w:start w:val="2"/>
      <w:numFmt w:val="decimal"/>
      <w:lvlText w:val="%1.%2."/>
      <w:lvlJc w:val="left"/>
      <w:pPr>
        <w:ind w:left="1440" w:hanging="1440"/>
      </w:pPr>
      <w:rPr>
        <w:rFonts w:hint="default"/>
      </w:rPr>
    </w:lvl>
    <w:lvl w:ilvl="2">
      <w:start w:val="2"/>
      <w:numFmt w:val="decimal"/>
      <w:lvlText w:val="%1.%2.%3."/>
      <w:lvlJc w:val="left"/>
      <w:pPr>
        <w:ind w:left="1440" w:hanging="1440"/>
      </w:pPr>
      <w:rPr>
        <w:rFonts w:hint="default"/>
      </w:rPr>
    </w:lvl>
    <w:lvl w:ilvl="3">
      <w:start w:val="2"/>
      <w:numFmt w:val="decimal"/>
      <w:lvlText w:val="%1.%2.%3.%4．"/>
      <w:lvlJc w:val="left"/>
      <w:pPr>
        <w:ind w:left="1440" w:hanging="1440"/>
      </w:pPr>
      <w:rPr>
        <w:rFonts w:hint="default"/>
      </w:rPr>
    </w:lvl>
    <w:lvl w:ilvl="4">
      <w:start w:val="5"/>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2E0499D"/>
    <w:multiLevelType w:val="hybridMultilevel"/>
    <w:tmpl w:val="895C337C"/>
    <w:lvl w:ilvl="0" w:tplc="B3FAF3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033C96"/>
    <w:multiLevelType w:val="multilevel"/>
    <w:tmpl w:val="2556B464"/>
    <w:lvl w:ilvl="0">
      <w:start w:val="3"/>
      <w:numFmt w:val="decimal"/>
      <w:lvlText w:val="%1."/>
      <w:lvlJc w:val="left"/>
      <w:pPr>
        <w:ind w:left="1440" w:hanging="1440"/>
      </w:pPr>
      <w:rPr>
        <w:rFonts w:hint="default"/>
      </w:rPr>
    </w:lvl>
    <w:lvl w:ilvl="1">
      <w:start w:val="2"/>
      <w:numFmt w:val="decimal"/>
      <w:lvlText w:val="%1.%2."/>
      <w:lvlJc w:val="left"/>
      <w:pPr>
        <w:ind w:left="1440" w:hanging="1440"/>
      </w:pPr>
      <w:rPr>
        <w:rFonts w:hint="default"/>
      </w:rPr>
    </w:lvl>
    <w:lvl w:ilvl="2">
      <w:start w:val="2"/>
      <w:numFmt w:val="decimal"/>
      <w:lvlText w:val="%1.%2.%3."/>
      <w:lvlJc w:val="left"/>
      <w:pPr>
        <w:ind w:left="1440" w:hanging="1440"/>
      </w:pPr>
      <w:rPr>
        <w:rFonts w:hint="default"/>
      </w:rPr>
    </w:lvl>
    <w:lvl w:ilvl="3">
      <w:start w:val="2"/>
      <w:numFmt w:val="decimal"/>
      <w:lvlText w:val="%1.%2.%3.%4．"/>
      <w:lvlJc w:val="left"/>
      <w:pPr>
        <w:ind w:left="1440" w:hanging="1440"/>
      </w:pPr>
      <w:rPr>
        <w:rFonts w:hint="default"/>
      </w:rPr>
    </w:lvl>
    <w:lvl w:ilvl="4">
      <w:start w:val="5"/>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6CC31F4"/>
    <w:multiLevelType w:val="multilevel"/>
    <w:tmpl w:val="45B22254"/>
    <w:lvl w:ilvl="0">
      <w:start w:val="3"/>
      <w:numFmt w:val="decimal"/>
      <w:lvlText w:val="%1."/>
      <w:lvlJc w:val="left"/>
      <w:pPr>
        <w:ind w:left="1080" w:hanging="1080"/>
      </w:pPr>
      <w:rPr>
        <w:rFonts w:hint="default"/>
      </w:rPr>
    </w:lvl>
    <w:lvl w:ilvl="1">
      <w:start w:val="2"/>
      <w:numFmt w:val="decimal"/>
      <w:lvlText w:val="%1.%2."/>
      <w:lvlJc w:val="left"/>
      <w:pPr>
        <w:ind w:left="1080" w:hanging="1080"/>
      </w:pPr>
      <w:rPr>
        <w:rFonts w:hint="default"/>
      </w:rPr>
    </w:lvl>
    <w:lvl w:ilvl="2">
      <w:start w:val="2"/>
      <w:numFmt w:val="decimal"/>
      <w:lvlText w:val="%1.%2.%3."/>
      <w:lvlJc w:val="left"/>
      <w:pPr>
        <w:ind w:left="1080" w:hanging="10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5"/>
  </w:num>
  <w:num w:numId="2">
    <w:abstractNumId w:val="5"/>
  </w:num>
  <w:num w:numId="3">
    <w:abstractNumId w:val="15"/>
  </w:num>
  <w:num w:numId="4">
    <w:abstractNumId w:val="10"/>
  </w:num>
  <w:num w:numId="5">
    <w:abstractNumId w:val="11"/>
  </w:num>
  <w:num w:numId="6">
    <w:abstractNumId w:val="19"/>
  </w:num>
  <w:num w:numId="7">
    <w:abstractNumId w:val="15"/>
  </w:num>
  <w:num w:numId="8">
    <w:abstractNumId w:val="8"/>
  </w:num>
  <w:num w:numId="9">
    <w:abstractNumId w:val="15"/>
  </w:num>
  <w:num w:numId="10">
    <w:abstractNumId w:val="17"/>
  </w:num>
  <w:num w:numId="11">
    <w:abstractNumId w:val="15"/>
  </w:num>
  <w:num w:numId="12">
    <w:abstractNumId w:val="21"/>
  </w:num>
  <w:num w:numId="13">
    <w:abstractNumId w:val="15"/>
  </w:num>
  <w:num w:numId="14">
    <w:abstractNumId w:val="4"/>
  </w:num>
  <w:num w:numId="15">
    <w:abstractNumId w:val="16"/>
  </w:num>
  <w:num w:numId="16">
    <w:abstractNumId w:val="12"/>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0"/>
  </w:num>
  <w:num w:numId="21">
    <w:abstractNumId w:val="9"/>
  </w:num>
  <w:num w:numId="22">
    <w:abstractNumId w:val="7"/>
  </w:num>
  <w:num w:numId="23">
    <w:abstractNumId w:val="13"/>
  </w:num>
  <w:num w:numId="24">
    <w:abstractNumId w:val="23"/>
  </w:num>
  <w:num w:numId="25">
    <w:abstractNumId w:val="22"/>
  </w:num>
  <w:num w:numId="26">
    <w:abstractNumId w:val="20"/>
  </w:num>
  <w:num w:numId="27">
    <w:abstractNumId w:val="14"/>
  </w:num>
  <w:num w:numId="28">
    <w:abstractNumId w:val="6"/>
  </w:num>
  <w:num w:numId="2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shiwei">
    <w15:presenceInfo w15:providerId="None" w15:userId="Linsh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5D3"/>
    <w:rsid w:val="00002ACB"/>
    <w:rsid w:val="00026C1A"/>
    <w:rsid w:val="000313E0"/>
    <w:rsid w:val="00041FB2"/>
    <w:rsid w:val="00057BB0"/>
    <w:rsid w:val="00061E59"/>
    <w:rsid w:val="00083427"/>
    <w:rsid w:val="00090627"/>
    <w:rsid w:val="000A2FE0"/>
    <w:rsid w:val="000B17AC"/>
    <w:rsid w:val="000B36B7"/>
    <w:rsid w:val="000B51DB"/>
    <w:rsid w:val="000D148C"/>
    <w:rsid w:val="000D4D46"/>
    <w:rsid w:val="000D6934"/>
    <w:rsid w:val="00102C25"/>
    <w:rsid w:val="00113911"/>
    <w:rsid w:val="001250B3"/>
    <w:rsid w:val="001261DC"/>
    <w:rsid w:val="00133A3A"/>
    <w:rsid w:val="0013571A"/>
    <w:rsid w:val="00137FBE"/>
    <w:rsid w:val="001409E4"/>
    <w:rsid w:val="00142D9E"/>
    <w:rsid w:val="00145DBE"/>
    <w:rsid w:val="001504E4"/>
    <w:rsid w:val="0016055B"/>
    <w:rsid w:val="0017266F"/>
    <w:rsid w:val="00175CB2"/>
    <w:rsid w:val="001801EF"/>
    <w:rsid w:val="001932FA"/>
    <w:rsid w:val="001D10A3"/>
    <w:rsid w:val="001E4017"/>
    <w:rsid w:val="001E7CA3"/>
    <w:rsid w:val="00214640"/>
    <w:rsid w:val="00221B9B"/>
    <w:rsid w:val="00227493"/>
    <w:rsid w:val="00254F80"/>
    <w:rsid w:val="002608E9"/>
    <w:rsid w:val="0028319B"/>
    <w:rsid w:val="002A0EB1"/>
    <w:rsid w:val="002B126F"/>
    <w:rsid w:val="002B3E8D"/>
    <w:rsid w:val="002B53C3"/>
    <w:rsid w:val="002C1A2C"/>
    <w:rsid w:val="002D0978"/>
    <w:rsid w:val="002D62F5"/>
    <w:rsid w:val="002E2EB8"/>
    <w:rsid w:val="002F2324"/>
    <w:rsid w:val="003144EC"/>
    <w:rsid w:val="00326B13"/>
    <w:rsid w:val="00331D81"/>
    <w:rsid w:val="00336B5B"/>
    <w:rsid w:val="00341369"/>
    <w:rsid w:val="00343563"/>
    <w:rsid w:val="00343CBC"/>
    <w:rsid w:val="003521E1"/>
    <w:rsid w:val="00360EF6"/>
    <w:rsid w:val="00361703"/>
    <w:rsid w:val="00362D81"/>
    <w:rsid w:val="00363D79"/>
    <w:rsid w:val="003650E2"/>
    <w:rsid w:val="00365B2B"/>
    <w:rsid w:val="003745A6"/>
    <w:rsid w:val="0038361B"/>
    <w:rsid w:val="00385417"/>
    <w:rsid w:val="003906D2"/>
    <w:rsid w:val="003956E2"/>
    <w:rsid w:val="003A2C1B"/>
    <w:rsid w:val="003A6149"/>
    <w:rsid w:val="003B46B9"/>
    <w:rsid w:val="003C4BE8"/>
    <w:rsid w:val="003D3CF9"/>
    <w:rsid w:val="003E2E2C"/>
    <w:rsid w:val="003E30CA"/>
    <w:rsid w:val="003F24B8"/>
    <w:rsid w:val="003F307D"/>
    <w:rsid w:val="004008A8"/>
    <w:rsid w:val="00402C55"/>
    <w:rsid w:val="00412940"/>
    <w:rsid w:val="00416A3E"/>
    <w:rsid w:val="00433DC9"/>
    <w:rsid w:val="004405CD"/>
    <w:rsid w:val="00443873"/>
    <w:rsid w:val="004529DF"/>
    <w:rsid w:val="004572E4"/>
    <w:rsid w:val="00457E1D"/>
    <w:rsid w:val="00461B00"/>
    <w:rsid w:val="00465478"/>
    <w:rsid w:val="00484C78"/>
    <w:rsid w:val="00486826"/>
    <w:rsid w:val="00492D6F"/>
    <w:rsid w:val="004A5CFB"/>
    <w:rsid w:val="004A6E9B"/>
    <w:rsid w:val="004B3A8C"/>
    <w:rsid w:val="004D564E"/>
    <w:rsid w:val="004E378B"/>
    <w:rsid w:val="004F034D"/>
    <w:rsid w:val="005004F7"/>
    <w:rsid w:val="005141A2"/>
    <w:rsid w:val="0052747D"/>
    <w:rsid w:val="00535B22"/>
    <w:rsid w:val="00566A20"/>
    <w:rsid w:val="00567566"/>
    <w:rsid w:val="00570D6F"/>
    <w:rsid w:val="00576C23"/>
    <w:rsid w:val="00580EA4"/>
    <w:rsid w:val="005879F3"/>
    <w:rsid w:val="00592A7A"/>
    <w:rsid w:val="005B1C71"/>
    <w:rsid w:val="005B3BAB"/>
    <w:rsid w:val="005D514C"/>
    <w:rsid w:val="005E1012"/>
    <w:rsid w:val="005E6BDB"/>
    <w:rsid w:val="005F6B9B"/>
    <w:rsid w:val="005F6E34"/>
    <w:rsid w:val="005F759C"/>
    <w:rsid w:val="005F7811"/>
    <w:rsid w:val="006039C6"/>
    <w:rsid w:val="00616920"/>
    <w:rsid w:val="006177D9"/>
    <w:rsid w:val="00620270"/>
    <w:rsid w:val="006204F9"/>
    <w:rsid w:val="00680594"/>
    <w:rsid w:val="0068562C"/>
    <w:rsid w:val="00691378"/>
    <w:rsid w:val="006A0F17"/>
    <w:rsid w:val="006A434D"/>
    <w:rsid w:val="006A5BE9"/>
    <w:rsid w:val="006B3FB4"/>
    <w:rsid w:val="006C23D9"/>
    <w:rsid w:val="006C3F14"/>
    <w:rsid w:val="006C5630"/>
    <w:rsid w:val="006C58D5"/>
    <w:rsid w:val="006E614D"/>
    <w:rsid w:val="006E6A1F"/>
    <w:rsid w:val="00714FA8"/>
    <w:rsid w:val="00731E6C"/>
    <w:rsid w:val="00735E74"/>
    <w:rsid w:val="00742A8D"/>
    <w:rsid w:val="00742ADC"/>
    <w:rsid w:val="0074561B"/>
    <w:rsid w:val="00755C16"/>
    <w:rsid w:val="007611E0"/>
    <w:rsid w:val="00761690"/>
    <w:rsid w:val="0076239A"/>
    <w:rsid w:val="0076291E"/>
    <w:rsid w:val="0077155F"/>
    <w:rsid w:val="00773E29"/>
    <w:rsid w:val="007836B8"/>
    <w:rsid w:val="00783C37"/>
    <w:rsid w:val="00790285"/>
    <w:rsid w:val="0079286A"/>
    <w:rsid w:val="007938D3"/>
    <w:rsid w:val="0079740F"/>
    <w:rsid w:val="007F159F"/>
    <w:rsid w:val="007F6FED"/>
    <w:rsid w:val="00801F1F"/>
    <w:rsid w:val="00807914"/>
    <w:rsid w:val="00824A8E"/>
    <w:rsid w:val="00825FFD"/>
    <w:rsid w:val="008336CE"/>
    <w:rsid w:val="00837F91"/>
    <w:rsid w:val="0087737A"/>
    <w:rsid w:val="008806B8"/>
    <w:rsid w:val="00880B5C"/>
    <w:rsid w:val="00880D40"/>
    <w:rsid w:val="008A76CE"/>
    <w:rsid w:val="008B13DD"/>
    <w:rsid w:val="008C3833"/>
    <w:rsid w:val="008D7167"/>
    <w:rsid w:val="008E2A8C"/>
    <w:rsid w:val="008E4964"/>
    <w:rsid w:val="008F72D3"/>
    <w:rsid w:val="009035B6"/>
    <w:rsid w:val="00904537"/>
    <w:rsid w:val="00920844"/>
    <w:rsid w:val="00925002"/>
    <w:rsid w:val="00930613"/>
    <w:rsid w:val="009534D4"/>
    <w:rsid w:val="0095430C"/>
    <w:rsid w:val="00960AD1"/>
    <w:rsid w:val="009679A6"/>
    <w:rsid w:val="00977FDE"/>
    <w:rsid w:val="00995FB9"/>
    <w:rsid w:val="009A3DDA"/>
    <w:rsid w:val="009B4C24"/>
    <w:rsid w:val="009B50B0"/>
    <w:rsid w:val="009B6A9B"/>
    <w:rsid w:val="009C6DF9"/>
    <w:rsid w:val="009F1F3B"/>
    <w:rsid w:val="009F2181"/>
    <w:rsid w:val="009F7656"/>
    <w:rsid w:val="00A2206D"/>
    <w:rsid w:val="00A3145E"/>
    <w:rsid w:val="00A34F49"/>
    <w:rsid w:val="00A44E16"/>
    <w:rsid w:val="00A50FFF"/>
    <w:rsid w:val="00A55B91"/>
    <w:rsid w:val="00A6127C"/>
    <w:rsid w:val="00A81ACA"/>
    <w:rsid w:val="00A8652F"/>
    <w:rsid w:val="00A92CF1"/>
    <w:rsid w:val="00AA262F"/>
    <w:rsid w:val="00AA7D57"/>
    <w:rsid w:val="00AC27FF"/>
    <w:rsid w:val="00AC5B79"/>
    <w:rsid w:val="00AC5D75"/>
    <w:rsid w:val="00AD01E1"/>
    <w:rsid w:val="00AD3E84"/>
    <w:rsid w:val="00AE4F84"/>
    <w:rsid w:val="00AE710E"/>
    <w:rsid w:val="00AF2EAC"/>
    <w:rsid w:val="00AF4849"/>
    <w:rsid w:val="00B054AE"/>
    <w:rsid w:val="00B05AFD"/>
    <w:rsid w:val="00B14F42"/>
    <w:rsid w:val="00B43B49"/>
    <w:rsid w:val="00B45AAF"/>
    <w:rsid w:val="00B525FC"/>
    <w:rsid w:val="00B52729"/>
    <w:rsid w:val="00B55F20"/>
    <w:rsid w:val="00B945BB"/>
    <w:rsid w:val="00B971FE"/>
    <w:rsid w:val="00BA081A"/>
    <w:rsid w:val="00BF2ABA"/>
    <w:rsid w:val="00C15BE0"/>
    <w:rsid w:val="00C20956"/>
    <w:rsid w:val="00C24753"/>
    <w:rsid w:val="00C26240"/>
    <w:rsid w:val="00C27C5A"/>
    <w:rsid w:val="00C313E0"/>
    <w:rsid w:val="00C34D7C"/>
    <w:rsid w:val="00C35D0D"/>
    <w:rsid w:val="00C401A3"/>
    <w:rsid w:val="00C67C18"/>
    <w:rsid w:val="00C74F24"/>
    <w:rsid w:val="00C87328"/>
    <w:rsid w:val="00C92597"/>
    <w:rsid w:val="00CA4C41"/>
    <w:rsid w:val="00CB31DC"/>
    <w:rsid w:val="00CC448E"/>
    <w:rsid w:val="00CE061D"/>
    <w:rsid w:val="00CF51EB"/>
    <w:rsid w:val="00D27E0A"/>
    <w:rsid w:val="00D33912"/>
    <w:rsid w:val="00D34D8A"/>
    <w:rsid w:val="00D43584"/>
    <w:rsid w:val="00D5467F"/>
    <w:rsid w:val="00D61EDC"/>
    <w:rsid w:val="00D67F1A"/>
    <w:rsid w:val="00D71477"/>
    <w:rsid w:val="00D8044B"/>
    <w:rsid w:val="00D86BA9"/>
    <w:rsid w:val="00D86ED7"/>
    <w:rsid w:val="00D94BDD"/>
    <w:rsid w:val="00DA5ED3"/>
    <w:rsid w:val="00DB6ACD"/>
    <w:rsid w:val="00DC2E40"/>
    <w:rsid w:val="00DC7360"/>
    <w:rsid w:val="00DC75D8"/>
    <w:rsid w:val="00DD2BB9"/>
    <w:rsid w:val="00E014D3"/>
    <w:rsid w:val="00E0536C"/>
    <w:rsid w:val="00E25582"/>
    <w:rsid w:val="00E36D08"/>
    <w:rsid w:val="00E41D91"/>
    <w:rsid w:val="00E47921"/>
    <w:rsid w:val="00E554E6"/>
    <w:rsid w:val="00E624CF"/>
    <w:rsid w:val="00E64F8B"/>
    <w:rsid w:val="00E757E0"/>
    <w:rsid w:val="00E922A1"/>
    <w:rsid w:val="00EA35F3"/>
    <w:rsid w:val="00EA42E3"/>
    <w:rsid w:val="00EB1E87"/>
    <w:rsid w:val="00EC045E"/>
    <w:rsid w:val="00ED5B65"/>
    <w:rsid w:val="00EE113F"/>
    <w:rsid w:val="00EF06F9"/>
    <w:rsid w:val="00F11F59"/>
    <w:rsid w:val="00F13755"/>
    <w:rsid w:val="00F152F8"/>
    <w:rsid w:val="00F1572D"/>
    <w:rsid w:val="00F1778B"/>
    <w:rsid w:val="00F261B7"/>
    <w:rsid w:val="00F30BEA"/>
    <w:rsid w:val="00F35463"/>
    <w:rsid w:val="00F413C4"/>
    <w:rsid w:val="00F4478E"/>
    <w:rsid w:val="00F46E5A"/>
    <w:rsid w:val="00F54D04"/>
    <w:rsid w:val="00F60986"/>
    <w:rsid w:val="00F655D3"/>
    <w:rsid w:val="00F7298F"/>
    <w:rsid w:val="00F81994"/>
    <w:rsid w:val="00F87E7F"/>
    <w:rsid w:val="00F930B3"/>
    <w:rsid w:val="00F96014"/>
    <w:rsid w:val="00FA03FA"/>
    <w:rsid w:val="00FB6B33"/>
    <w:rsid w:val="00FC19D2"/>
    <w:rsid w:val="00FC3CD7"/>
    <w:rsid w:val="00FF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5F1870-E771-4D13-ADCE-01FF5025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E8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8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8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38D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38D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7938D3"/>
    <w:pPr>
      <w:keepNext/>
      <w:keepLines/>
      <w:spacing w:before="240" w:after="64" w:line="320" w:lineRule="auto"/>
      <w:outlineLvl w:val="6"/>
    </w:pPr>
    <w:rPr>
      <w:b/>
      <w:bCs/>
      <w:sz w:val="24"/>
    </w:rPr>
  </w:style>
  <w:style w:type="paragraph" w:styleId="8">
    <w:name w:val="heading 8"/>
    <w:basedOn w:val="a"/>
    <w:next w:val="a"/>
    <w:link w:val="8Char"/>
    <w:uiPriority w:val="9"/>
    <w:semiHidden/>
    <w:unhideWhenUsed/>
    <w:qFormat/>
    <w:rsid w:val="007938D3"/>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7938D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1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8319B"/>
    <w:rPr>
      <w:sz w:val="18"/>
      <w:szCs w:val="18"/>
    </w:rPr>
  </w:style>
  <w:style w:type="paragraph" w:styleId="a4">
    <w:name w:val="footer"/>
    <w:basedOn w:val="a"/>
    <w:link w:val="Char0"/>
    <w:uiPriority w:val="99"/>
    <w:unhideWhenUsed/>
    <w:rsid w:val="002831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8319B"/>
    <w:rPr>
      <w:sz w:val="18"/>
      <w:szCs w:val="18"/>
    </w:rPr>
  </w:style>
  <w:style w:type="paragraph" w:styleId="10">
    <w:name w:val="toc 1"/>
    <w:basedOn w:val="a"/>
    <w:next w:val="a"/>
    <w:autoRedefine/>
    <w:uiPriority w:val="39"/>
    <w:rsid w:val="0028319B"/>
    <w:pPr>
      <w:tabs>
        <w:tab w:val="right" w:leader="dot" w:pos="7587"/>
      </w:tabs>
    </w:pPr>
    <w:rPr>
      <w:rFonts w:ascii="宋体"/>
      <w:b/>
      <w:noProof/>
      <w:sz w:val="24"/>
    </w:rPr>
  </w:style>
  <w:style w:type="paragraph" w:styleId="20">
    <w:name w:val="toc 2"/>
    <w:basedOn w:val="a"/>
    <w:next w:val="a"/>
    <w:autoRedefine/>
    <w:uiPriority w:val="39"/>
    <w:rsid w:val="0028319B"/>
    <w:pPr>
      <w:ind w:leftChars="200" w:left="420"/>
    </w:pPr>
  </w:style>
  <w:style w:type="paragraph" w:styleId="30">
    <w:name w:val="toc 3"/>
    <w:basedOn w:val="a"/>
    <w:next w:val="a"/>
    <w:autoRedefine/>
    <w:uiPriority w:val="39"/>
    <w:rsid w:val="0028319B"/>
    <w:pPr>
      <w:ind w:leftChars="400" w:left="840"/>
    </w:pPr>
  </w:style>
  <w:style w:type="character" w:styleId="a5">
    <w:name w:val="Hyperlink"/>
    <w:uiPriority w:val="99"/>
    <w:rsid w:val="0028319B"/>
    <w:rPr>
      <w:color w:val="0000FF"/>
      <w:u w:val="single"/>
    </w:rPr>
  </w:style>
  <w:style w:type="paragraph" w:styleId="40">
    <w:name w:val="toc 4"/>
    <w:basedOn w:val="a"/>
    <w:next w:val="a"/>
    <w:autoRedefine/>
    <w:uiPriority w:val="39"/>
    <w:rsid w:val="0028319B"/>
    <w:pPr>
      <w:ind w:leftChars="600" w:left="1260"/>
    </w:pPr>
  </w:style>
  <w:style w:type="character" w:customStyle="1" w:styleId="1Char">
    <w:name w:val="标题 1 Char"/>
    <w:basedOn w:val="a0"/>
    <w:link w:val="1"/>
    <w:uiPriority w:val="9"/>
    <w:rsid w:val="007938D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3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38D3"/>
    <w:rPr>
      <w:rFonts w:ascii="Times New Roman" w:eastAsia="宋体" w:hAnsi="Times New Roman" w:cs="Times New Roman"/>
      <w:b/>
      <w:bCs/>
      <w:sz w:val="32"/>
      <w:szCs w:val="32"/>
    </w:rPr>
  </w:style>
  <w:style w:type="character" w:customStyle="1" w:styleId="4Char">
    <w:name w:val="标题 4 Char"/>
    <w:basedOn w:val="a0"/>
    <w:link w:val="4"/>
    <w:uiPriority w:val="9"/>
    <w:rsid w:val="007938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38D3"/>
    <w:rPr>
      <w:rFonts w:ascii="Times New Roman" w:eastAsia="宋体" w:hAnsi="Times New Roman" w:cs="Times New Roman"/>
      <w:b/>
      <w:bCs/>
      <w:sz w:val="28"/>
      <w:szCs w:val="28"/>
    </w:rPr>
  </w:style>
  <w:style w:type="character" w:customStyle="1" w:styleId="6Char">
    <w:name w:val="标题 6 Char"/>
    <w:basedOn w:val="a0"/>
    <w:link w:val="6"/>
    <w:uiPriority w:val="9"/>
    <w:rsid w:val="00793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38D3"/>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3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38D3"/>
    <w:rPr>
      <w:rFonts w:asciiTheme="majorHAnsi" w:eastAsiaTheme="majorEastAsia" w:hAnsiTheme="majorHAnsi" w:cstheme="majorBidi"/>
      <w:szCs w:val="21"/>
    </w:rPr>
  </w:style>
  <w:style w:type="paragraph" w:styleId="a6">
    <w:name w:val="List Paragraph"/>
    <w:basedOn w:val="a"/>
    <w:uiPriority w:val="34"/>
    <w:qFormat/>
    <w:rsid w:val="00175CB2"/>
    <w:pPr>
      <w:ind w:firstLineChars="200" w:firstLine="420"/>
    </w:pPr>
  </w:style>
  <w:style w:type="paragraph" w:styleId="a7">
    <w:name w:val="Title"/>
    <w:basedOn w:val="a"/>
    <w:next w:val="a"/>
    <w:link w:val="Char1"/>
    <w:uiPriority w:val="10"/>
    <w:qFormat/>
    <w:rsid w:val="00B55F2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B55F20"/>
    <w:rPr>
      <w:rFonts w:asciiTheme="majorHAnsi" w:eastAsia="宋体" w:hAnsiTheme="majorHAnsi" w:cstheme="majorBidi"/>
      <w:b/>
      <w:bCs/>
      <w:sz w:val="32"/>
      <w:szCs w:val="32"/>
    </w:rPr>
  </w:style>
  <w:style w:type="paragraph" w:styleId="a8">
    <w:name w:val="No Spacing"/>
    <w:link w:val="Char2"/>
    <w:uiPriority w:val="1"/>
    <w:qFormat/>
    <w:rsid w:val="00B945BB"/>
    <w:rPr>
      <w:kern w:val="0"/>
      <w:sz w:val="22"/>
    </w:rPr>
  </w:style>
  <w:style w:type="character" w:customStyle="1" w:styleId="Char2">
    <w:name w:val="无间隔 Char"/>
    <w:basedOn w:val="a0"/>
    <w:link w:val="a8"/>
    <w:uiPriority w:val="1"/>
    <w:rsid w:val="00B945BB"/>
    <w:rPr>
      <w:kern w:val="0"/>
      <w:sz w:val="22"/>
    </w:rPr>
  </w:style>
  <w:style w:type="table" w:styleId="a9">
    <w:name w:val="Table Grid"/>
    <w:basedOn w:val="a1"/>
    <w:uiPriority w:val="39"/>
    <w:rsid w:val="00C9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6C3F14"/>
    <w:rPr>
      <w:sz w:val="18"/>
      <w:szCs w:val="18"/>
    </w:rPr>
  </w:style>
  <w:style w:type="character" w:customStyle="1" w:styleId="Char3">
    <w:name w:val="批注框文本 Char"/>
    <w:basedOn w:val="a0"/>
    <w:link w:val="aa"/>
    <w:uiPriority w:val="99"/>
    <w:semiHidden/>
    <w:rsid w:val="006C3F14"/>
    <w:rPr>
      <w:rFonts w:ascii="Times New Roman" w:eastAsia="宋体" w:hAnsi="Times New Roman" w:cs="Times New Roman"/>
      <w:sz w:val="18"/>
      <w:szCs w:val="18"/>
    </w:rPr>
  </w:style>
  <w:style w:type="paragraph" w:styleId="ab">
    <w:name w:val="Date"/>
    <w:basedOn w:val="a"/>
    <w:next w:val="a"/>
    <w:link w:val="Char4"/>
    <w:uiPriority w:val="99"/>
    <w:semiHidden/>
    <w:unhideWhenUsed/>
    <w:rsid w:val="003C4BE8"/>
    <w:pPr>
      <w:ind w:leftChars="2500" w:left="100"/>
    </w:pPr>
  </w:style>
  <w:style w:type="character" w:customStyle="1" w:styleId="Char4">
    <w:name w:val="日期 Char"/>
    <w:basedOn w:val="a0"/>
    <w:link w:val="ab"/>
    <w:uiPriority w:val="99"/>
    <w:semiHidden/>
    <w:rsid w:val="003C4BE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3561">
      <w:bodyDiv w:val="1"/>
      <w:marLeft w:val="0"/>
      <w:marRight w:val="0"/>
      <w:marTop w:val="0"/>
      <w:marBottom w:val="0"/>
      <w:divBdr>
        <w:top w:val="none" w:sz="0" w:space="0" w:color="auto"/>
        <w:left w:val="none" w:sz="0" w:space="0" w:color="auto"/>
        <w:bottom w:val="none" w:sz="0" w:space="0" w:color="auto"/>
        <w:right w:val="none" w:sz="0" w:space="0" w:color="auto"/>
      </w:divBdr>
    </w:div>
    <w:div w:id="229075951">
      <w:bodyDiv w:val="1"/>
      <w:marLeft w:val="0"/>
      <w:marRight w:val="0"/>
      <w:marTop w:val="0"/>
      <w:marBottom w:val="0"/>
      <w:divBdr>
        <w:top w:val="none" w:sz="0" w:space="0" w:color="auto"/>
        <w:left w:val="none" w:sz="0" w:space="0" w:color="auto"/>
        <w:bottom w:val="none" w:sz="0" w:space="0" w:color="auto"/>
        <w:right w:val="none" w:sz="0" w:space="0" w:color="auto"/>
      </w:divBdr>
    </w:div>
    <w:div w:id="263653313">
      <w:bodyDiv w:val="1"/>
      <w:marLeft w:val="0"/>
      <w:marRight w:val="0"/>
      <w:marTop w:val="0"/>
      <w:marBottom w:val="0"/>
      <w:divBdr>
        <w:top w:val="none" w:sz="0" w:space="0" w:color="auto"/>
        <w:left w:val="none" w:sz="0" w:space="0" w:color="auto"/>
        <w:bottom w:val="none" w:sz="0" w:space="0" w:color="auto"/>
        <w:right w:val="none" w:sz="0" w:space="0" w:color="auto"/>
      </w:divBdr>
      <w:divsChild>
        <w:div w:id="1378042908">
          <w:marLeft w:val="0"/>
          <w:marRight w:val="0"/>
          <w:marTop w:val="0"/>
          <w:marBottom w:val="0"/>
          <w:divBdr>
            <w:top w:val="none" w:sz="0" w:space="0" w:color="auto"/>
            <w:left w:val="none" w:sz="0" w:space="0" w:color="auto"/>
            <w:bottom w:val="none" w:sz="0" w:space="0" w:color="auto"/>
            <w:right w:val="none" w:sz="0" w:space="0" w:color="auto"/>
          </w:divBdr>
        </w:div>
      </w:divsChild>
    </w:div>
    <w:div w:id="668140790">
      <w:bodyDiv w:val="1"/>
      <w:marLeft w:val="0"/>
      <w:marRight w:val="0"/>
      <w:marTop w:val="0"/>
      <w:marBottom w:val="0"/>
      <w:divBdr>
        <w:top w:val="none" w:sz="0" w:space="0" w:color="auto"/>
        <w:left w:val="none" w:sz="0" w:space="0" w:color="auto"/>
        <w:bottom w:val="none" w:sz="0" w:space="0" w:color="auto"/>
        <w:right w:val="none" w:sz="0" w:space="0" w:color="auto"/>
      </w:divBdr>
      <w:divsChild>
        <w:div w:id="1614824650">
          <w:marLeft w:val="0"/>
          <w:marRight w:val="0"/>
          <w:marTop w:val="0"/>
          <w:marBottom w:val="0"/>
          <w:divBdr>
            <w:top w:val="none" w:sz="0" w:space="0" w:color="auto"/>
            <w:left w:val="none" w:sz="0" w:space="0" w:color="auto"/>
            <w:bottom w:val="none" w:sz="0" w:space="0" w:color="auto"/>
            <w:right w:val="none" w:sz="0" w:space="0" w:color="auto"/>
          </w:divBdr>
        </w:div>
      </w:divsChild>
    </w:div>
    <w:div w:id="781339552">
      <w:bodyDiv w:val="1"/>
      <w:marLeft w:val="0"/>
      <w:marRight w:val="0"/>
      <w:marTop w:val="0"/>
      <w:marBottom w:val="0"/>
      <w:divBdr>
        <w:top w:val="none" w:sz="0" w:space="0" w:color="auto"/>
        <w:left w:val="none" w:sz="0" w:space="0" w:color="auto"/>
        <w:bottom w:val="none" w:sz="0" w:space="0" w:color="auto"/>
        <w:right w:val="none" w:sz="0" w:space="0" w:color="auto"/>
      </w:divBdr>
    </w:div>
    <w:div w:id="1082095771">
      <w:bodyDiv w:val="1"/>
      <w:marLeft w:val="0"/>
      <w:marRight w:val="0"/>
      <w:marTop w:val="0"/>
      <w:marBottom w:val="0"/>
      <w:divBdr>
        <w:top w:val="none" w:sz="0" w:space="0" w:color="auto"/>
        <w:left w:val="none" w:sz="0" w:space="0" w:color="auto"/>
        <w:bottom w:val="none" w:sz="0" w:space="0" w:color="auto"/>
        <w:right w:val="none" w:sz="0" w:space="0" w:color="auto"/>
      </w:divBdr>
    </w:div>
    <w:div w:id="1397896742">
      <w:bodyDiv w:val="1"/>
      <w:marLeft w:val="0"/>
      <w:marRight w:val="0"/>
      <w:marTop w:val="0"/>
      <w:marBottom w:val="0"/>
      <w:divBdr>
        <w:top w:val="none" w:sz="0" w:space="0" w:color="auto"/>
        <w:left w:val="none" w:sz="0" w:space="0" w:color="auto"/>
        <w:bottom w:val="none" w:sz="0" w:space="0" w:color="auto"/>
        <w:right w:val="none" w:sz="0" w:space="0" w:color="auto"/>
      </w:divBdr>
    </w:div>
    <w:div w:id="1882084865">
      <w:bodyDiv w:val="1"/>
      <w:marLeft w:val="0"/>
      <w:marRight w:val="0"/>
      <w:marTop w:val="0"/>
      <w:marBottom w:val="0"/>
      <w:divBdr>
        <w:top w:val="none" w:sz="0" w:space="0" w:color="auto"/>
        <w:left w:val="none" w:sz="0" w:space="0" w:color="auto"/>
        <w:bottom w:val="none" w:sz="0" w:space="0" w:color="auto"/>
        <w:right w:val="none" w:sz="0" w:space="0" w:color="auto"/>
      </w:divBdr>
    </w:div>
    <w:div w:id="21010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ylw.yjbys.com/lunwendabia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668921-1A8A-4769-AF0D-2759F44F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23</Pages>
  <Words>2142</Words>
  <Characters>12213</Characters>
  <Application>Microsoft Office Word</Application>
  <DocSecurity>0</DocSecurity>
  <Lines>101</Lines>
  <Paragraphs>28</Paragraphs>
  <ScaleCrop>false</ScaleCrop>
  <Company>Microsoft</Company>
  <LinksUpToDate>false</LinksUpToDate>
  <CharactersWithSpaces>14327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Linshiwei</cp:lastModifiedBy>
  <cp:revision>250</cp:revision>
  <dcterms:created xsi:type="dcterms:W3CDTF">2018-04-15T11:28:00Z</dcterms:created>
  <dcterms:modified xsi:type="dcterms:W3CDTF">2018-05-13T13:20:00Z</dcterms:modified>
</cp:coreProperties>
</file>