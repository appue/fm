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831525939"/>
        <w:docPartObj>
          <w:docPartGallery w:val="Cover Pages"/>
          <w:docPartUnique/>
        </w:docPartObj>
      </w:sdtPr>
      <w:sdtEndPr/>
      <w:sdtContent>
        <w:p w:rsidR="00AC429B" w:rsidRDefault="00AC429B"/>
        <w:p w:rsidR="00AC429B" w:rsidRDefault="00AC429B" w:rsidP="00041FB2">
          <w:pPr>
            <w:jc w:val="center"/>
            <w:rPr>
              <w:sz w:val="52"/>
            </w:rPr>
          </w:pPr>
          <w:r>
            <w:rPr>
              <w:rFonts w:hint="eastAsia"/>
              <w:sz w:val="52"/>
            </w:rPr>
            <w:t>上海第二工业</w:t>
          </w:r>
          <w:r>
            <w:rPr>
              <w:sz w:val="52"/>
            </w:rPr>
            <w:t>大学</w:t>
          </w:r>
        </w:p>
        <w:p w:rsidR="00AC429B" w:rsidRDefault="00AC429B" w:rsidP="00041FB2">
          <w:pPr>
            <w:jc w:val="center"/>
            <w:rPr>
              <w:sz w:val="52"/>
            </w:rPr>
          </w:pPr>
          <w:r>
            <w:rPr>
              <w:rFonts w:hint="eastAsia"/>
              <w:b/>
              <w:bCs/>
              <w:sz w:val="48"/>
            </w:rPr>
            <w:t>成人与继续教育学院</w:t>
          </w:r>
        </w:p>
        <w:p w:rsidR="00AC429B" w:rsidRDefault="00AC429B" w:rsidP="00B945BB">
          <w:pPr>
            <w:jc w:val="center"/>
            <w:rPr>
              <w:b/>
              <w:bCs/>
              <w:sz w:val="48"/>
            </w:rPr>
          </w:pPr>
        </w:p>
        <w:p w:rsidR="00AC429B" w:rsidRPr="00402F35" w:rsidRDefault="00402F35" w:rsidP="00B945BB">
          <w:pPr>
            <w:jc w:val="center"/>
            <w:rPr>
              <w:rFonts w:eastAsia="隶书"/>
              <w:sz w:val="52"/>
              <w:szCs w:val="52"/>
              <w:rPrChange w:id="0" w:author="Linshiwei" w:date="2018-05-13T20:32:00Z">
                <w:rPr>
                  <w:rFonts w:eastAsia="隶书"/>
                </w:rPr>
              </w:rPrChange>
            </w:rPr>
          </w:pPr>
          <w:ins w:id="1" w:author="Linshiwei" w:date="2018-05-13T20:31:00Z">
            <w:r w:rsidRPr="00402F35">
              <w:rPr>
                <w:rFonts w:eastAsia="隶书" w:hint="eastAsia"/>
                <w:sz w:val="52"/>
                <w:szCs w:val="52"/>
                <w:rPrChange w:id="2" w:author="Linshiwei" w:date="2018-05-13T20:32:00Z">
                  <w:rPr>
                    <w:rFonts w:eastAsia="隶书" w:hint="eastAsia"/>
                  </w:rPr>
                </w:rPrChange>
              </w:rPr>
              <w:t>格式</w:t>
            </w:r>
          </w:ins>
          <w:ins w:id="3" w:author="Linshiwei" w:date="2018-05-13T20:32:00Z">
            <w:r w:rsidRPr="00402F35">
              <w:rPr>
                <w:rFonts w:eastAsia="隶书" w:hint="eastAsia"/>
                <w:sz w:val="52"/>
                <w:szCs w:val="52"/>
                <w:rPrChange w:id="4" w:author="Linshiwei" w:date="2018-05-13T20:32:00Z">
                  <w:rPr>
                    <w:rFonts w:eastAsia="隶书" w:hint="eastAsia"/>
                  </w:rPr>
                </w:rPrChange>
              </w:rPr>
              <w:t>按照我发给你们的官方文件</w:t>
            </w:r>
          </w:ins>
        </w:p>
        <w:p w:rsidR="00AC429B" w:rsidRDefault="00AC429B" w:rsidP="00B945BB">
          <w:pPr>
            <w:jc w:val="center"/>
            <w:rPr>
              <w:rFonts w:eastAsia="隶书"/>
            </w:rPr>
          </w:pPr>
        </w:p>
        <w:p w:rsidR="00AC429B" w:rsidRDefault="00AC429B" w:rsidP="00B945BB">
          <w:pPr>
            <w:jc w:val="center"/>
            <w:rPr>
              <w:b/>
              <w:bCs/>
              <w:sz w:val="48"/>
            </w:rPr>
          </w:pPr>
          <w:r>
            <w:rPr>
              <w:rFonts w:hint="eastAsia"/>
              <w:b/>
              <w:bCs/>
              <w:sz w:val="44"/>
            </w:rPr>
            <w:t xml:space="preserve"> </w:t>
          </w:r>
          <w:r>
            <w:rPr>
              <w:rFonts w:hint="eastAsia"/>
              <w:b/>
              <w:bCs/>
              <w:sz w:val="48"/>
            </w:rPr>
            <w:t>毕</w:t>
          </w:r>
          <w:r>
            <w:rPr>
              <w:rFonts w:hint="eastAsia"/>
              <w:b/>
              <w:bCs/>
              <w:sz w:val="48"/>
            </w:rPr>
            <w:t xml:space="preserve"> </w:t>
          </w:r>
          <w:r>
            <w:rPr>
              <w:rFonts w:hint="eastAsia"/>
              <w:b/>
              <w:bCs/>
              <w:sz w:val="48"/>
            </w:rPr>
            <w:t>业</w:t>
          </w:r>
          <w:r>
            <w:rPr>
              <w:rFonts w:hint="eastAsia"/>
              <w:b/>
              <w:bCs/>
              <w:sz w:val="48"/>
            </w:rPr>
            <w:t xml:space="preserve"> </w:t>
          </w:r>
          <w:r>
            <w:rPr>
              <w:rFonts w:hint="eastAsia"/>
              <w:b/>
              <w:bCs/>
              <w:sz w:val="48"/>
            </w:rPr>
            <w:t>设</w:t>
          </w:r>
          <w:r>
            <w:rPr>
              <w:rFonts w:hint="eastAsia"/>
              <w:b/>
              <w:bCs/>
              <w:sz w:val="48"/>
            </w:rPr>
            <w:t xml:space="preserve"> </w:t>
          </w:r>
          <w:r>
            <w:rPr>
              <w:rFonts w:hint="eastAsia"/>
              <w:b/>
              <w:bCs/>
              <w:sz w:val="48"/>
            </w:rPr>
            <w:t>计</w:t>
          </w:r>
        </w:p>
        <w:p w:rsidR="00AC429B" w:rsidRDefault="00AC429B" w:rsidP="00B945BB"/>
        <w:p w:rsidR="00AC429B" w:rsidRDefault="00AC429B" w:rsidP="00B945BB"/>
        <w:p w:rsidR="00AC429B" w:rsidRDefault="00AC429B" w:rsidP="00B945BB"/>
        <w:p w:rsidR="00AC429B" w:rsidRDefault="00AC429B" w:rsidP="00B945BB"/>
        <w:p w:rsidR="00AC429B" w:rsidRDefault="00AC429B" w:rsidP="00B945BB"/>
        <w:p w:rsidR="00AC429B" w:rsidRDefault="00AC429B" w:rsidP="00B945BB">
          <w:pPr>
            <w:spacing w:line="480" w:lineRule="auto"/>
          </w:pPr>
        </w:p>
        <w:p w:rsidR="00AC429B" w:rsidRPr="004128D5" w:rsidRDefault="00AC429B" w:rsidP="00B945BB">
          <w:pPr>
            <w:spacing w:line="480" w:lineRule="auto"/>
            <w:jc w:val="left"/>
            <w:rPr>
              <w:b/>
              <w:bCs/>
              <w:sz w:val="28"/>
              <w:szCs w:val="28"/>
              <w:u w:val="single"/>
            </w:rPr>
          </w:pPr>
          <w:r w:rsidRPr="004128D5">
            <w:rPr>
              <w:rFonts w:hint="eastAsia"/>
              <w:b/>
              <w:bCs/>
              <w:sz w:val="28"/>
              <w:szCs w:val="28"/>
            </w:rPr>
            <w:t xml:space="preserve">     </w:t>
          </w:r>
          <w:r w:rsidRPr="004128D5">
            <w:rPr>
              <w:rFonts w:hint="eastAsia"/>
              <w:b/>
              <w:bCs/>
              <w:sz w:val="28"/>
              <w:szCs w:val="28"/>
            </w:rPr>
            <w:t>课</w:t>
          </w:r>
          <w:r w:rsidRPr="004128D5">
            <w:rPr>
              <w:rFonts w:hint="eastAsia"/>
              <w:b/>
              <w:bCs/>
              <w:sz w:val="28"/>
              <w:szCs w:val="28"/>
            </w:rPr>
            <w:t xml:space="preserve">       </w:t>
          </w:r>
          <w:r w:rsidRPr="004128D5">
            <w:rPr>
              <w:rFonts w:hint="eastAsia"/>
              <w:b/>
              <w:bCs/>
              <w:sz w:val="28"/>
              <w:szCs w:val="28"/>
            </w:rPr>
            <w:t>题</w:t>
          </w:r>
          <w:r w:rsidRPr="004128D5">
            <w:rPr>
              <w:rFonts w:hint="eastAsia"/>
              <w:b/>
              <w:bCs/>
              <w:sz w:val="28"/>
              <w:szCs w:val="28"/>
              <w:u w:val="thick"/>
            </w:rPr>
            <w:t xml:space="preserve">    </w:t>
          </w:r>
          <w:r w:rsidRPr="004128D5">
            <w:rPr>
              <w:rFonts w:hint="eastAsia"/>
              <w:b/>
              <w:bCs/>
              <w:sz w:val="28"/>
              <w:szCs w:val="28"/>
              <w:u w:val="thick"/>
            </w:rPr>
            <w:t>数字太保战略管理平台的系统设计和思考</w:t>
          </w:r>
          <w:r w:rsidRPr="004128D5">
            <w:rPr>
              <w:rFonts w:hint="eastAsia"/>
              <w:b/>
              <w:bCs/>
              <w:sz w:val="28"/>
              <w:szCs w:val="28"/>
              <w:u w:val="thick"/>
            </w:rPr>
            <w:t xml:space="preserve">   </w:t>
          </w:r>
          <w:r>
            <w:rPr>
              <w:b/>
              <w:bCs/>
              <w:sz w:val="28"/>
              <w:szCs w:val="28"/>
              <w:u w:val="thick"/>
            </w:rPr>
            <w:t xml:space="preserve"> </w:t>
          </w:r>
        </w:p>
        <w:p w:rsidR="00AC429B" w:rsidRPr="004128D5" w:rsidRDefault="00AC429B" w:rsidP="00B945BB">
          <w:pPr>
            <w:spacing w:line="480" w:lineRule="auto"/>
            <w:jc w:val="left"/>
            <w:rPr>
              <w:b/>
              <w:bCs/>
              <w:sz w:val="28"/>
              <w:szCs w:val="28"/>
              <w:u w:val="single"/>
            </w:rPr>
          </w:pPr>
          <w:r w:rsidRPr="004128D5">
            <w:rPr>
              <w:rFonts w:hint="eastAsia"/>
              <w:b/>
              <w:bCs/>
              <w:sz w:val="28"/>
              <w:szCs w:val="28"/>
            </w:rPr>
            <w:t xml:space="preserve">     </w:t>
          </w:r>
          <w:r w:rsidRPr="004128D5">
            <w:rPr>
              <w:rFonts w:hint="eastAsia"/>
              <w:b/>
              <w:bCs/>
              <w:sz w:val="28"/>
              <w:szCs w:val="28"/>
            </w:rPr>
            <w:t>专</w:t>
          </w:r>
          <w:r w:rsidRPr="004128D5">
            <w:rPr>
              <w:rFonts w:hint="eastAsia"/>
              <w:b/>
              <w:bCs/>
              <w:sz w:val="28"/>
              <w:szCs w:val="28"/>
            </w:rPr>
            <w:t xml:space="preserve">       </w:t>
          </w:r>
          <w:r w:rsidRPr="004128D5">
            <w:rPr>
              <w:rFonts w:hint="eastAsia"/>
              <w:b/>
              <w:bCs/>
              <w:sz w:val="28"/>
              <w:szCs w:val="28"/>
            </w:rPr>
            <w:t>业</w:t>
          </w:r>
          <w:r w:rsidRPr="004128D5">
            <w:rPr>
              <w:rFonts w:hint="eastAsia"/>
              <w:b/>
              <w:bCs/>
              <w:sz w:val="28"/>
              <w:szCs w:val="28"/>
              <w:u w:val="single"/>
            </w:rPr>
            <w:t xml:space="preserve">         </w:t>
          </w:r>
          <w:r w:rsidRPr="004128D5">
            <w:rPr>
              <w:rFonts w:hint="eastAsia"/>
              <w:b/>
              <w:bCs/>
              <w:sz w:val="28"/>
              <w:szCs w:val="28"/>
              <w:u w:val="single"/>
            </w:rPr>
            <w:t>计算机科学与技术</w:t>
          </w:r>
          <w:r w:rsidRPr="004128D5">
            <w:rPr>
              <w:rFonts w:hint="eastAsia"/>
              <w:b/>
              <w:bCs/>
              <w:sz w:val="28"/>
              <w:szCs w:val="28"/>
              <w:u w:val="single"/>
            </w:rPr>
            <w:t xml:space="preserve">                   </w:t>
          </w:r>
        </w:p>
        <w:p w:rsidR="00AC429B" w:rsidRPr="004128D5" w:rsidRDefault="00AC429B" w:rsidP="00B945BB">
          <w:pPr>
            <w:spacing w:line="480" w:lineRule="auto"/>
            <w:jc w:val="left"/>
            <w:rPr>
              <w:b/>
              <w:bCs/>
              <w:sz w:val="28"/>
              <w:szCs w:val="28"/>
              <w:u w:val="single"/>
            </w:rPr>
          </w:pPr>
          <w:r w:rsidRPr="004128D5">
            <w:rPr>
              <w:rFonts w:hint="eastAsia"/>
              <w:b/>
              <w:bCs/>
              <w:sz w:val="28"/>
              <w:szCs w:val="28"/>
            </w:rPr>
            <w:t xml:space="preserve">     </w:t>
          </w:r>
          <w:r w:rsidRPr="004128D5">
            <w:rPr>
              <w:rFonts w:hint="eastAsia"/>
              <w:b/>
              <w:bCs/>
              <w:sz w:val="28"/>
              <w:szCs w:val="28"/>
            </w:rPr>
            <w:t>学</w:t>
          </w:r>
          <w:r w:rsidRPr="004128D5">
            <w:rPr>
              <w:rFonts w:hint="eastAsia"/>
              <w:b/>
              <w:bCs/>
              <w:sz w:val="28"/>
              <w:szCs w:val="28"/>
            </w:rPr>
            <w:t xml:space="preserve"> </w:t>
          </w:r>
          <w:r w:rsidRPr="004128D5">
            <w:rPr>
              <w:rFonts w:hint="eastAsia"/>
              <w:b/>
              <w:bCs/>
              <w:sz w:val="28"/>
              <w:szCs w:val="28"/>
            </w:rPr>
            <w:t>历</w:t>
          </w:r>
          <w:r w:rsidRPr="004128D5">
            <w:rPr>
              <w:rFonts w:hint="eastAsia"/>
              <w:b/>
              <w:bCs/>
              <w:sz w:val="28"/>
              <w:szCs w:val="28"/>
            </w:rPr>
            <w:t xml:space="preserve"> </w:t>
          </w:r>
          <w:r w:rsidRPr="004128D5">
            <w:rPr>
              <w:rFonts w:hint="eastAsia"/>
              <w:b/>
              <w:bCs/>
              <w:sz w:val="28"/>
              <w:szCs w:val="28"/>
            </w:rPr>
            <w:t>层</w:t>
          </w:r>
          <w:r w:rsidRPr="004128D5">
            <w:rPr>
              <w:rFonts w:hint="eastAsia"/>
              <w:b/>
              <w:bCs/>
              <w:sz w:val="28"/>
              <w:szCs w:val="28"/>
            </w:rPr>
            <w:t xml:space="preserve"> </w:t>
          </w:r>
          <w:r w:rsidRPr="004128D5">
            <w:rPr>
              <w:rFonts w:hint="eastAsia"/>
              <w:b/>
              <w:bCs/>
              <w:sz w:val="28"/>
              <w:szCs w:val="28"/>
            </w:rPr>
            <w:t>次</w:t>
          </w:r>
          <w:r w:rsidRPr="004128D5">
            <w:rPr>
              <w:rFonts w:hint="eastAsia"/>
              <w:b/>
              <w:bCs/>
              <w:sz w:val="28"/>
              <w:szCs w:val="28"/>
              <w:u w:val="single"/>
            </w:rPr>
            <w:t xml:space="preserve">               </w:t>
          </w:r>
          <w:r w:rsidRPr="004128D5">
            <w:rPr>
              <w:rFonts w:hint="eastAsia"/>
              <w:b/>
              <w:bCs/>
              <w:sz w:val="28"/>
              <w:szCs w:val="28"/>
              <w:u w:val="single"/>
            </w:rPr>
            <w:t>本科</w:t>
          </w:r>
          <w:r w:rsidRPr="004128D5">
            <w:rPr>
              <w:rFonts w:hint="eastAsia"/>
              <w:b/>
              <w:bCs/>
              <w:sz w:val="28"/>
              <w:szCs w:val="28"/>
              <w:u w:val="single"/>
            </w:rPr>
            <w:t xml:space="preserve">                         </w:t>
          </w:r>
        </w:p>
        <w:p w:rsidR="00AC429B" w:rsidRPr="004128D5" w:rsidRDefault="00AC429B" w:rsidP="00B945BB">
          <w:pPr>
            <w:spacing w:line="480" w:lineRule="auto"/>
            <w:jc w:val="left"/>
            <w:rPr>
              <w:b/>
              <w:bCs/>
              <w:sz w:val="28"/>
              <w:szCs w:val="28"/>
            </w:rPr>
          </w:pPr>
          <w:r w:rsidRPr="004128D5">
            <w:rPr>
              <w:rFonts w:hint="eastAsia"/>
              <w:b/>
              <w:bCs/>
              <w:sz w:val="28"/>
              <w:szCs w:val="28"/>
            </w:rPr>
            <w:t xml:space="preserve">     </w:t>
          </w:r>
          <w:r w:rsidRPr="004128D5">
            <w:rPr>
              <w:rFonts w:hint="eastAsia"/>
              <w:b/>
              <w:bCs/>
              <w:sz w:val="28"/>
              <w:szCs w:val="28"/>
            </w:rPr>
            <w:t>学</w:t>
          </w:r>
          <w:r w:rsidRPr="004128D5">
            <w:rPr>
              <w:rFonts w:hint="eastAsia"/>
              <w:b/>
              <w:bCs/>
              <w:sz w:val="28"/>
              <w:szCs w:val="28"/>
            </w:rPr>
            <w:t xml:space="preserve"> </w:t>
          </w:r>
          <w:r w:rsidRPr="004128D5">
            <w:rPr>
              <w:rFonts w:hint="eastAsia"/>
              <w:b/>
              <w:bCs/>
              <w:sz w:val="28"/>
              <w:szCs w:val="28"/>
            </w:rPr>
            <w:t>生</w:t>
          </w:r>
          <w:r w:rsidRPr="004128D5">
            <w:rPr>
              <w:rFonts w:hint="eastAsia"/>
              <w:b/>
              <w:bCs/>
              <w:sz w:val="28"/>
              <w:szCs w:val="28"/>
            </w:rPr>
            <w:t xml:space="preserve"> </w:t>
          </w:r>
          <w:r w:rsidRPr="004128D5">
            <w:rPr>
              <w:rFonts w:hint="eastAsia"/>
              <w:b/>
              <w:bCs/>
              <w:sz w:val="28"/>
              <w:szCs w:val="28"/>
            </w:rPr>
            <w:t>姓</w:t>
          </w:r>
          <w:r w:rsidRPr="004128D5">
            <w:rPr>
              <w:rFonts w:hint="eastAsia"/>
              <w:b/>
              <w:bCs/>
              <w:sz w:val="28"/>
              <w:szCs w:val="28"/>
            </w:rPr>
            <w:t xml:space="preserve"> </w:t>
          </w:r>
          <w:r w:rsidRPr="004128D5">
            <w:rPr>
              <w:rFonts w:hint="eastAsia"/>
              <w:b/>
              <w:bCs/>
              <w:sz w:val="28"/>
              <w:szCs w:val="28"/>
            </w:rPr>
            <w:t>名</w:t>
          </w:r>
          <w:r w:rsidRPr="004128D5">
            <w:rPr>
              <w:rFonts w:hint="eastAsia"/>
              <w:b/>
              <w:bCs/>
              <w:sz w:val="28"/>
              <w:szCs w:val="28"/>
              <w:u w:val="single"/>
            </w:rPr>
            <w:t xml:space="preserve">              </w:t>
          </w:r>
          <w:r w:rsidRPr="004128D5">
            <w:rPr>
              <w:b/>
              <w:bCs/>
              <w:sz w:val="28"/>
              <w:szCs w:val="28"/>
              <w:u w:val="single"/>
            </w:rPr>
            <w:t xml:space="preserve"> </w:t>
          </w:r>
          <w:r w:rsidRPr="004128D5">
            <w:rPr>
              <w:rFonts w:hint="eastAsia"/>
              <w:b/>
              <w:bCs/>
              <w:sz w:val="28"/>
              <w:szCs w:val="28"/>
              <w:u w:val="single"/>
            </w:rPr>
            <w:t>刘萌</w:t>
          </w:r>
          <w:r w:rsidRPr="004128D5">
            <w:rPr>
              <w:rFonts w:hint="eastAsia"/>
              <w:b/>
              <w:bCs/>
              <w:sz w:val="28"/>
              <w:szCs w:val="28"/>
              <w:u w:val="single"/>
            </w:rPr>
            <w:t xml:space="preserve">                </w:t>
          </w:r>
          <w:r w:rsidRPr="004128D5">
            <w:rPr>
              <w:b/>
              <w:bCs/>
              <w:sz w:val="28"/>
              <w:szCs w:val="28"/>
              <w:u w:val="single"/>
            </w:rPr>
            <w:t xml:space="preserve"> </w:t>
          </w:r>
          <w:r w:rsidRPr="004128D5">
            <w:rPr>
              <w:rFonts w:hint="eastAsia"/>
              <w:b/>
              <w:bCs/>
              <w:sz w:val="28"/>
              <w:szCs w:val="28"/>
              <w:u w:val="single"/>
            </w:rPr>
            <w:t xml:space="preserve">        </w:t>
          </w:r>
        </w:p>
        <w:p w:rsidR="00AC429B" w:rsidRPr="004128D5" w:rsidRDefault="00AC429B" w:rsidP="00B945BB">
          <w:pPr>
            <w:spacing w:line="480" w:lineRule="auto"/>
            <w:jc w:val="left"/>
            <w:rPr>
              <w:b/>
              <w:bCs/>
              <w:sz w:val="28"/>
              <w:szCs w:val="28"/>
            </w:rPr>
          </w:pPr>
          <w:r w:rsidRPr="004128D5">
            <w:rPr>
              <w:rFonts w:hint="eastAsia"/>
              <w:b/>
              <w:bCs/>
              <w:sz w:val="28"/>
              <w:szCs w:val="28"/>
            </w:rPr>
            <w:t xml:space="preserve">     </w:t>
          </w:r>
          <w:r w:rsidRPr="004128D5">
            <w:rPr>
              <w:rFonts w:hint="eastAsia"/>
              <w:b/>
              <w:bCs/>
              <w:sz w:val="28"/>
              <w:szCs w:val="28"/>
            </w:rPr>
            <w:t>学</w:t>
          </w:r>
          <w:r w:rsidRPr="004128D5">
            <w:rPr>
              <w:rFonts w:hint="eastAsia"/>
              <w:b/>
              <w:bCs/>
              <w:sz w:val="28"/>
              <w:szCs w:val="28"/>
            </w:rPr>
            <w:t xml:space="preserve"> </w:t>
          </w:r>
          <w:r w:rsidRPr="004128D5">
            <w:rPr>
              <w:rFonts w:hint="eastAsia"/>
              <w:b/>
              <w:bCs/>
              <w:sz w:val="28"/>
              <w:szCs w:val="28"/>
            </w:rPr>
            <w:t>生</w:t>
          </w:r>
          <w:r w:rsidRPr="004128D5">
            <w:rPr>
              <w:rFonts w:hint="eastAsia"/>
              <w:b/>
              <w:bCs/>
              <w:sz w:val="28"/>
              <w:szCs w:val="28"/>
            </w:rPr>
            <w:t xml:space="preserve"> </w:t>
          </w:r>
          <w:r w:rsidRPr="004128D5">
            <w:rPr>
              <w:rFonts w:hint="eastAsia"/>
              <w:b/>
              <w:bCs/>
              <w:sz w:val="28"/>
              <w:szCs w:val="28"/>
            </w:rPr>
            <w:t>学</w:t>
          </w:r>
          <w:r w:rsidRPr="004128D5">
            <w:rPr>
              <w:rFonts w:hint="eastAsia"/>
              <w:b/>
              <w:bCs/>
              <w:sz w:val="28"/>
              <w:szCs w:val="28"/>
            </w:rPr>
            <w:t xml:space="preserve"> </w:t>
          </w:r>
          <w:r w:rsidRPr="004128D5">
            <w:rPr>
              <w:rFonts w:hint="eastAsia"/>
              <w:b/>
              <w:bCs/>
              <w:sz w:val="28"/>
              <w:szCs w:val="28"/>
            </w:rPr>
            <w:t>号</w:t>
          </w:r>
          <w:r w:rsidRPr="004128D5">
            <w:rPr>
              <w:rFonts w:hint="eastAsia"/>
              <w:b/>
              <w:bCs/>
              <w:sz w:val="28"/>
              <w:szCs w:val="28"/>
              <w:u w:val="single"/>
            </w:rPr>
            <w:t xml:space="preserve">            </w:t>
          </w:r>
          <w:r w:rsidRPr="004128D5">
            <w:rPr>
              <w:b/>
              <w:bCs/>
              <w:sz w:val="28"/>
              <w:szCs w:val="28"/>
              <w:u w:val="single"/>
            </w:rPr>
            <w:t xml:space="preserve"> </w:t>
          </w:r>
          <w:r w:rsidRPr="004128D5">
            <w:rPr>
              <w:rFonts w:hint="eastAsia"/>
              <w:b/>
              <w:bCs/>
              <w:sz w:val="28"/>
              <w:szCs w:val="28"/>
              <w:u w:val="single"/>
            </w:rPr>
            <w:t xml:space="preserve">152549219                      </w:t>
          </w:r>
        </w:p>
        <w:p w:rsidR="00AC429B" w:rsidRPr="004128D5" w:rsidRDefault="00AC429B" w:rsidP="00B945BB">
          <w:pPr>
            <w:spacing w:line="480" w:lineRule="auto"/>
            <w:jc w:val="left"/>
            <w:rPr>
              <w:sz w:val="28"/>
              <w:szCs w:val="28"/>
            </w:rPr>
          </w:pPr>
          <w:r w:rsidRPr="004128D5">
            <w:rPr>
              <w:rFonts w:hint="eastAsia"/>
              <w:b/>
              <w:bCs/>
              <w:sz w:val="28"/>
              <w:szCs w:val="28"/>
            </w:rPr>
            <w:t xml:space="preserve">     </w:t>
          </w:r>
          <w:r w:rsidRPr="004128D5">
            <w:rPr>
              <w:rFonts w:hint="eastAsia"/>
              <w:b/>
              <w:bCs/>
              <w:sz w:val="28"/>
              <w:szCs w:val="28"/>
            </w:rPr>
            <w:t>指</w:t>
          </w:r>
          <w:r w:rsidRPr="004128D5">
            <w:rPr>
              <w:rFonts w:hint="eastAsia"/>
              <w:b/>
              <w:bCs/>
              <w:sz w:val="28"/>
              <w:szCs w:val="28"/>
            </w:rPr>
            <w:t xml:space="preserve"> </w:t>
          </w:r>
          <w:r w:rsidRPr="004128D5">
            <w:rPr>
              <w:rFonts w:hint="eastAsia"/>
              <w:b/>
              <w:bCs/>
              <w:sz w:val="28"/>
              <w:szCs w:val="28"/>
            </w:rPr>
            <w:t>导</w:t>
          </w:r>
          <w:r w:rsidRPr="004128D5">
            <w:rPr>
              <w:rFonts w:hint="eastAsia"/>
              <w:b/>
              <w:bCs/>
              <w:sz w:val="28"/>
              <w:szCs w:val="28"/>
            </w:rPr>
            <w:t xml:space="preserve"> </w:t>
          </w:r>
          <w:r w:rsidRPr="004128D5">
            <w:rPr>
              <w:rFonts w:hint="eastAsia"/>
              <w:b/>
              <w:bCs/>
              <w:sz w:val="28"/>
              <w:szCs w:val="28"/>
            </w:rPr>
            <w:t>教</w:t>
          </w:r>
          <w:r w:rsidRPr="004128D5">
            <w:rPr>
              <w:rFonts w:hint="eastAsia"/>
              <w:b/>
              <w:bCs/>
              <w:sz w:val="28"/>
              <w:szCs w:val="28"/>
            </w:rPr>
            <w:t xml:space="preserve"> </w:t>
          </w:r>
          <w:r w:rsidRPr="004128D5">
            <w:rPr>
              <w:rFonts w:hint="eastAsia"/>
              <w:b/>
              <w:bCs/>
              <w:sz w:val="28"/>
              <w:szCs w:val="28"/>
            </w:rPr>
            <w:t>师</w:t>
          </w:r>
          <w:r w:rsidRPr="004128D5">
            <w:rPr>
              <w:rFonts w:hint="eastAsia"/>
              <w:b/>
              <w:bCs/>
              <w:sz w:val="28"/>
              <w:szCs w:val="28"/>
              <w:u w:val="single"/>
            </w:rPr>
            <w:t xml:space="preserve">               </w:t>
          </w:r>
          <w:r w:rsidRPr="004128D5">
            <w:rPr>
              <w:rFonts w:hint="eastAsia"/>
              <w:b/>
              <w:bCs/>
              <w:sz w:val="28"/>
              <w:szCs w:val="28"/>
              <w:u w:val="single"/>
            </w:rPr>
            <w:t>林士玮</w:t>
          </w:r>
          <w:r w:rsidRPr="004128D5">
            <w:rPr>
              <w:b/>
              <w:bCs/>
              <w:sz w:val="28"/>
              <w:szCs w:val="28"/>
              <w:u w:val="single"/>
            </w:rPr>
            <w:t xml:space="preserve"> </w:t>
          </w:r>
          <w:r w:rsidRPr="004128D5">
            <w:rPr>
              <w:rFonts w:hint="eastAsia"/>
              <w:b/>
              <w:bCs/>
              <w:sz w:val="28"/>
              <w:szCs w:val="28"/>
              <w:u w:val="single"/>
            </w:rPr>
            <w:t xml:space="preserve">                    </w:t>
          </w:r>
          <w:r>
            <w:rPr>
              <w:rFonts w:hint="eastAsia"/>
              <w:b/>
              <w:bCs/>
              <w:sz w:val="28"/>
              <w:szCs w:val="28"/>
              <w:u w:val="single"/>
            </w:rPr>
            <w:t xml:space="preserve">  </w:t>
          </w:r>
        </w:p>
        <w:p w:rsidR="00AC429B" w:rsidRDefault="00AC429B" w:rsidP="00B945BB">
          <w:pPr>
            <w:spacing w:line="360" w:lineRule="auto"/>
          </w:pPr>
        </w:p>
        <w:p w:rsidR="00AC429B" w:rsidRDefault="00AC429B" w:rsidP="00B945BB"/>
        <w:p w:rsidR="00AC429B" w:rsidRDefault="00AC429B" w:rsidP="00B945BB"/>
        <w:p w:rsidR="00AC429B" w:rsidRDefault="00AC429B" w:rsidP="00B945BB"/>
        <w:p w:rsidR="00AC429B" w:rsidRDefault="00AC429B" w:rsidP="00B945BB"/>
        <w:p w:rsidR="00AC429B" w:rsidRDefault="00AC429B" w:rsidP="00B945BB"/>
        <w:p w:rsidR="00AC429B" w:rsidRDefault="00AC429B" w:rsidP="00B945BB"/>
        <w:p w:rsidR="00AC429B" w:rsidRDefault="00AC429B" w:rsidP="00B945BB"/>
        <w:p w:rsidR="00AC429B" w:rsidRDefault="00AC429B" w:rsidP="00B945BB">
          <w:pPr>
            <w:rPr>
              <w:b/>
              <w:bCs/>
              <w:sz w:val="28"/>
            </w:rPr>
          </w:pPr>
          <w:r>
            <w:rPr>
              <w:rFonts w:hint="eastAsia"/>
              <w:b/>
              <w:bCs/>
              <w:sz w:val="28"/>
            </w:rPr>
            <w:t xml:space="preserve">          </w:t>
          </w:r>
          <w:r>
            <w:rPr>
              <w:rFonts w:hint="eastAsia"/>
              <w:b/>
              <w:bCs/>
              <w:sz w:val="28"/>
            </w:rPr>
            <w:t>接</w:t>
          </w:r>
          <w:r>
            <w:rPr>
              <w:rFonts w:hint="eastAsia"/>
              <w:b/>
              <w:bCs/>
              <w:sz w:val="28"/>
            </w:rPr>
            <w:t xml:space="preserve">  </w:t>
          </w:r>
          <w:r>
            <w:rPr>
              <w:rFonts w:hint="eastAsia"/>
              <w:b/>
              <w:bCs/>
              <w:sz w:val="28"/>
            </w:rPr>
            <w:t>受</w:t>
          </w:r>
          <w:r>
            <w:rPr>
              <w:rFonts w:hint="eastAsia"/>
              <w:b/>
              <w:bCs/>
              <w:sz w:val="28"/>
            </w:rPr>
            <w:t xml:space="preserve">  </w:t>
          </w:r>
          <w:r>
            <w:rPr>
              <w:rFonts w:hint="eastAsia"/>
              <w:b/>
              <w:bCs/>
              <w:sz w:val="28"/>
            </w:rPr>
            <w:t>任</w:t>
          </w:r>
          <w:r>
            <w:rPr>
              <w:rFonts w:hint="eastAsia"/>
              <w:b/>
              <w:bCs/>
              <w:sz w:val="28"/>
            </w:rPr>
            <w:t xml:space="preserve">  </w:t>
          </w:r>
          <w:r>
            <w:rPr>
              <w:rFonts w:hint="eastAsia"/>
              <w:b/>
              <w:bCs/>
              <w:sz w:val="28"/>
            </w:rPr>
            <w:t>务</w:t>
          </w:r>
          <w:r>
            <w:rPr>
              <w:rFonts w:hint="eastAsia"/>
              <w:b/>
              <w:bCs/>
              <w:sz w:val="28"/>
            </w:rPr>
            <w:t xml:space="preserve"> </w:t>
          </w:r>
          <w:r>
            <w:rPr>
              <w:rFonts w:hint="eastAsia"/>
              <w:b/>
              <w:bCs/>
              <w:sz w:val="28"/>
            </w:rPr>
            <w:t>日</w:t>
          </w:r>
          <w:r>
            <w:rPr>
              <w:rFonts w:hint="eastAsia"/>
              <w:b/>
              <w:bCs/>
              <w:sz w:val="28"/>
            </w:rPr>
            <w:t xml:space="preserve"> </w:t>
          </w:r>
          <w:r>
            <w:rPr>
              <w:rFonts w:hint="eastAsia"/>
              <w:b/>
              <w:bCs/>
              <w:sz w:val="28"/>
            </w:rPr>
            <w:t>期：</w:t>
          </w:r>
          <w:r>
            <w:rPr>
              <w:rFonts w:hint="eastAsia"/>
              <w:b/>
              <w:bCs/>
              <w:sz w:val="28"/>
            </w:rPr>
            <w:t>2018</w:t>
          </w:r>
          <w:r>
            <w:rPr>
              <w:rFonts w:hint="eastAsia"/>
              <w:b/>
              <w:bCs/>
              <w:sz w:val="28"/>
            </w:rPr>
            <w:t>年</w:t>
          </w:r>
          <w:r>
            <w:rPr>
              <w:rFonts w:hint="eastAsia"/>
              <w:b/>
              <w:bCs/>
              <w:sz w:val="28"/>
            </w:rPr>
            <w:t xml:space="preserve"> XX</w:t>
          </w:r>
          <w:r>
            <w:rPr>
              <w:rFonts w:hint="eastAsia"/>
              <w:b/>
              <w:bCs/>
              <w:sz w:val="28"/>
            </w:rPr>
            <w:t>月</w:t>
          </w:r>
          <w:r>
            <w:rPr>
              <w:rFonts w:hint="eastAsia"/>
              <w:b/>
              <w:bCs/>
              <w:sz w:val="28"/>
            </w:rPr>
            <w:t xml:space="preserve"> XX </w:t>
          </w:r>
          <w:r>
            <w:rPr>
              <w:rFonts w:hint="eastAsia"/>
              <w:b/>
              <w:bCs/>
              <w:sz w:val="28"/>
            </w:rPr>
            <w:t>日</w:t>
          </w:r>
        </w:p>
        <w:p w:rsidR="00B55F20" w:rsidRPr="001801EF" w:rsidRDefault="00AC429B" w:rsidP="001801EF">
          <w:pPr>
            <w:rPr>
              <w:b/>
              <w:bCs/>
              <w:sz w:val="28"/>
            </w:rPr>
          </w:pPr>
          <w:r>
            <w:rPr>
              <w:rFonts w:hint="eastAsia"/>
              <w:b/>
              <w:bCs/>
              <w:sz w:val="28"/>
            </w:rPr>
            <w:lastRenderedPageBreak/>
            <w:t xml:space="preserve">          </w:t>
          </w:r>
          <w:r>
            <w:rPr>
              <w:rFonts w:hint="eastAsia"/>
              <w:b/>
              <w:bCs/>
              <w:sz w:val="28"/>
            </w:rPr>
            <w:t>完成设计（论文）日期：</w:t>
          </w:r>
          <w:r>
            <w:rPr>
              <w:rFonts w:hint="eastAsia"/>
              <w:b/>
              <w:bCs/>
              <w:sz w:val="28"/>
            </w:rPr>
            <w:t>2018</w:t>
          </w:r>
          <w:r>
            <w:rPr>
              <w:rFonts w:hint="eastAsia"/>
              <w:b/>
              <w:bCs/>
              <w:sz w:val="28"/>
            </w:rPr>
            <w:t>年</w:t>
          </w:r>
          <w:r>
            <w:rPr>
              <w:rFonts w:hint="eastAsia"/>
              <w:b/>
              <w:bCs/>
              <w:sz w:val="28"/>
            </w:rPr>
            <w:t xml:space="preserve"> </w:t>
          </w:r>
          <w:r w:rsidR="00B83077">
            <w:rPr>
              <w:rFonts w:hint="eastAsia"/>
              <w:b/>
              <w:bCs/>
              <w:sz w:val="28"/>
            </w:rPr>
            <w:t>XX</w:t>
          </w:r>
          <w:r>
            <w:rPr>
              <w:rFonts w:hint="eastAsia"/>
              <w:b/>
              <w:bCs/>
              <w:sz w:val="28"/>
            </w:rPr>
            <w:t>月</w:t>
          </w:r>
          <w:r>
            <w:rPr>
              <w:rFonts w:hint="eastAsia"/>
              <w:b/>
              <w:bCs/>
              <w:sz w:val="28"/>
            </w:rPr>
            <w:t xml:space="preserve"> XX </w:t>
          </w:r>
          <w:r>
            <w:rPr>
              <w:rFonts w:hint="eastAsia"/>
              <w:b/>
              <w:bCs/>
              <w:sz w:val="28"/>
            </w:rPr>
            <w:t>日</w:t>
          </w:r>
        </w:p>
      </w:sdtContent>
    </w:sdt>
    <w:p w:rsidR="00B55F20" w:rsidRDefault="00BE7021" w:rsidP="00B55F20">
      <w:pPr>
        <w:pStyle w:val="a7"/>
        <w:spacing w:before="0" w:after="0" w:line="360" w:lineRule="auto"/>
        <w:rPr>
          <w:rFonts w:ascii="黑体" w:eastAsia="黑体" w:hAnsi="黑体"/>
        </w:rPr>
      </w:pPr>
      <w:bookmarkStart w:id="5" w:name="_Toc513764280"/>
      <w:r>
        <w:rPr>
          <w:rFonts w:ascii="黑体" w:eastAsia="黑体" w:hAnsi="黑体" w:hint="eastAsia"/>
        </w:rPr>
        <w:t>数字太保战略管理平台的设计和思考</w:t>
      </w:r>
      <w:bookmarkEnd w:id="5"/>
    </w:p>
    <w:p w:rsidR="00D53160" w:rsidRDefault="00B55F20" w:rsidP="00A26DEB">
      <w:pPr>
        <w:rPr>
          <w:rFonts w:ascii="楷体" w:eastAsia="楷体" w:hAnsi="楷体"/>
          <w:szCs w:val="21"/>
        </w:rPr>
      </w:pPr>
      <w:r w:rsidRPr="00B55F20">
        <w:rPr>
          <w:rFonts w:ascii="宋体" w:hAnsi="宋体" w:hint="eastAsia"/>
          <w:b/>
          <w:color w:val="000000"/>
          <w:szCs w:val="21"/>
        </w:rPr>
        <w:t>摘要：</w:t>
      </w:r>
      <w:r w:rsidR="0007753D" w:rsidRPr="001D4AC6">
        <w:rPr>
          <w:rFonts w:ascii="楷体" w:eastAsia="楷体" w:hAnsi="楷体" w:hint="eastAsia"/>
          <w:szCs w:val="21"/>
        </w:rPr>
        <w:t>数字太保战略管理平台，</w:t>
      </w:r>
      <w:r w:rsidR="00993761" w:rsidRPr="001D4AC6">
        <w:rPr>
          <w:rFonts w:ascii="楷体" w:eastAsia="楷体" w:hAnsi="楷体" w:hint="eastAsia"/>
          <w:color w:val="000000"/>
          <w:spacing w:val="10"/>
          <w:szCs w:val="21"/>
        </w:rPr>
        <w:t>是一项需要全员参与落实的系统性工程，由大量数字太保项目组成的产品集群</w:t>
      </w:r>
      <w:r w:rsidR="006072ED" w:rsidRPr="001D4AC6">
        <w:rPr>
          <w:rFonts w:ascii="楷体" w:eastAsia="楷体" w:hAnsi="楷体" w:hint="eastAsia"/>
          <w:szCs w:val="21"/>
        </w:rPr>
        <w:t>，是一个典型的信息管理系统。</w:t>
      </w:r>
    </w:p>
    <w:p w:rsidR="00402F35" w:rsidRDefault="006072ED" w:rsidP="00D53160">
      <w:pPr>
        <w:ind w:firstLine="420"/>
        <w:rPr>
          <w:ins w:id="6" w:author="Linshiwei" w:date="2018-05-13T20:36:00Z"/>
          <w:rFonts w:ascii="楷体" w:eastAsia="楷体" w:hAnsi="楷体"/>
          <w:color w:val="000000"/>
          <w:spacing w:val="10"/>
          <w:szCs w:val="21"/>
        </w:rPr>
      </w:pPr>
      <w:r w:rsidRPr="001D4AC6">
        <w:rPr>
          <w:rFonts w:ascii="楷体" w:eastAsia="楷体" w:hAnsi="楷体" w:hint="eastAsia"/>
          <w:szCs w:val="21"/>
        </w:rPr>
        <w:t>本系统</w:t>
      </w:r>
      <w:r w:rsidR="009D5AB4" w:rsidRPr="001D4AC6">
        <w:rPr>
          <w:rFonts w:ascii="楷体" w:eastAsia="楷体" w:hAnsi="楷体" w:hint="eastAsia"/>
          <w:szCs w:val="21"/>
        </w:rPr>
        <w:t>针对太平洋保险</w:t>
      </w:r>
      <w:r w:rsidR="009F607E" w:rsidRPr="001D4AC6">
        <w:rPr>
          <w:rFonts w:ascii="楷体" w:eastAsia="楷体" w:hAnsi="楷体" w:hint="eastAsia"/>
          <w:szCs w:val="21"/>
        </w:rPr>
        <w:t>公司</w:t>
      </w:r>
      <w:r w:rsidR="009D5AB4" w:rsidRPr="001D4AC6">
        <w:rPr>
          <w:rFonts w:ascii="楷体" w:eastAsia="楷体" w:hAnsi="楷体" w:hint="eastAsia"/>
          <w:szCs w:val="21"/>
        </w:rPr>
        <w:t>2017年数字化规划而设计。主要包括烽火台、流程驱动表</w:t>
      </w:r>
      <w:r w:rsidRPr="001D4AC6">
        <w:rPr>
          <w:rFonts w:ascii="楷体" w:eastAsia="楷体" w:hAnsi="楷体" w:hint="eastAsia"/>
          <w:szCs w:val="21"/>
        </w:rPr>
        <w:t>、粮草先行</w:t>
      </w:r>
      <w:r w:rsidR="000E21A3" w:rsidRPr="001D4AC6">
        <w:rPr>
          <w:rFonts w:ascii="楷体" w:eastAsia="楷体" w:hAnsi="楷体" w:hint="eastAsia"/>
          <w:szCs w:val="21"/>
        </w:rPr>
        <w:t>、数字化地图</w:t>
      </w:r>
      <w:r w:rsidRPr="001D4AC6">
        <w:rPr>
          <w:rFonts w:ascii="楷体" w:eastAsia="楷体" w:hAnsi="楷体" w:hint="eastAsia"/>
          <w:szCs w:val="21"/>
        </w:rPr>
        <w:t>等十二个模块。</w:t>
      </w:r>
      <w:r w:rsidR="0090367F" w:rsidRPr="001D4AC6">
        <w:rPr>
          <w:rFonts w:ascii="楷体" w:eastAsia="楷体" w:hAnsi="楷体" w:hint="eastAsia"/>
          <w:szCs w:val="21"/>
        </w:rPr>
        <w:t>其中，流程驱动表模块主要目的在于，</w:t>
      </w:r>
      <w:r w:rsidR="0090367F" w:rsidRPr="001D4AC6">
        <w:rPr>
          <w:rFonts w:ascii="楷体" w:eastAsia="楷体" w:hAnsi="楷体" w:hint="eastAsia"/>
          <w:color w:val="000000"/>
          <w:spacing w:val="10"/>
          <w:szCs w:val="21"/>
        </w:rPr>
        <w:t>通过数字化战略产品清单和透明化的“流程驱动”工具，全方位，全过程报告和跟进数字化应用产品的申报、评估、立项等操作过程。</w:t>
      </w:r>
      <w:r w:rsidR="007A3FF0" w:rsidRPr="001D4AC6">
        <w:rPr>
          <w:rFonts w:ascii="楷体" w:eastAsia="楷体" w:hAnsi="楷体" w:hint="eastAsia"/>
          <w:color w:val="000000"/>
          <w:spacing w:val="10"/>
          <w:szCs w:val="21"/>
        </w:rPr>
        <w:t>意在</w:t>
      </w:r>
      <w:r w:rsidR="00AE526D" w:rsidRPr="001D4AC6">
        <w:rPr>
          <w:rFonts w:ascii="楷体" w:eastAsia="楷体" w:hAnsi="楷体" w:hint="eastAsia"/>
          <w:color w:val="000000"/>
          <w:spacing w:val="10"/>
          <w:szCs w:val="21"/>
        </w:rPr>
        <w:t>运用管理工具实现流程系统化、全员参与化、作业效率化、信息透明化。</w:t>
      </w:r>
    </w:p>
    <w:p w:rsidR="006072ED" w:rsidRPr="001D4AC6" w:rsidRDefault="00832C25" w:rsidP="00D53160">
      <w:pPr>
        <w:ind w:firstLine="420"/>
        <w:rPr>
          <w:rFonts w:ascii="楷体" w:eastAsia="楷体" w:hAnsi="楷体"/>
          <w:color w:val="000000"/>
          <w:spacing w:val="10"/>
          <w:szCs w:val="21"/>
        </w:rPr>
      </w:pPr>
      <w:ins w:id="7" w:author="Linshiwei" w:date="2018-05-13T20:42:00Z">
        <w:r>
          <w:rPr>
            <w:rFonts w:ascii="楷体" w:eastAsia="楷体" w:hAnsi="楷体" w:hint="eastAsia"/>
            <w:szCs w:val="21"/>
          </w:rPr>
          <w:t>本系统投入运营之后，可以达到</w:t>
        </w:r>
      </w:ins>
      <w:del w:id="8" w:author="Linshiwei" w:date="2018-05-13T20:42:00Z">
        <w:r w:rsidR="0090367F" w:rsidRPr="001D4AC6" w:rsidDel="00832C25">
          <w:rPr>
            <w:rFonts w:ascii="楷体" w:eastAsia="楷体" w:hAnsi="楷体" w:hint="eastAsia"/>
            <w:szCs w:val="21"/>
          </w:rPr>
          <w:delText>通过系统达到</w:delText>
        </w:r>
      </w:del>
      <w:r w:rsidR="0090367F" w:rsidRPr="001D4AC6">
        <w:rPr>
          <w:rFonts w:ascii="楷体" w:eastAsia="楷体" w:hAnsi="楷体" w:hint="eastAsia"/>
          <w:szCs w:val="21"/>
        </w:rPr>
        <w:t>降成本、增效能、补短板、推协同的实</w:t>
      </w:r>
      <w:r w:rsidR="0090367F" w:rsidRPr="001D4AC6">
        <w:rPr>
          <w:rFonts w:ascii="楷体" w:eastAsia="楷体" w:hAnsi="楷体" w:hint="eastAsia"/>
          <w:color w:val="000000"/>
          <w:spacing w:val="10"/>
          <w:szCs w:val="21"/>
        </w:rPr>
        <w:t>施路径，达到减少工作强度、提高工作效率，实现无纸化办公。</w:t>
      </w:r>
      <w:ins w:id="9" w:author="Linshiwei" w:date="2018-05-13T20:37:00Z">
        <w:r w:rsidR="00402F35">
          <w:rPr>
            <w:rFonts w:ascii="楷体" w:eastAsia="楷体" w:hAnsi="楷体" w:hint="eastAsia"/>
            <w:color w:val="000000"/>
            <w:spacing w:val="10"/>
            <w:szCs w:val="21"/>
          </w:rPr>
          <w:t>这句话</w:t>
        </w:r>
      </w:ins>
      <w:ins w:id="10" w:author="Linshiwei" w:date="2018-05-13T20:39:00Z">
        <w:r w:rsidR="00402F35">
          <w:rPr>
            <w:rFonts w:ascii="楷体" w:eastAsia="楷体" w:hAnsi="楷体" w:hint="eastAsia"/>
            <w:color w:val="000000"/>
            <w:spacing w:val="10"/>
            <w:szCs w:val="21"/>
          </w:rPr>
          <w:t>我给你换行了，但不太通顺</w:t>
        </w:r>
      </w:ins>
      <w:ins w:id="11" w:author="Linshiwei" w:date="2018-05-13T20:43:00Z">
        <w:r>
          <w:rPr>
            <w:rFonts w:ascii="楷体" w:eastAsia="楷体" w:hAnsi="楷体" w:hint="eastAsia"/>
            <w:color w:val="000000"/>
            <w:spacing w:val="10"/>
            <w:szCs w:val="21"/>
          </w:rPr>
          <w:t>，因为我不知道你们是否在用，如在用，可以用本系统投入运营后，证明</w:t>
        </w:r>
      </w:ins>
      <w:ins w:id="12" w:author="Linshiwei" w:date="2018-05-13T20:44:00Z">
        <w:r>
          <w:rPr>
            <w:rFonts w:ascii="楷体" w:eastAsia="楷体" w:hAnsi="楷体" w:hint="eastAsia"/>
            <w:color w:val="000000"/>
            <w:spacing w:val="10"/>
            <w:szCs w:val="21"/>
          </w:rPr>
          <w:t>符合设计要求，达到……</w:t>
        </w:r>
      </w:ins>
    </w:p>
    <w:p w:rsidR="00ED0CEE" w:rsidRPr="00D8107D" w:rsidRDefault="004C2730" w:rsidP="00A26DEB">
      <w:pPr>
        <w:rPr>
          <w:rFonts w:ascii="楷体" w:eastAsia="楷体" w:hAnsi="楷体"/>
          <w:color w:val="000000"/>
          <w:spacing w:val="10"/>
          <w:szCs w:val="21"/>
        </w:rPr>
      </w:pPr>
      <w:r w:rsidRPr="00D8107D">
        <w:rPr>
          <w:rFonts w:ascii="楷体" w:eastAsia="楷体" w:hAnsi="楷体" w:hint="eastAsia"/>
          <w:color w:val="000000"/>
          <w:spacing w:val="10"/>
          <w:szCs w:val="21"/>
        </w:rPr>
        <w:tab/>
      </w:r>
    </w:p>
    <w:p w:rsidR="00AE526D" w:rsidRPr="00D8107D" w:rsidRDefault="00613DE8" w:rsidP="00A26DEB">
      <w:pPr>
        <w:rPr>
          <w:rFonts w:ascii="楷体" w:eastAsia="楷体" w:hAnsi="楷体"/>
          <w:color w:val="000000"/>
          <w:spacing w:val="10"/>
          <w:szCs w:val="21"/>
        </w:rPr>
      </w:pPr>
      <w:r>
        <w:rPr>
          <w:rFonts w:ascii="楷体" w:eastAsia="楷体" w:hAnsi="楷体" w:hint="eastAsia"/>
          <w:color w:val="000000"/>
          <w:spacing w:val="10"/>
          <w:szCs w:val="21"/>
        </w:rPr>
        <w:t xml:space="preserve">  </w:t>
      </w:r>
      <w:r w:rsidR="00AE526D" w:rsidRPr="00D8107D">
        <w:rPr>
          <w:rFonts w:ascii="楷体" w:eastAsia="楷体" w:hAnsi="楷体" w:hint="eastAsia"/>
          <w:color w:val="000000"/>
          <w:spacing w:val="10"/>
          <w:szCs w:val="21"/>
        </w:rPr>
        <w:t xml:space="preserve">  </w:t>
      </w:r>
    </w:p>
    <w:p w:rsidR="00832C25" w:rsidRDefault="00B55F20" w:rsidP="00B55F20">
      <w:pPr>
        <w:spacing w:line="360" w:lineRule="auto"/>
        <w:rPr>
          <w:ins w:id="13" w:author="Linshiwei" w:date="2018-05-13T20:44:00Z"/>
          <w:rFonts w:ascii="楷体" w:eastAsia="楷体" w:hAnsi="楷体"/>
          <w:color w:val="000000"/>
          <w:spacing w:val="10"/>
          <w:szCs w:val="21"/>
        </w:rPr>
      </w:pPr>
      <w:r w:rsidRPr="00B55F20">
        <w:rPr>
          <w:rFonts w:ascii="宋体" w:hAnsi="宋体" w:hint="eastAsia"/>
          <w:b/>
          <w:color w:val="000000"/>
          <w:spacing w:val="10"/>
          <w:kern w:val="0"/>
          <w:szCs w:val="21"/>
        </w:rPr>
        <w:t>关键词：</w:t>
      </w:r>
      <w:r w:rsidR="00A636FF" w:rsidRPr="004D262F">
        <w:rPr>
          <w:rFonts w:ascii="楷体" w:eastAsia="楷体" w:hAnsi="楷体" w:hint="eastAsia"/>
          <w:color w:val="000000"/>
          <w:spacing w:val="10"/>
          <w:szCs w:val="21"/>
        </w:rPr>
        <w:t>数字化</w:t>
      </w:r>
      <w:r w:rsidRPr="004D262F">
        <w:rPr>
          <w:rFonts w:ascii="楷体" w:eastAsia="楷体" w:hAnsi="楷体" w:hint="eastAsia"/>
          <w:color w:val="000000"/>
          <w:spacing w:val="10"/>
          <w:szCs w:val="21"/>
        </w:rPr>
        <w:t>；应用</w:t>
      </w:r>
      <w:r w:rsidR="00A636FF" w:rsidRPr="004D262F">
        <w:rPr>
          <w:rFonts w:ascii="楷体" w:eastAsia="楷体" w:hAnsi="楷体" w:hint="eastAsia"/>
          <w:color w:val="000000"/>
          <w:spacing w:val="10"/>
          <w:szCs w:val="21"/>
        </w:rPr>
        <w:t>；战略管理</w:t>
      </w:r>
      <w:r w:rsidRPr="004D262F">
        <w:rPr>
          <w:rFonts w:ascii="楷体" w:eastAsia="楷体" w:hAnsi="楷体" w:hint="eastAsia"/>
          <w:color w:val="000000"/>
          <w:spacing w:val="10"/>
          <w:szCs w:val="21"/>
        </w:rPr>
        <w:t>；</w:t>
      </w:r>
      <w:r w:rsidR="00A636FF" w:rsidRPr="004D262F">
        <w:rPr>
          <w:rFonts w:ascii="楷体" w:eastAsia="楷体" w:hAnsi="楷体" w:hint="eastAsia"/>
          <w:color w:val="000000"/>
          <w:spacing w:val="10"/>
          <w:szCs w:val="21"/>
        </w:rPr>
        <w:t>太保</w:t>
      </w:r>
      <w:r w:rsidR="00FA03FA" w:rsidRPr="004D262F">
        <w:rPr>
          <w:rFonts w:ascii="楷体" w:eastAsia="楷体" w:hAnsi="楷体" w:hint="eastAsia"/>
          <w:color w:val="000000"/>
          <w:spacing w:val="10"/>
          <w:szCs w:val="21"/>
        </w:rPr>
        <w:t>；</w:t>
      </w:r>
      <w:r w:rsidR="009C5BEE">
        <w:rPr>
          <w:rFonts w:ascii="楷体" w:eastAsia="楷体" w:hAnsi="楷体" w:hint="eastAsia"/>
          <w:color w:val="000000"/>
          <w:spacing w:val="10"/>
          <w:szCs w:val="21"/>
        </w:rPr>
        <w:t>管理；数字。</w:t>
      </w:r>
    </w:p>
    <w:p w:rsidR="00832C25" w:rsidRDefault="00832C25" w:rsidP="00B55F20">
      <w:pPr>
        <w:spacing w:line="360" w:lineRule="auto"/>
        <w:rPr>
          <w:ins w:id="14" w:author="Linshiwei" w:date="2018-05-13T20:44:00Z"/>
          <w:rFonts w:ascii="楷体" w:eastAsia="楷体" w:hAnsi="楷体"/>
          <w:color w:val="000000"/>
          <w:spacing w:val="10"/>
          <w:szCs w:val="21"/>
        </w:rPr>
      </w:pPr>
    </w:p>
    <w:p w:rsidR="00832C25" w:rsidRDefault="00832C25" w:rsidP="00B55F20">
      <w:pPr>
        <w:spacing w:line="360" w:lineRule="auto"/>
        <w:rPr>
          <w:ins w:id="15" w:author="Linshiwei" w:date="2018-05-13T20:44:00Z"/>
          <w:rFonts w:ascii="楷体" w:eastAsia="楷体" w:hAnsi="楷体"/>
          <w:color w:val="000000"/>
          <w:spacing w:val="10"/>
          <w:szCs w:val="21"/>
        </w:rPr>
      </w:pPr>
    </w:p>
    <w:p w:rsidR="00832C25" w:rsidRPr="00832C25" w:rsidRDefault="00832C25" w:rsidP="00B55F20">
      <w:pPr>
        <w:spacing w:line="360" w:lineRule="auto"/>
        <w:rPr>
          <w:ins w:id="16" w:author="Linshiwei" w:date="2018-05-13T20:49:00Z"/>
          <w:rFonts w:ascii="楷体" w:eastAsia="楷体" w:hAnsi="楷体"/>
          <w:color w:val="000000"/>
          <w:spacing w:val="10"/>
          <w:sz w:val="32"/>
          <w:szCs w:val="32"/>
          <w:rPrChange w:id="17" w:author="Linshiwei" w:date="2018-05-13T20:49:00Z">
            <w:rPr>
              <w:ins w:id="18" w:author="Linshiwei" w:date="2018-05-13T20:49:00Z"/>
              <w:rFonts w:ascii="楷体" w:eastAsia="楷体" w:hAnsi="楷体"/>
              <w:color w:val="000000"/>
              <w:spacing w:val="10"/>
              <w:szCs w:val="21"/>
            </w:rPr>
          </w:rPrChange>
        </w:rPr>
      </w:pPr>
      <w:ins w:id="19" w:author="Linshiwei" w:date="2018-05-13T20:44:00Z">
        <w:r w:rsidRPr="00832C25">
          <w:rPr>
            <w:rFonts w:ascii="楷体" w:eastAsia="楷体" w:hAnsi="楷体"/>
            <w:color w:val="000000"/>
            <w:spacing w:val="10"/>
            <w:sz w:val="32"/>
            <w:szCs w:val="32"/>
            <w:rPrChange w:id="20" w:author="Linshiwei" w:date="2018-05-13T20:49:00Z">
              <w:rPr>
                <w:rFonts w:ascii="楷体" w:eastAsia="楷体" w:hAnsi="楷体"/>
                <w:color w:val="000000"/>
                <w:spacing w:val="10"/>
                <w:szCs w:val="21"/>
              </w:rPr>
            </w:rPrChange>
          </w:rPr>
          <w:t>注意以下</w:t>
        </w:r>
      </w:ins>
      <w:ins w:id="21" w:author="Linshiwei" w:date="2018-05-13T20:45:00Z">
        <w:r w:rsidRPr="00832C25">
          <w:rPr>
            <w:rFonts w:ascii="楷体" w:eastAsia="楷体" w:hAnsi="楷体" w:hint="eastAsia"/>
            <w:color w:val="000000"/>
            <w:spacing w:val="10"/>
            <w:sz w:val="32"/>
            <w:szCs w:val="32"/>
            <w:rPrChange w:id="22" w:author="Linshiwei" w:date="2018-05-13T20:49:00Z">
              <w:rPr>
                <w:rFonts w:ascii="楷体" w:eastAsia="楷体" w:hAnsi="楷体" w:hint="eastAsia"/>
                <w:color w:val="000000"/>
                <w:spacing w:val="10"/>
                <w:szCs w:val="21"/>
              </w:rPr>
            </w:rPrChange>
          </w:rPr>
          <w:t>编号不用章节</w:t>
        </w:r>
      </w:ins>
      <w:ins w:id="23" w:author="Linshiwei" w:date="2018-05-13T20:46:00Z">
        <w:r w:rsidRPr="00832C25">
          <w:rPr>
            <w:rFonts w:ascii="楷体" w:eastAsia="楷体" w:hAnsi="楷体" w:hint="eastAsia"/>
            <w:color w:val="000000"/>
            <w:spacing w:val="10"/>
            <w:sz w:val="32"/>
            <w:szCs w:val="32"/>
            <w:rPrChange w:id="24" w:author="Linshiwei" w:date="2018-05-13T20:49:00Z">
              <w:rPr>
                <w:rFonts w:ascii="楷体" w:eastAsia="楷体" w:hAnsi="楷体" w:hint="eastAsia"/>
                <w:color w:val="000000"/>
                <w:spacing w:val="10"/>
                <w:szCs w:val="21"/>
              </w:rPr>
            </w:rPrChange>
          </w:rPr>
          <w:t>（章节是写书）</w:t>
        </w:r>
      </w:ins>
      <w:ins w:id="25" w:author="Linshiwei" w:date="2018-05-13T20:45:00Z">
        <w:r w:rsidRPr="00832C25">
          <w:rPr>
            <w:rFonts w:ascii="楷体" w:eastAsia="楷体" w:hAnsi="楷体" w:hint="eastAsia"/>
            <w:color w:val="000000"/>
            <w:spacing w:val="10"/>
            <w:sz w:val="32"/>
            <w:szCs w:val="32"/>
            <w:rPrChange w:id="26" w:author="Linshiwei" w:date="2018-05-13T20:49:00Z">
              <w:rPr>
                <w:rFonts w:ascii="楷体" w:eastAsia="楷体" w:hAnsi="楷体" w:hint="eastAsia"/>
                <w:color w:val="000000"/>
                <w:spacing w:val="10"/>
                <w:szCs w:val="21"/>
              </w:rPr>
            </w:rPrChange>
          </w:rPr>
          <w:t>，</w:t>
        </w:r>
      </w:ins>
      <w:ins w:id="27" w:author="Linshiwei" w:date="2018-05-13T20:50:00Z">
        <w:r>
          <w:rPr>
            <w:rFonts w:ascii="楷体" w:eastAsia="楷体" w:hAnsi="楷体" w:hint="eastAsia"/>
            <w:color w:val="000000"/>
            <w:spacing w:val="10"/>
            <w:sz w:val="32"/>
            <w:szCs w:val="32"/>
          </w:rPr>
          <w:t>这里</w:t>
        </w:r>
      </w:ins>
      <w:ins w:id="28" w:author="Linshiwei" w:date="2018-05-13T20:49:00Z">
        <w:r>
          <w:rPr>
            <w:rFonts w:ascii="楷体" w:eastAsia="楷体" w:hAnsi="楷体" w:hint="eastAsia"/>
            <w:color w:val="000000"/>
            <w:spacing w:val="10"/>
            <w:sz w:val="32"/>
            <w:szCs w:val="32"/>
          </w:rPr>
          <w:t>论文</w:t>
        </w:r>
      </w:ins>
      <w:ins w:id="29" w:author="Linshiwei" w:date="2018-05-13T20:45:00Z">
        <w:r w:rsidRPr="00832C25">
          <w:rPr>
            <w:rFonts w:ascii="楷体" w:eastAsia="楷体" w:hAnsi="楷体" w:hint="eastAsia"/>
            <w:color w:val="000000"/>
            <w:spacing w:val="10"/>
            <w:sz w:val="32"/>
            <w:szCs w:val="32"/>
            <w:rPrChange w:id="30" w:author="Linshiwei" w:date="2018-05-13T20:49:00Z">
              <w:rPr>
                <w:rFonts w:ascii="楷体" w:eastAsia="楷体" w:hAnsi="楷体" w:hint="eastAsia"/>
                <w:color w:val="000000"/>
                <w:spacing w:val="10"/>
                <w:szCs w:val="21"/>
              </w:rPr>
            </w:rPrChange>
          </w:rPr>
          <w:t>用一，（一）</w:t>
        </w:r>
        <w:r w:rsidRPr="00832C25">
          <w:rPr>
            <w:rFonts w:ascii="楷体" w:eastAsia="楷体" w:hAnsi="楷体"/>
            <w:color w:val="000000"/>
            <w:spacing w:val="10"/>
            <w:sz w:val="32"/>
            <w:szCs w:val="32"/>
            <w:rPrChange w:id="31" w:author="Linshiwei" w:date="2018-05-13T20:49:00Z">
              <w:rPr>
                <w:rFonts w:ascii="楷体" w:eastAsia="楷体" w:hAnsi="楷体"/>
                <w:color w:val="000000"/>
                <w:spacing w:val="10"/>
                <w:szCs w:val="21"/>
              </w:rPr>
            </w:rPrChange>
          </w:rPr>
          <w:t>1.等</w:t>
        </w:r>
        <w:r w:rsidRPr="00832C25">
          <w:rPr>
            <w:rFonts w:ascii="楷体" w:eastAsia="楷体" w:hAnsi="楷体" w:hint="eastAsia"/>
            <w:color w:val="000000"/>
            <w:spacing w:val="10"/>
            <w:sz w:val="32"/>
            <w:szCs w:val="32"/>
            <w:rPrChange w:id="32" w:author="Linshiwei" w:date="2018-05-13T20:49:00Z">
              <w:rPr>
                <w:rFonts w:ascii="楷体" w:eastAsia="楷体" w:hAnsi="楷体" w:hint="eastAsia"/>
                <w:color w:val="000000"/>
                <w:spacing w:val="10"/>
                <w:szCs w:val="21"/>
              </w:rPr>
            </w:rPrChange>
          </w:rPr>
          <w:t>，</w:t>
        </w:r>
      </w:ins>
      <w:ins w:id="33" w:author="Linshiwei" w:date="2018-05-13T20:46:00Z">
        <w:r w:rsidRPr="00832C25">
          <w:rPr>
            <w:rFonts w:ascii="楷体" w:eastAsia="楷体" w:hAnsi="楷体"/>
            <w:color w:val="000000"/>
            <w:spacing w:val="10"/>
            <w:sz w:val="32"/>
            <w:szCs w:val="32"/>
            <w:rPrChange w:id="34" w:author="Linshiwei" w:date="2018-05-13T20:49:00Z">
              <w:rPr>
                <w:rFonts w:ascii="楷体" w:eastAsia="楷体" w:hAnsi="楷体"/>
                <w:color w:val="000000"/>
                <w:spacing w:val="10"/>
                <w:szCs w:val="21"/>
              </w:rPr>
            </w:rPrChange>
          </w:rPr>
          <w:t>详见我发的官方文件</w:t>
        </w:r>
      </w:ins>
    </w:p>
    <w:p w:rsidR="00832C25" w:rsidRDefault="00147ACA" w:rsidP="00B55F20">
      <w:pPr>
        <w:spacing w:line="360" w:lineRule="auto"/>
        <w:rPr>
          <w:ins w:id="35" w:author="Linshiwei" w:date="2018-05-13T20:54:00Z"/>
          <w:rFonts w:ascii="楷体" w:eastAsia="楷体" w:hAnsi="楷体"/>
          <w:color w:val="000000"/>
          <w:spacing w:val="10"/>
          <w:sz w:val="32"/>
          <w:szCs w:val="32"/>
        </w:rPr>
      </w:pPr>
      <w:ins w:id="36" w:author="Linshiwei" w:date="2018-05-13T20:53:00Z">
        <w:r>
          <w:rPr>
            <w:rFonts w:ascii="楷体" w:eastAsia="楷体" w:hAnsi="楷体"/>
            <w:color w:val="000000"/>
            <w:spacing w:val="10"/>
            <w:sz w:val="32"/>
            <w:szCs w:val="32"/>
          </w:rPr>
          <w:t>你的设计内容太少</w:t>
        </w:r>
        <w:r>
          <w:rPr>
            <w:rFonts w:ascii="楷体" w:eastAsia="楷体" w:hAnsi="楷体" w:hint="eastAsia"/>
            <w:color w:val="000000"/>
            <w:spacing w:val="10"/>
            <w:sz w:val="32"/>
            <w:szCs w:val="32"/>
          </w:rPr>
          <w:t>，</w:t>
        </w:r>
        <w:r>
          <w:rPr>
            <w:rFonts w:ascii="楷体" w:eastAsia="楷体" w:hAnsi="楷体"/>
            <w:color w:val="000000"/>
            <w:spacing w:val="10"/>
            <w:sz w:val="32"/>
            <w:szCs w:val="32"/>
          </w:rPr>
          <w:t>会影响你的成绩</w:t>
        </w:r>
        <w:r>
          <w:rPr>
            <w:rFonts w:ascii="楷体" w:eastAsia="楷体" w:hAnsi="楷体" w:hint="eastAsia"/>
            <w:color w:val="000000"/>
            <w:spacing w:val="10"/>
            <w:sz w:val="32"/>
            <w:szCs w:val="32"/>
          </w:rPr>
          <w:t>。</w:t>
        </w:r>
        <w:r>
          <w:rPr>
            <w:rFonts w:ascii="楷体" w:eastAsia="楷体" w:hAnsi="楷体"/>
            <w:color w:val="000000"/>
            <w:spacing w:val="10"/>
            <w:sz w:val="32"/>
            <w:szCs w:val="32"/>
          </w:rPr>
          <w:t>应该</w:t>
        </w:r>
      </w:ins>
      <w:ins w:id="37" w:author="Linshiwei" w:date="2018-05-13T20:54:00Z">
        <w:r>
          <w:rPr>
            <w:rFonts w:ascii="楷体" w:eastAsia="楷体" w:hAnsi="楷体"/>
            <w:color w:val="000000"/>
            <w:spacing w:val="10"/>
            <w:sz w:val="32"/>
            <w:szCs w:val="32"/>
          </w:rPr>
          <w:t>加强</w:t>
        </w:r>
      </w:ins>
    </w:p>
    <w:p w:rsidR="00147ACA" w:rsidRPr="00832C25" w:rsidRDefault="00147ACA" w:rsidP="00B55F20">
      <w:pPr>
        <w:spacing w:line="360" w:lineRule="auto"/>
        <w:rPr>
          <w:ins w:id="38" w:author="Linshiwei" w:date="2018-05-13T20:49:00Z"/>
          <w:rFonts w:ascii="楷体" w:eastAsia="楷体" w:hAnsi="楷体"/>
          <w:color w:val="000000"/>
          <w:spacing w:val="10"/>
          <w:sz w:val="32"/>
          <w:szCs w:val="32"/>
          <w:rPrChange w:id="39" w:author="Linshiwei" w:date="2018-05-13T20:49:00Z">
            <w:rPr>
              <w:ins w:id="40" w:author="Linshiwei" w:date="2018-05-13T20:49:00Z"/>
              <w:rFonts w:ascii="楷体" w:eastAsia="楷体" w:hAnsi="楷体"/>
              <w:color w:val="000000"/>
              <w:spacing w:val="10"/>
              <w:szCs w:val="21"/>
            </w:rPr>
          </w:rPrChange>
        </w:rPr>
      </w:pPr>
      <w:ins w:id="41" w:author="Linshiwei" w:date="2018-05-13T20:54:00Z">
        <w:r>
          <w:rPr>
            <w:rFonts w:ascii="楷体" w:eastAsia="楷体" w:hAnsi="楷体"/>
            <w:color w:val="000000"/>
            <w:spacing w:val="10"/>
            <w:sz w:val="32"/>
            <w:szCs w:val="32"/>
          </w:rPr>
          <w:t>参考文献什么的要写好</w:t>
        </w:r>
      </w:ins>
    </w:p>
    <w:p w:rsidR="00B55F20" w:rsidRPr="00832C25" w:rsidRDefault="00B55F20" w:rsidP="00B55F20">
      <w:pPr>
        <w:spacing w:line="360" w:lineRule="auto"/>
        <w:rPr>
          <w:rFonts w:ascii="黑体" w:eastAsia="黑体" w:hAnsi="黑体"/>
          <w:sz w:val="32"/>
          <w:szCs w:val="32"/>
        </w:rPr>
      </w:pPr>
      <w:r w:rsidRPr="00832C25">
        <w:rPr>
          <w:rFonts w:ascii="黑体" w:eastAsia="黑体" w:hAnsi="黑体"/>
          <w:sz w:val="32"/>
          <w:szCs w:val="32"/>
        </w:rPr>
        <w:br w:type="page"/>
      </w:r>
    </w:p>
    <w:p w:rsidR="0028319B" w:rsidRPr="00A20685" w:rsidRDefault="0028319B" w:rsidP="0028319B">
      <w:pPr>
        <w:jc w:val="center"/>
        <w:rPr>
          <w:b/>
          <w:sz w:val="28"/>
          <w:szCs w:val="28"/>
        </w:rPr>
      </w:pPr>
      <w:r w:rsidRPr="00A20685">
        <w:rPr>
          <w:rFonts w:hint="eastAsia"/>
          <w:b/>
          <w:sz w:val="28"/>
          <w:szCs w:val="28"/>
        </w:rPr>
        <w:lastRenderedPageBreak/>
        <w:t>目录</w:t>
      </w:r>
    </w:p>
    <w:p w:rsidR="00B21CA4" w:rsidRDefault="0028319B">
      <w:pPr>
        <w:pStyle w:val="10"/>
        <w:rPr>
          <w:rFonts w:asciiTheme="minorHAnsi" w:eastAsiaTheme="minorEastAsia" w:hAnsiTheme="minorHAnsi" w:cstheme="minorBidi"/>
          <w:b w:val="0"/>
          <w:sz w:val="21"/>
          <w:szCs w:val="22"/>
        </w:rPr>
      </w:pPr>
      <w:r w:rsidRPr="00611014">
        <w:rPr>
          <w:rFonts w:hAnsi="宋体"/>
          <w:b w:val="0"/>
          <w:bCs/>
        </w:rPr>
        <w:fldChar w:fldCharType="begin"/>
      </w:r>
      <w:r w:rsidRPr="00611014">
        <w:rPr>
          <w:rFonts w:hAnsi="宋体"/>
          <w:b w:val="0"/>
          <w:bCs/>
        </w:rPr>
        <w:instrText xml:space="preserve"> </w:instrText>
      </w:r>
      <w:r w:rsidRPr="00611014">
        <w:rPr>
          <w:rFonts w:hAnsi="宋体" w:hint="eastAsia"/>
          <w:b w:val="0"/>
          <w:bCs/>
        </w:rPr>
        <w:instrText>TOC \o "1-4" \h \z \u</w:instrText>
      </w:r>
      <w:r w:rsidRPr="00611014">
        <w:rPr>
          <w:rFonts w:hAnsi="宋体"/>
          <w:b w:val="0"/>
          <w:bCs/>
        </w:rPr>
        <w:instrText xml:space="preserve"> </w:instrText>
      </w:r>
      <w:r w:rsidRPr="00611014">
        <w:rPr>
          <w:rFonts w:hAnsi="宋体"/>
          <w:b w:val="0"/>
          <w:bCs/>
        </w:rPr>
        <w:fldChar w:fldCharType="separate"/>
      </w:r>
      <w:hyperlink w:anchor="_Toc513764280" w:history="1">
        <w:r w:rsidR="00B21CA4" w:rsidRPr="00E47C71">
          <w:rPr>
            <w:rStyle w:val="a5"/>
            <w:rFonts w:ascii="黑体" w:eastAsia="黑体" w:hAnsi="黑体" w:hint="eastAsia"/>
          </w:rPr>
          <w:t>数字太保战略管理平台的设计和思考</w:t>
        </w:r>
        <w:r w:rsidR="00B21CA4">
          <w:rPr>
            <w:webHidden/>
          </w:rPr>
          <w:tab/>
        </w:r>
        <w:r w:rsidR="00B21CA4">
          <w:rPr>
            <w:webHidden/>
          </w:rPr>
          <w:fldChar w:fldCharType="begin"/>
        </w:r>
        <w:r w:rsidR="00B21CA4">
          <w:rPr>
            <w:webHidden/>
          </w:rPr>
          <w:instrText xml:space="preserve"> PAGEREF _Toc513764280 \h </w:instrText>
        </w:r>
        <w:r w:rsidR="00B21CA4">
          <w:rPr>
            <w:webHidden/>
          </w:rPr>
        </w:r>
        <w:r w:rsidR="00B21CA4">
          <w:rPr>
            <w:webHidden/>
          </w:rPr>
          <w:fldChar w:fldCharType="separate"/>
        </w:r>
        <w:r w:rsidR="00B21CA4">
          <w:rPr>
            <w:webHidden/>
          </w:rPr>
          <w:t>1</w:t>
        </w:r>
        <w:r w:rsidR="00B21CA4">
          <w:rPr>
            <w:webHidden/>
          </w:rPr>
          <w:fldChar w:fldCharType="end"/>
        </w:r>
      </w:hyperlink>
    </w:p>
    <w:p w:rsidR="00B21CA4" w:rsidRDefault="00E1261C">
      <w:pPr>
        <w:pStyle w:val="10"/>
        <w:rPr>
          <w:rFonts w:asciiTheme="minorHAnsi" w:eastAsiaTheme="minorEastAsia" w:hAnsiTheme="minorHAnsi" w:cstheme="minorBidi"/>
          <w:b w:val="0"/>
          <w:sz w:val="21"/>
          <w:szCs w:val="22"/>
        </w:rPr>
      </w:pPr>
      <w:hyperlink w:anchor="_Toc513764281" w:history="1">
        <w:r w:rsidR="00B21CA4" w:rsidRPr="00E47C71">
          <w:rPr>
            <w:rStyle w:val="a5"/>
            <w:rFonts w:hAnsi="宋体" w:hint="eastAsia"/>
          </w:rPr>
          <w:t>第</w:t>
        </w:r>
        <w:r w:rsidR="00B21CA4" w:rsidRPr="00E47C71">
          <w:rPr>
            <w:rStyle w:val="a5"/>
            <w:rFonts w:hAnsi="宋体"/>
          </w:rPr>
          <w:t>1</w:t>
        </w:r>
        <w:r w:rsidR="00B21CA4" w:rsidRPr="00E47C71">
          <w:rPr>
            <w:rStyle w:val="a5"/>
            <w:rFonts w:hAnsi="宋体" w:hint="eastAsia"/>
          </w:rPr>
          <w:t>章</w:t>
        </w:r>
        <w:r w:rsidR="00B21CA4" w:rsidRPr="00E47C71">
          <w:rPr>
            <w:rStyle w:val="a5"/>
            <w:rFonts w:hAnsi="宋体"/>
          </w:rPr>
          <w:t xml:space="preserve"> </w:t>
        </w:r>
        <w:r w:rsidR="00B21CA4" w:rsidRPr="00E47C71">
          <w:rPr>
            <w:rStyle w:val="a5"/>
            <w:rFonts w:hAnsi="宋体" w:hint="eastAsia"/>
          </w:rPr>
          <w:t>背景和目的</w:t>
        </w:r>
        <w:r w:rsidR="00B21CA4">
          <w:rPr>
            <w:webHidden/>
          </w:rPr>
          <w:tab/>
        </w:r>
        <w:r w:rsidR="00B21CA4">
          <w:rPr>
            <w:webHidden/>
          </w:rPr>
          <w:fldChar w:fldCharType="begin"/>
        </w:r>
        <w:r w:rsidR="00B21CA4">
          <w:rPr>
            <w:webHidden/>
          </w:rPr>
          <w:instrText xml:space="preserve"> PAGEREF _Toc513764281 \h </w:instrText>
        </w:r>
        <w:r w:rsidR="00B21CA4">
          <w:rPr>
            <w:webHidden/>
          </w:rPr>
        </w:r>
        <w:r w:rsidR="00B21CA4">
          <w:rPr>
            <w:webHidden/>
          </w:rPr>
          <w:fldChar w:fldCharType="separate"/>
        </w:r>
        <w:r w:rsidR="00B21CA4">
          <w:rPr>
            <w:webHidden/>
          </w:rPr>
          <w:t>3</w:t>
        </w:r>
        <w:r w:rsidR="00B21CA4">
          <w:rPr>
            <w:webHidden/>
          </w:rPr>
          <w:fldChar w:fldCharType="end"/>
        </w:r>
      </w:hyperlink>
    </w:p>
    <w:p w:rsidR="00B21CA4" w:rsidRDefault="00E1261C">
      <w:pPr>
        <w:pStyle w:val="10"/>
        <w:rPr>
          <w:rFonts w:asciiTheme="minorHAnsi" w:eastAsiaTheme="minorEastAsia" w:hAnsiTheme="minorHAnsi" w:cstheme="minorBidi"/>
          <w:b w:val="0"/>
          <w:sz w:val="21"/>
          <w:szCs w:val="22"/>
        </w:rPr>
      </w:pPr>
      <w:hyperlink w:anchor="_Toc513764282" w:history="1">
        <w:r w:rsidR="00B21CA4" w:rsidRPr="00E47C71">
          <w:rPr>
            <w:rStyle w:val="a5"/>
            <w:rFonts w:hAnsi="宋体" w:hint="eastAsia"/>
          </w:rPr>
          <w:t>第</w:t>
        </w:r>
        <w:r w:rsidR="00B21CA4" w:rsidRPr="00E47C71">
          <w:rPr>
            <w:rStyle w:val="a5"/>
            <w:rFonts w:hAnsi="宋体"/>
          </w:rPr>
          <w:t>2</w:t>
        </w:r>
        <w:r w:rsidR="00B21CA4" w:rsidRPr="00E47C71">
          <w:rPr>
            <w:rStyle w:val="a5"/>
            <w:rFonts w:hAnsi="宋体" w:hint="eastAsia"/>
          </w:rPr>
          <w:t>章</w:t>
        </w:r>
        <w:r w:rsidR="00B21CA4" w:rsidRPr="00E47C71">
          <w:rPr>
            <w:rStyle w:val="a5"/>
            <w:rFonts w:hAnsi="宋体"/>
          </w:rPr>
          <w:t xml:space="preserve"> </w:t>
        </w:r>
        <w:r w:rsidR="00B21CA4" w:rsidRPr="00E47C71">
          <w:rPr>
            <w:rStyle w:val="a5"/>
            <w:rFonts w:hAnsi="宋体" w:hint="eastAsia"/>
          </w:rPr>
          <w:t>系统需求分析</w:t>
        </w:r>
        <w:r w:rsidR="00B21CA4">
          <w:rPr>
            <w:webHidden/>
          </w:rPr>
          <w:tab/>
        </w:r>
        <w:r w:rsidR="00B21CA4">
          <w:rPr>
            <w:webHidden/>
          </w:rPr>
          <w:fldChar w:fldCharType="begin"/>
        </w:r>
        <w:r w:rsidR="00B21CA4">
          <w:rPr>
            <w:webHidden/>
          </w:rPr>
          <w:instrText xml:space="preserve"> PAGEREF _Toc513764282 \h </w:instrText>
        </w:r>
        <w:r w:rsidR="00B21CA4">
          <w:rPr>
            <w:webHidden/>
          </w:rPr>
        </w:r>
        <w:r w:rsidR="00B21CA4">
          <w:rPr>
            <w:webHidden/>
          </w:rPr>
          <w:fldChar w:fldCharType="separate"/>
        </w:r>
        <w:r w:rsidR="00B21CA4">
          <w:rPr>
            <w:webHidden/>
          </w:rPr>
          <w:t>4</w:t>
        </w:r>
        <w:r w:rsidR="00B21CA4">
          <w:rPr>
            <w:webHidden/>
          </w:rPr>
          <w:fldChar w:fldCharType="end"/>
        </w:r>
      </w:hyperlink>
    </w:p>
    <w:p w:rsidR="00B21CA4" w:rsidRDefault="00E1261C">
      <w:pPr>
        <w:pStyle w:val="20"/>
        <w:tabs>
          <w:tab w:val="right" w:leader="dot" w:pos="8296"/>
        </w:tabs>
        <w:rPr>
          <w:rFonts w:asciiTheme="minorHAnsi" w:eastAsiaTheme="minorEastAsia" w:hAnsiTheme="minorHAnsi" w:cstheme="minorBidi"/>
          <w:noProof/>
          <w:szCs w:val="22"/>
        </w:rPr>
      </w:pPr>
      <w:hyperlink w:anchor="_Toc513764283" w:history="1">
        <w:r w:rsidR="00B21CA4" w:rsidRPr="00E47C71">
          <w:rPr>
            <w:rStyle w:val="a5"/>
            <w:noProof/>
          </w:rPr>
          <w:t xml:space="preserve">2.2 </w:t>
        </w:r>
        <w:r w:rsidR="00B21CA4" w:rsidRPr="00E47C71">
          <w:rPr>
            <w:rStyle w:val="a5"/>
            <w:rFonts w:hint="eastAsia"/>
            <w:noProof/>
          </w:rPr>
          <w:t>系统功能性需求分析</w:t>
        </w:r>
        <w:r w:rsidR="00B21CA4">
          <w:rPr>
            <w:noProof/>
            <w:webHidden/>
          </w:rPr>
          <w:tab/>
        </w:r>
        <w:r w:rsidR="00B21CA4">
          <w:rPr>
            <w:noProof/>
            <w:webHidden/>
          </w:rPr>
          <w:fldChar w:fldCharType="begin"/>
        </w:r>
        <w:r w:rsidR="00B21CA4">
          <w:rPr>
            <w:noProof/>
            <w:webHidden/>
          </w:rPr>
          <w:instrText xml:space="preserve"> PAGEREF _Toc513764283 \h </w:instrText>
        </w:r>
        <w:r w:rsidR="00B21CA4">
          <w:rPr>
            <w:noProof/>
            <w:webHidden/>
          </w:rPr>
        </w:r>
        <w:r w:rsidR="00B21CA4">
          <w:rPr>
            <w:noProof/>
            <w:webHidden/>
          </w:rPr>
          <w:fldChar w:fldCharType="separate"/>
        </w:r>
        <w:r w:rsidR="00B21CA4">
          <w:rPr>
            <w:noProof/>
            <w:webHidden/>
          </w:rPr>
          <w:t>4</w:t>
        </w:r>
        <w:r w:rsidR="00B21CA4">
          <w:rPr>
            <w:noProof/>
            <w:webHidden/>
          </w:rPr>
          <w:fldChar w:fldCharType="end"/>
        </w:r>
      </w:hyperlink>
    </w:p>
    <w:p w:rsidR="00B21CA4" w:rsidRDefault="00E1261C">
      <w:pPr>
        <w:pStyle w:val="30"/>
        <w:tabs>
          <w:tab w:val="right" w:leader="dot" w:pos="8296"/>
        </w:tabs>
        <w:rPr>
          <w:rFonts w:asciiTheme="minorHAnsi" w:eastAsiaTheme="minorEastAsia" w:hAnsiTheme="minorHAnsi" w:cstheme="minorBidi"/>
          <w:noProof/>
          <w:szCs w:val="22"/>
        </w:rPr>
      </w:pPr>
      <w:hyperlink w:anchor="_Toc513764284" w:history="1">
        <w:r w:rsidR="00B21CA4" w:rsidRPr="00E47C71">
          <w:rPr>
            <w:rStyle w:val="a5"/>
            <w:noProof/>
          </w:rPr>
          <w:t xml:space="preserve">2.2.1 </w:t>
        </w:r>
        <w:r w:rsidR="00B21CA4" w:rsidRPr="00E47C71">
          <w:rPr>
            <w:rStyle w:val="a5"/>
            <w:rFonts w:hint="eastAsia"/>
            <w:noProof/>
          </w:rPr>
          <w:t>系统首页</w:t>
        </w:r>
        <w:r w:rsidR="00B21CA4">
          <w:rPr>
            <w:noProof/>
            <w:webHidden/>
          </w:rPr>
          <w:tab/>
        </w:r>
        <w:r w:rsidR="00B21CA4">
          <w:rPr>
            <w:noProof/>
            <w:webHidden/>
          </w:rPr>
          <w:fldChar w:fldCharType="begin"/>
        </w:r>
        <w:r w:rsidR="00B21CA4">
          <w:rPr>
            <w:noProof/>
            <w:webHidden/>
          </w:rPr>
          <w:instrText xml:space="preserve"> PAGEREF _Toc513764284 \h </w:instrText>
        </w:r>
        <w:r w:rsidR="00B21CA4">
          <w:rPr>
            <w:noProof/>
            <w:webHidden/>
          </w:rPr>
        </w:r>
        <w:r w:rsidR="00B21CA4">
          <w:rPr>
            <w:noProof/>
            <w:webHidden/>
          </w:rPr>
          <w:fldChar w:fldCharType="separate"/>
        </w:r>
        <w:r w:rsidR="00B21CA4">
          <w:rPr>
            <w:noProof/>
            <w:webHidden/>
          </w:rPr>
          <w:t>5</w:t>
        </w:r>
        <w:r w:rsidR="00B21CA4">
          <w:rPr>
            <w:noProof/>
            <w:webHidden/>
          </w:rPr>
          <w:fldChar w:fldCharType="end"/>
        </w:r>
      </w:hyperlink>
    </w:p>
    <w:p w:rsidR="00B21CA4" w:rsidRDefault="00E1261C">
      <w:pPr>
        <w:pStyle w:val="30"/>
        <w:tabs>
          <w:tab w:val="right" w:leader="dot" w:pos="8296"/>
        </w:tabs>
        <w:rPr>
          <w:rFonts w:asciiTheme="minorHAnsi" w:eastAsiaTheme="minorEastAsia" w:hAnsiTheme="minorHAnsi" w:cstheme="minorBidi"/>
          <w:noProof/>
          <w:szCs w:val="22"/>
        </w:rPr>
      </w:pPr>
      <w:hyperlink w:anchor="_Toc513764285" w:history="1">
        <w:r w:rsidR="00B21CA4" w:rsidRPr="00E47C71">
          <w:rPr>
            <w:rStyle w:val="a5"/>
            <w:noProof/>
          </w:rPr>
          <w:t xml:space="preserve">2.2.2 </w:t>
        </w:r>
        <w:r w:rsidR="00B21CA4" w:rsidRPr="00E47C71">
          <w:rPr>
            <w:rStyle w:val="a5"/>
            <w:rFonts w:hint="eastAsia"/>
            <w:noProof/>
          </w:rPr>
          <w:t>流程驱动表模块</w:t>
        </w:r>
        <w:r w:rsidR="00B21CA4">
          <w:rPr>
            <w:noProof/>
            <w:webHidden/>
          </w:rPr>
          <w:tab/>
        </w:r>
        <w:r w:rsidR="00B21CA4">
          <w:rPr>
            <w:noProof/>
            <w:webHidden/>
          </w:rPr>
          <w:fldChar w:fldCharType="begin"/>
        </w:r>
        <w:r w:rsidR="00B21CA4">
          <w:rPr>
            <w:noProof/>
            <w:webHidden/>
          </w:rPr>
          <w:instrText xml:space="preserve"> PAGEREF _Toc513764285 \h </w:instrText>
        </w:r>
        <w:r w:rsidR="00B21CA4">
          <w:rPr>
            <w:noProof/>
            <w:webHidden/>
          </w:rPr>
        </w:r>
        <w:r w:rsidR="00B21CA4">
          <w:rPr>
            <w:noProof/>
            <w:webHidden/>
          </w:rPr>
          <w:fldChar w:fldCharType="separate"/>
        </w:r>
        <w:r w:rsidR="00B21CA4">
          <w:rPr>
            <w:noProof/>
            <w:webHidden/>
          </w:rPr>
          <w:t>6</w:t>
        </w:r>
        <w:r w:rsidR="00B21CA4">
          <w:rPr>
            <w:noProof/>
            <w:webHidden/>
          </w:rPr>
          <w:fldChar w:fldCharType="end"/>
        </w:r>
      </w:hyperlink>
    </w:p>
    <w:p w:rsidR="00B21CA4" w:rsidRDefault="00E1261C">
      <w:pPr>
        <w:pStyle w:val="30"/>
        <w:tabs>
          <w:tab w:val="right" w:leader="dot" w:pos="8296"/>
        </w:tabs>
        <w:rPr>
          <w:rFonts w:asciiTheme="minorHAnsi" w:eastAsiaTheme="minorEastAsia" w:hAnsiTheme="minorHAnsi" w:cstheme="minorBidi"/>
          <w:noProof/>
          <w:szCs w:val="22"/>
        </w:rPr>
      </w:pPr>
      <w:hyperlink w:anchor="_Toc513764286" w:history="1">
        <w:r w:rsidR="00B21CA4" w:rsidRPr="00E47C71">
          <w:rPr>
            <w:rStyle w:val="a5"/>
            <w:noProof/>
          </w:rPr>
          <w:t xml:space="preserve">2.2.3 </w:t>
        </w:r>
        <w:r w:rsidR="00B21CA4" w:rsidRPr="00E47C71">
          <w:rPr>
            <w:rStyle w:val="a5"/>
            <w:rFonts w:hint="eastAsia"/>
            <w:noProof/>
          </w:rPr>
          <w:t>系统管理模块</w:t>
        </w:r>
        <w:r w:rsidR="00B21CA4">
          <w:rPr>
            <w:noProof/>
            <w:webHidden/>
          </w:rPr>
          <w:tab/>
        </w:r>
        <w:r w:rsidR="00B21CA4">
          <w:rPr>
            <w:noProof/>
            <w:webHidden/>
          </w:rPr>
          <w:fldChar w:fldCharType="begin"/>
        </w:r>
        <w:r w:rsidR="00B21CA4">
          <w:rPr>
            <w:noProof/>
            <w:webHidden/>
          </w:rPr>
          <w:instrText xml:space="preserve"> PAGEREF _Toc513764286 \h </w:instrText>
        </w:r>
        <w:r w:rsidR="00B21CA4">
          <w:rPr>
            <w:noProof/>
            <w:webHidden/>
          </w:rPr>
        </w:r>
        <w:r w:rsidR="00B21CA4">
          <w:rPr>
            <w:noProof/>
            <w:webHidden/>
          </w:rPr>
          <w:fldChar w:fldCharType="separate"/>
        </w:r>
        <w:r w:rsidR="00B21CA4">
          <w:rPr>
            <w:noProof/>
            <w:webHidden/>
          </w:rPr>
          <w:t>8</w:t>
        </w:r>
        <w:r w:rsidR="00B21CA4">
          <w:rPr>
            <w:noProof/>
            <w:webHidden/>
          </w:rPr>
          <w:fldChar w:fldCharType="end"/>
        </w:r>
      </w:hyperlink>
    </w:p>
    <w:p w:rsidR="00B21CA4" w:rsidRDefault="00E1261C">
      <w:pPr>
        <w:pStyle w:val="10"/>
        <w:rPr>
          <w:rFonts w:asciiTheme="minorHAnsi" w:eastAsiaTheme="minorEastAsia" w:hAnsiTheme="minorHAnsi" w:cstheme="minorBidi"/>
          <w:b w:val="0"/>
          <w:sz w:val="21"/>
          <w:szCs w:val="22"/>
        </w:rPr>
      </w:pPr>
      <w:hyperlink w:anchor="_Toc513764287" w:history="1">
        <w:r w:rsidR="00B21CA4" w:rsidRPr="00E47C71">
          <w:rPr>
            <w:rStyle w:val="a5"/>
            <w:rFonts w:hAnsi="宋体" w:hint="eastAsia"/>
          </w:rPr>
          <w:t>第</w:t>
        </w:r>
        <w:r w:rsidR="00B21CA4" w:rsidRPr="00E47C71">
          <w:rPr>
            <w:rStyle w:val="a5"/>
            <w:rFonts w:hAnsi="宋体"/>
          </w:rPr>
          <w:t>3</w:t>
        </w:r>
        <w:r w:rsidR="00B21CA4" w:rsidRPr="00E47C71">
          <w:rPr>
            <w:rStyle w:val="a5"/>
            <w:rFonts w:hAnsi="宋体" w:hint="eastAsia"/>
          </w:rPr>
          <w:t>章</w:t>
        </w:r>
        <w:r w:rsidR="00B21CA4" w:rsidRPr="00E47C71">
          <w:rPr>
            <w:rStyle w:val="a5"/>
            <w:rFonts w:hAnsi="宋体"/>
          </w:rPr>
          <w:t xml:space="preserve"> </w:t>
        </w:r>
        <w:r w:rsidR="00B21CA4" w:rsidRPr="00E47C71">
          <w:rPr>
            <w:rStyle w:val="a5"/>
            <w:rFonts w:hAnsi="宋体" w:hint="eastAsia"/>
          </w:rPr>
          <w:t>总体架构设计</w:t>
        </w:r>
        <w:r w:rsidR="00B21CA4">
          <w:rPr>
            <w:webHidden/>
          </w:rPr>
          <w:tab/>
        </w:r>
        <w:r w:rsidR="00B21CA4">
          <w:rPr>
            <w:webHidden/>
          </w:rPr>
          <w:fldChar w:fldCharType="begin"/>
        </w:r>
        <w:r w:rsidR="00B21CA4">
          <w:rPr>
            <w:webHidden/>
          </w:rPr>
          <w:instrText xml:space="preserve"> PAGEREF _Toc513764287 \h </w:instrText>
        </w:r>
        <w:r w:rsidR="00B21CA4">
          <w:rPr>
            <w:webHidden/>
          </w:rPr>
        </w:r>
        <w:r w:rsidR="00B21CA4">
          <w:rPr>
            <w:webHidden/>
          </w:rPr>
          <w:fldChar w:fldCharType="separate"/>
        </w:r>
        <w:r w:rsidR="00B21CA4">
          <w:rPr>
            <w:webHidden/>
          </w:rPr>
          <w:t>10</w:t>
        </w:r>
        <w:r w:rsidR="00B21CA4">
          <w:rPr>
            <w:webHidden/>
          </w:rPr>
          <w:fldChar w:fldCharType="end"/>
        </w:r>
      </w:hyperlink>
    </w:p>
    <w:p w:rsidR="00B21CA4" w:rsidRDefault="00E1261C">
      <w:pPr>
        <w:pStyle w:val="20"/>
        <w:tabs>
          <w:tab w:val="right" w:leader="dot" w:pos="8296"/>
        </w:tabs>
        <w:rPr>
          <w:rFonts w:asciiTheme="minorHAnsi" w:eastAsiaTheme="minorEastAsia" w:hAnsiTheme="minorHAnsi" w:cstheme="minorBidi"/>
          <w:noProof/>
          <w:szCs w:val="22"/>
        </w:rPr>
      </w:pPr>
      <w:hyperlink w:anchor="_Toc513764288" w:history="1">
        <w:r w:rsidR="00B21CA4" w:rsidRPr="00E47C71">
          <w:rPr>
            <w:rStyle w:val="a5"/>
            <w:noProof/>
          </w:rPr>
          <w:t xml:space="preserve">3.1 </w:t>
        </w:r>
        <w:r w:rsidR="00B21CA4" w:rsidRPr="00E47C71">
          <w:rPr>
            <w:rStyle w:val="a5"/>
            <w:rFonts w:hint="eastAsia"/>
            <w:noProof/>
          </w:rPr>
          <w:t>架构设计原则</w:t>
        </w:r>
        <w:r w:rsidR="00B21CA4">
          <w:rPr>
            <w:noProof/>
            <w:webHidden/>
          </w:rPr>
          <w:tab/>
        </w:r>
        <w:r w:rsidR="00B21CA4">
          <w:rPr>
            <w:noProof/>
            <w:webHidden/>
          </w:rPr>
          <w:fldChar w:fldCharType="begin"/>
        </w:r>
        <w:r w:rsidR="00B21CA4">
          <w:rPr>
            <w:noProof/>
            <w:webHidden/>
          </w:rPr>
          <w:instrText xml:space="preserve"> PAGEREF _Toc513764288 \h </w:instrText>
        </w:r>
        <w:r w:rsidR="00B21CA4">
          <w:rPr>
            <w:noProof/>
            <w:webHidden/>
          </w:rPr>
        </w:r>
        <w:r w:rsidR="00B21CA4">
          <w:rPr>
            <w:noProof/>
            <w:webHidden/>
          </w:rPr>
          <w:fldChar w:fldCharType="separate"/>
        </w:r>
        <w:r w:rsidR="00B21CA4">
          <w:rPr>
            <w:noProof/>
            <w:webHidden/>
          </w:rPr>
          <w:t>10</w:t>
        </w:r>
        <w:r w:rsidR="00B21CA4">
          <w:rPr>
            <w:noProof/>
            <w:webHidden/>
          </w:rPr>
          <w:fldChar w:fldCharType="end"/>
        </w:r>
      </w:hyperlink>
    </w:p>
    <w:p w:rsidR="00B21CA4" w:rsidRDefault="00E1261C">
      <w:pPr>
        <w:pStyle w:val="30"/>
        <w:tabs>
          <w:tab w:val="right" w:leader="dot" w:pos="8296"/>
        </w:tabs>
        <w:rPr>
          <w:rFonts w:asciiTheme="minorHAnsi" w:eastAsiaTheme="minorEastAsia" w:hAnsiTheme="minorHAnsi" w:cstheme="minorBidi"/>
          <w:noProof/>
          <w:szCs w:val="22"/>
        </w:rPr>
      </w:pPr>
      <w:hyperlink w:anchor="_Toc513764289" w:history="1">
        <w:r w:rsidR="00B21CA4" w:rsidRPr="00E47C71">
          <w:rPr>
            <w:rStyle w:val="a5"/>
            <w:noProof/>
          </w:rPr>
          <w:t xml:space="preserve">3.1.1 </w:t>
        </w:r>
        <w:r w:rsidR="00B21CA4" w:rsidRPr="00E47C71">
          <w:rPr>
            <w:rStyle w:val="a5"/>
            <w:rFonts w:hint="eastAsia"/>
            <w:noProof/>
          </w:rPr>
          <w:t>基本原则</w:t>
        </w:r>
        <w:r w:rsidR="00B21CA4">
          <w:rPr>
            <w:noProof/>
            <w:webHidden/>
          </w:rPr>
          <w:tab/>
        </w:r>
        <w:r w:rsidR="00B21CA4">
          <w:rPr>
            <w:noProof/>
            <w:webHidden/>
          </w:rPr>
          <w:fldChar w:fldCharType="begin"/>
        </w:r>
        <w:r w:rsidR="00B21CA4">
          <w:rPr>
            <w:noProof/>
            <w:webHidden/>
          </w:rPr>
          <w:instrText xml:space="preserve"> PAGEREF _Toc513764289 \h </w:instrText>
        </w:r>
        <w:r w:rsidR="00B21CA4">
          <w:rPr>
            <w:noProof/>
            <w:webHidden/>
          </w:rPr>
        </w:r>
        <w:r w:rsidR="00B21CA4">
          <w:rPr>
            <w:noProof/>
            <w:webHidden/>
          </w:rPr>
          <w:fldChar w:fldCharType="separate"/>
        </w:r>
        <w:r w:rsidR="00B21CA4">
          <w:rPr>
            <w:noProof/>
            <w:webHidden/>
          </w:rPr>
          <w:t>10</w:t>
        </w:r>
        <w:r w:rsidR="00B21CA4">
          <w:rPr>
            <w:noProof/>
            <w:webHidden/>
          </w:rPr>
          <w:fldChar w:fldCharType="end"/>
        </w:r>
      </w:hyperlink>
    </w:p>
    <w:p w:rsidR="00B21CA4" w:rsidRDefault="00E1261C">
      <w:pPr>
        <w:pStyle w:val="30"/>
        <w:tabs>
          <w:tab w:val="right" w:leader="dot" w:pos="8296"/>
        </w:tabs>
        <w:rPr>
          <w:rFonts w:asciiTheme="minorHAnsi" w:eastAsiaTheme="minorEastAsia" w:hAnsiTheme="minorHAnsi" w:cstheme="minorBidi"/>
          <w:noProof/>
          <w:szCs w:val="22"/>
        </w:rPr>
      </w:pPr>
      <w:hyperlink w:anchor="_Toc513764290" w:history="1">
        <w:r w:rsidR="00B21CA4" w:rsidRPr="00E47C71">
          <w:rPr>
            <w:rStyle w:val="a5"/>
            <w:noProof/>
          </w:rPr>
          <w:t xml:space="preserve">3.1.2 </w:t>
        </w:r>
        <w:r w:rsidR="00B21CA4" w:rsidRPr="00E47C71">
          <w:rPr>
            <w:rStyle w:val="a5"/>
            <w:rFonts w:hint="eastAsia"/>
            <w:noProof/>
          </w:rPr>
          <w:t>软件平台及框架</w:t>
        </w:r>
        <w:r w:rsidR="00B21CA4">
          <w:rPr>
            <w:noProof/>
            <w:webHidden/>
          </w:rPr>
          <w:tab/>
        </w:r>
        <w:r w:rsidR="00B21CA4">
          <w:rPr>
            <w:noProof/>
            <w:webHidden/>
          </w:rPr>
          <w:fldChar w:fldCharType="begin"/>
        </w:r>
        <w:r w:rsidR="00B21CA4">
          <w:rPr>
            <w:noProof/>
            <w:webHidden/>
          </w:rPr>
          <w:instrText xml:space="preserve"> PAGEREF _Toc513764290 \h </w:instrText>
        </w:r>
        <w:r w:rsidR="00B21CA4">
          <w:rPr>
            <w:noProof/>
            <w:webHidden/>
          </w:rPr>
        </w:r>
        <w:r w:rsidR="00B21CA4">
          <w:rPr>
            <w:noProof/>
            <w:webHidden/>
          </w:rPr>
          <w:fldChar w:fldCharType="separate"/>
        </w:r>
        <w:r w:rsidR="00B21CA4">
          <w:rPr>
            <w:noProof/>
            <w:webHidden/>
          </w:rPr>
          <w:t>12</w:t>
        </w:r>
        <w:r w:rsidR="00B21CA4">
          <w:rPr>
            <w:noProof/>
            <w:webHidden/>
          </w:rPr>
          <w:fldChar w:fldCharType="end"/>
        </w:r>
      </w:hyperlink>
    </w:p>
    <w:p w:rsidR="00B21CA4" w:rsidRDefault="00E1261C">
      <w:pPr>
        <w:pStyle w:val="20"/>
        <w:tabs>
          <w:tab w:val="right" w:leader="dot" w:pos="8296"/>
        </w:tabs>
        <w:rPr>
          <w:rFonts w:asciiTheme="minorHAnsi" w:eastAsiaTheme="minorEastAsia" w:hAnsiTheme="minorHAnsi" w:cstheme="minorBidi"/>
          <w:noProof/>
          <w:szCs w:val="22"/>
        </w:rPr>
      </w:pPr>
      <w:hyperlink w:anchor="_Toc513764291" w:history="1">
        <w:r w:rsidR="00B21CA4" w:rsidRPr="00E47C71">
          <w:rPr>
            <w:rStyle w:val="a5"/>
            <w:noProof/>
          </w:rPr>
          <w:t xml:space="preserve">3.2 </w:t>
        </w:r>
        <w:r w:rsidR="00B21CA4" w:rsidRPr="00E47C71">
          <w:rPr>
            <w:rStyle w:val="a5"/>
            <w:rFonts w:hint="eastAsia"/>
            <w:noProof/>
          </w:rPr>
          <w:t>总体结构设计</w:t>
        </w:r>
        <w:r w:rsidR="00B21CA4">
          <w:rPr>
            <w:noProof/>
            <w:webHidden/>
          </w:rPr>
          <w:tab/>
        </w:r>
        <w:r w:rsidR="00B21CA4">
          <w:rPr>
            <w:noProof/>
            <w:webHidden/>
          </w:rPr>
          <w:fldChar w:fldCharType="begin"/>
        </w:r>
        <w:r w:rsidR="00B21CA4">
          <w:rPr>
            <w:noProof/>
            <w:webHidden/>
          </w:rPr>
          <w:instrText xml:space="preserve"> PAGEREF _Toc513764291 \h </w:instrText>
        </w:r>
        <w:r w:rsidR="00B21CA4">
          <w:rPr>
            <w:noProof/>
            <w:webHidden/>
          </w:rPr>
        </w:r>
        <w:r w:rsidR="00B21CA4">
          <w:rPr>
            <w:noProof/>
            <w:webHidden/>
          </w:rPr>
          <w:fldChar w:fldCharType="separate"/>
        </w:r>
        <w:r w:rsidR="00B21CA4">
          <w:rPr>
            <w:noProof/>
            <w:webHidden/>
          </w:rPr>
          <w:t>12</w:t>
        </w:r>
        <w:r w:rsidR="00B21CA4">
          <w:rPr>
            <w:noProof/>
            <w:webHidden/>
          </w:rPr>
          <w:fldChar w:fldCharType="end"/>
        </w:r>
      </w:hyperlink>
    </w:p>
    <w:p w:rsidR="00B21CA4" w:rsidRDefault="00E1261C">
      <w:pPr>
        <w:pStyle w:val="30"/>
        <w:tabs>
          <w:tab w:val="right" w:leader="dot" w:pos="8296"/>
        </w:tabs>
        <w:rPr>
          <w:rFonts w:asciiTheme="minorHAnsi" w:eastAsiaTheme="minorEastAsia" w:hAnsiTheme="minorHAnsi" w:cstheme="minorBidi"/>
          <w:noProof/>
          <w:szCs w:val="22"/>
        </w:rPr>
      </w:pPr>
      <w:hyperlink w:anchor="_Toc513764292" w:history="1">
        <w:r w:rsidR="00B21CA4" w:rsidRPr="00E47C71">
          <w:rPr>
            <w:rStyle w:val="a5"/>
            <w:noProof/>
          </w:rPr>
          <w:t xml:space="preserve">3.1.2 </w:t>
        </w:r>
        <w:r w:rsidR="00B21CA4" w:rsidRPr="00E47C71">
          <w:rPr>
            <w:rStyle w:val="a5"/>
            <w:rFonts w:hint="eastAsia"/>
            <w:noProof/>
          </w:rPr>
          <w:t>物理架构</w:t>
        </w:r>
        <w:r w:rsidR="00B21CA4">
          <w:rPr>
            <w:noProof/>
            <w:webHidden/>
          </w:rPr>
          <w:tab/>
        </w:r>
        <w:r w:rsidR="00B21CA4">
          <w:rPr>
            <w:noProof/>
            <w:webHidden/>
          </w:rPr>
          <w:fldChar w:fldCharType="begin"/>
        </w:r>
        <w:r w:rsidR="00B21CA4">
          <w:rPr>
            <w:noProof/>
            <w:webHidden/>
          </w:rPr>
          <w:instrText xml:space="preserve"> PAGEREF _Toc513764292 \h </w:instrText>
        </w:r>
        <w:r w:rsidR="00B21CA4">
          <w:rPr>
            <w:noProof/>
            <w:webHidden/>
          </w:rPr>
        </w:r>
        <w:r w:rsidR="00B21CA4">
          <w:rPr>
            <w:noProof/>
            <w:webHidden/>
          </w:rPr>
          <w:fldChar w:fldCharType="separate"/>
        </w:r>
        <w:r w:rsidR="00B21CA4">
          <w:rPr>
            <w:noProof/>
            <w:webHidden/>
          </w:rPr>
          <w:t>12</w:t>
        </w:r>
        <w:r w:rsidR="00B21CA4">
          <w:rPr>
            <w:noProof/>
            <w:webHidden/>
          </w:rPr>
          <w:fldChar w:fldCharType="end"/>
        </w:r>
      </w:hyperlink>
    </w:p>
    <w:p w:rsidR="00B21CA4" w:rsidRDefault="00E1261C">
      <w:pPr>
        <w:pStyle w:val="30"/>
        <w:tabs>
          <w:tab w:val="right" w:leader="dot" w:pos="8296"/>
        </w:tabs>
        <w:rPr>
          <w:rFonts w:asciiTheme="minorHAnsi" w:eastAsiaTheme="minorEastAsia" w:hAnsiTheme="minorHAnsi" w:cstheme="minorBidi"/>
          <w:noProof/>
          <w:szCs w:val="22"/>
        </w:rPr>
      </w:pPr>
      <w:hyperlink w:anchor="_Toc513764293" w:history="1">
        <w:r w:rsidR="00B21CA4" w:rsidRPr="00E47C71">
          <w:rPr>
            <w:rStyle w:val="a5"/>
            <w:noProof/>
          </w:rPr>
          <w:t xml:space="preserve">3.2.3 </w:t>
        </w:r>
        <w:r w:rsidR="00B21CA4" w:rsidRPr="00E47C71">
          <w:rPr>
            <w:rStyle w:val="a5"/>
            <w:rFonts w:hint="eastAsia"/>
            <w:noProof/>
          </w:rPr>
          <w:t>逻辑架构</w:t>
        </w:r>
        <w:r w:rsidR="00B21CA4">
          <w:rPr>
            <w:noProof/>
            <w:webHidden/>
          </w:rPr>
          <w:tab/>
        </w:r>
        <w:r w:rsidR="00B21CA4">
          <w:rPr>
            <w:noProof/>
            <w:webHidden/>
          </w:rPr>
          <w:fldChar w:fldCharType="begin"/>
        </w:r>
        <w:r w:rsidR="00B21CA4">
          <w:rPr>
            <w:noProof/>
            <w:webHidden/>
          </w:rPr>
          <w:instrText xml:space="preserve"> PAGEREF _Toc513764293 \h </w:instrText>
        </w:r>
        <w:r w:rsidR="00B21CA4">
          <w:rPr>
            <w:noProof/>
            <w:webHidden/>
          </w:rPr>
        </w:r>
        <w:r w:rsidR="00B21CA4">
          <w:rPr>
            <w:noProof/>
            <w:webHidden/>
          </w:rPr>
          <w:fldChar w:fldCharType="separate"/>
        </w:r>
        <w:r w:rsidR="00B21CA4">
          <w:rPr>
            <w:noProof/>
            <w:webHidden/>
          </w:rPr>
          <w:t>13</w:t>
        </w:r>
        <w:r w:rsidR="00B21CA4">
          <w:rPr>
            <w:noProof/>
            <w:webHidden/>
          </w:rPr>
          <w:fldChar w:fldCharType="end"/>
        </w:r>
      </w:hyperlink>
    </w:p>
    <w:p w:rsidR="00B21CA4" w:rsidRDefault="00E1261C">
      <w:pPr>
        <w:pStyle w:val="30"/>
        <w:tabs>
          <w:tab w:val="right" w:leader="dot" w:pos="8296"/>
        </w:tabs>
        <w:rPr>
          <w:rFonts w:asciiTheme="minorHAnsi" w:eastAsiaTheme="minorEastAsia" w:hAnsiTheme="minorHAnsi" w:cstheme="minorBidi"/>
          <w:noProof/>
          <w:szCs w:val="22"/>
        </w:rPr>
      </w:pPr>
      <w:hyperlink w:anchor="_Toc513764294" w:history="1">
        <w:r w:rsidR="00B21CA4" w:rsidRPr="00E47C71">
          <w:rPr>
            <w:rStyle w:val="a5"/>
            <w:noProof/>
          </w:rPr>
          <w:t xml:space="preserve">3.3.3 </w:t>
        </w:r>
        <w:r w:rsidR="00B21CA4" w:rsidRPr="00E47C71">
          <w:rPr>
            <w:rStyle w:val="a5"/>
            <w:rFonts w:hint="eastAsia"/>
            <w:noProof/>
          </w:rPr>
          <w:t>组织架构</w:t>
        </w:r>
        <w:r w:rsidR="00B21CA4">
          <w:rPr>
            <w:noProof/>
            <w:webHidden/>
          </w:rPr>
          <w:tab/>
        </w:r>
        <w:r w:rsidR="00B21CA4">
          <w:rPr>
            <w:noProof/>
            <w:webHidden/>
          </w:rPr>
          <w:fldChar w:fldCharType="begin"/>
        </w:r>
        <w:r w:rsidR="00B21CA4">
          <w:rPr>
            <w:noProof/>
            <w:webHidden/>
          </w:rPr>
          <w:instrText xml:space="preserve"> PAGEREF _Toc513764294 \h </w:instrText>
        </w:r>
        <w:r w:rsidR="00B21CA4">
          <w:rPr>
            <w:noProof/>
            <w:webHidden/>
          </w:rPr>
        </w:r>
        <w:r w:rsidR="00B21CA4">
          <w:rPr>
            <w:noProof/>
            <w:webHidden/>
          </w:rPr>
          <w:fldChar w:fldCharType="separate"/>
        </w:r>
        <w:r w:rsidR="00B21CA4">
          <w:rPr>
            <w:noProof/>
            <w:webHidden/>
          </w:rPr>
          <w:t>14</w:t>
        </w:r>
        <w:r w:rsidR="00B21CA4">
          <w:rPr>
            <w:noProof/>
            <w:webHidden/>
          </w:rPr>
          <w:fldChar w:fldCharType="end"/>
        </w:r>
      </w:hyperlink>
    </w:p>
    <w:p w:rsidR="00B21CA4" w:rsidRDefault="00E1261C">
      <w:pPr>
        <w:pStyle w:val="10"/>
        <w:rPr>
          <w:rFonts w:asciiTheme="minorHAnsi" w:eastAsiaTheme="minorEastAsia" w:hAnsiTheme="minorHAnsi" w:cstheme="minorBidi"/>
          <w:b w:val="0"/>
          <w:sz w:val="21"/>
          <w:szCs w:val="22"/>
        </w:rPr>
      </w:pPr>
      <w:hyperlink w:anchor="_Toc513764295" w:history="1">
        <w:r w:rsidR="00B21CA4" w:rsidRPr="00E47C71">
          <w:rPr>
            <w:rStyle w:val="a5"/>
            <w:rFonts w:hAnsi="宋体" w:hint="eastAsia"/>
          </w:rPr>
          <w:t>第</w:t>
        </w:r>
        <w:r w:rsidR="00B21CA4" w:rsidRPr="00E47C71">
          <w:rPr>
            <w:rStyle w:val="a5"/>
            <w:rFonts w:hAnsi="宋体"/>
          </w:rPr>
          <w:t>4</w:t>
        </w:r>
        <w:r w:rsidR="00B21CA4" w:rsidRPr="00E47C71">
          <w:rPr>
            <w:rStyle w:val="a5"/>
            <w:rFonts w:hAnsi="宋体" w:hint="eastAsia"/>
          </w:rPr>
          <w:t>章</w:t>
        </w:r>
        <w:r w:rsidR="00B21CA4" w:rsidRPr="00E47C71">
          <w:rPr>
            <w:rStyle w:val="a5"/>
            <w:rFonts w:hAnsi="宋体"/>
          </w:rPr>
          <w:t xml:space="preserve"> </w:t>
        </w:r>
        <w:r w:rsidR="00B21CA4" w:rsidRPr="00E47C71">
          <w:rPr>
            <w:rStyle w:val="a5"/>
            <w:rFonts w:hAnsi="宋体" w:hint="eastAsia"/>
          </w:rPr>
          <w:t>总结</w:t>
        </w:r>
        <w:r w:rsidR="00B21CA4">
          <w:rPr>
            <w:webHidden/>
          </w:rPr>
          <w:tab/>
        </w:r>
        <w:r w:rsidR="00B21CA4">
          <w:rPr>
            <w:webHidden/>
          </w:rPr>
          <w:fldChar w:fldCharType="begin"/>
        </w:r>
        <w:r w:rsidR="00B21CA4">
          <w:rPr>
            <w:webHidden/>
          </w:rPr>
          <w:instrText xml:space="preserve"> PAGEREF _Toc513764295 \h </w:instrText>
        </w:r>
        <w:r w:rsidR="00B21CA4">
          <w:rPr>
            <w:webHidden/>
          </w:rPr>
        </w:r>
        <w:r w:rsidR="00B21CA4">
          <w:rPr>
            <w:webHidden/>
          </w:rPr>
          <w:fldChar w:fldCharType="separate"/>
        </w:r>
        <w:r w:rsidR="00B21CA4">
          <w:rPr>
            <w:webHidden/>
          </w:rPr>
          <w:t>15</w:t>
        </w:r>
        <w:r w:rsidR="00B21CA4">
          <w:rPr>
            <w:webHidden/>
          </w:rPr>
          <w:fldChar w:fldCharType="end"/>
        </w:r>
      </w:hyperlink>
    </w:p>
    <w:p w:rsidR="00B21CA4" w:rsidRDefault="00E1261C">
      <w:pPr>
        <w:pStyle w:val="10"/>
        <w:rPr>
          <w:rFonts w:asciiTheme="minorHAnsi" w:eastAsiaTheme="minorEastAsia" w:hAnsiTheme="minorHAnsi" w:cstheme="minorBidi"/>
          <w:b w:val="0"/>
          <w:sz w:val="21"/>
          <w:szCs w:val="22"/>
        </w:rPr>
      </w:pPr>
      <w:hyperlink w:anchor="_Toc513764296" w:history="1">
        <w:r w:rsidR="00B21CA4" w:rsidRPr="00E47C71">
          <w:rPr>
            <w:rStyle w:val="a5"/>
            <w:rFonts w:hAnsi="宋体" w:hint="eastAsia"/>
          </w:rPr>
          <w:t>致</w:t>
        </w:r>
        <w:r w:rsidR="00B21CA4" w:rsidRPr="00E47C71">
          <w:rPr>
            <w:rStyle w:val="a5"/>
            <w:rFonts w:hAnsi="宋体"/>
          </w:rPr>
          <w:t xml:space="preserve"> </w:t>
        </w:r>
        <w:r w:rsidR="00B21CA4" w:rsidRPr="00E47C71">
          <w:rPr>
            <w:rStyle w:val="a5"/>
            <w:rFonts w:hAnsi="宋体" w:hint="eastAsia"/>
          </w:rPr>
          <w:t>谢</w:t>
        </w:r>
        <w:r w:rsidR="00B21CA4">
          <w:rPr>
            <w:webHidden/>
          </w:rPr>
          <w:tab/>
        </w:r>
        <w:r w:rsidR="00B21CA4">
          <w:rPr>
            <w:webHidden/>
          </w:rPr>
          <w:fldChar w:fldCharType="begin"/>
        </w:r>
        <w:r w:rsidR="00B21CA4">
          <w:rPr>
            <w:webHidden/>
          </w:rPr>
          <w:instrText xml:space="preserve"> PAGEREF _Toc513764296 \h </w:instrText>
        </w:r>
        <w:r w:rsidR="00B21CA4">
          <w:rPr>
            <w:webHidden/>
          </w:rPr>
        </w:r>
        <w:r w:rsidR="00B21CA4">
          <w:rPr>
            <w:webHidden/>
          </w:rPr>
          <w:fldChar w:fldCharType="separate"/>
        </w:r>
        <w:r w:rsidR="00B21CA4">
          <w:rPr>
            <w:webHidden/>
          </w:rPr>
          <w:t>16</w:t>
        </w:r>
        <w:r w:rsidR="00B21CA4">
          <w:rPr>
            <w:webHidden/>
          </w:rPr>
          <w:fldChar w:fldCharType="end"/>
        </w:r>
      </w:hyperlink>
    </w:p>
    <w:p w:rsidR="00B21CA4" w:rsidRDefault="00E1261C">
      <w:pPr>
        <w:pStyle w:val="10"/>
        <w:rPr>
          <w:rFonts w:asciiTheme="minorHAnsi" w:eastAsiaTheme="minorEastAsia" w:hAnsiTheme="minorHAnsi" w:cstheme="minorBidi"/>
          <w:b w:val="0"/>
          <w:sz w:val="21"/>
          <w:szCs w:val="22"/>
        </w:rPr>
      </w:pPr>
      <w:hyperlink w:anchor="_Toc513764297" w:history="1">
        <w:r w:rsidR="00B21CA4" w:rsidRPr="00E47C71">
          <w:rPr>
            <w:rStyle w:val="a5"/>
            <w:rFonts w:hAnsi="宋体" w:hint="eastAsia"/>
          </w:rPr>
          <w:t>参考文献</w:t>
        </w:r>
        <w:r w:rsidR="00B21CA4">
          <w:rPr>
            <w:webHidden/>
          </w:rPr>
          <w:tab/>
        </w:r>
        <w:r w:rsidR="00B21CA4">
          <w:rPr>
            <w:webHidden/>
          </w:rPr>
          <w:fldChar w:fldCharType="begin"/>
        </w:r>
        <w:r w:rsidR="00B21CA4">
          <w:rPr>
            <w:webHidden/>
          </w:rPr>
          <w:instrText xml:space="preserve"> PAGEREF _Toc513764297 \h </w:instrText>
        </w:r>
        <w:r w:rsidR="00B21CA4">
          <w:rPr>
            <w:webHidden/>
          </w:rPr>
        </w:r>
        <w:r w:rsidR="00B21CA4">
          <w:rPr>
            <w:webHidden/>
          </w:rPr>
          <w:fldChar w:fldCharType="separate"/>
        </w:r>
        <w:r w:rsidR="00B21CA4">
          <w:rPr>
            <w:webHidden/>
          </w:rPr>
          <w:t>17</w:t>
        </w:r>
        <w:r w:rsidR="00B21CA4">
          <w:rPr>
            <w:webHidden/>
          </w:rPr>
          <w:fldChar w:fldCharType="end"/>
        </w:r>
      </w:hyperlink>
    </w:p>
    <w:p w:rsidR="0028319B" w:rsidRDefault="0028319B" w:rsidP="0028319B">
      <w:pPr>
        <w:spacing w:line="360" w:lineRule="auto"/>
        <w:rPr>
          <w:rFonts w:ascii="宋体" w:hAnsi="宋体"/>
          <w:b/>
          <w:bCs/>
          <w:sz w:val="32"/>
          <w:szCs w:val="32"/>
        </w:rPr>
      </w:pPr>
      <w:r w:rsidRPr="00611014">
        <w:rPr>
          <w:rFonts w:ascii="宋体" w:hAnsi="宋体"/>
          <w:bCs/>
          <w:sz w:val="24"/>
        </w:rPr>
        <w:fldChar w:fldCharType="end"/>
      </w:r>
    </w:p>
    <w:p w:rsidR="0028319B" w:rsidRDefault="00287416" w:rsidP="0028319B">
      <w:pPr>
        <w:spacing w:line="360" w:lineRule="auto"/>
        <w:rPr>
          <w:rFonts w:ascii="宋体" w:hAnsi="宋体"/>
          <w:b/>
          <w:bCs/>
          <w:sz w:val="32"/>
          <w:szCs w:val="32"/>
        </w:rPr>
      </w:pPr>
      <w:ins w:id="42" w:author="Linshiwei" w:date="2018-05-13T21:26:00Z">
        <w:r>
          <w:rPr>
            <w:rFonts w:ascii="宋体" w:hAnsi="宋体"/>
            <w:b/>
            <w:bCs/>
            <w:sz w:val="32"/>
            <w:szCs w:val="32"/>
          </w:rPr>
          <w:t>目录</w:t>
        </w:r>
      </w:ins>
      <w:ins w:id="43" w:author="Linshiwei" w:date="2018-05-13T21:27:00Z">
        <w:r>
          <w:rPr>
            <w:rFonts w:ascii="宋体" w:hAnsi="宋体"/>
            <w:b/>
            <w:bCs/>
            <w:sz w:val="32"/>
            <w:szCs w:val="32"/>
          </w:rPr>
          <w:t>每一级要</w:t>
        </w:r>
        <w:bookmarkStart w:id="44" w:name="_GoBack"/>
        <w:bookmarkEnd w:id="44"/>
        <w:r>
          <w:rPr>
            <w:rFonts w:ascii="宋体" w:hAnsi="宋体"/>
            <w:b/>
            <w:bCs/>
            <w:sz w:val="32"/>
            <w:szCs w:val="32"/>
          </w:rPr>
          <w:t>对齐</w:t>
        </w:r>
      </w:ins>
    </w:p>
    <w:p w:rsidR="0028319B" w:rsidRDefault="0028319B" w:rsidP="0028319B">
      <w:pPr>
        <w:rPr>
          <w:rFonts w:ascii="宋体" w:hAnsi="宋体"/>
          <w:sz w:val="24"/>
        </w:rPr>
      </w:pPr>
    </w:p>
    <w:p w:rsidR="0028319B" w:rsidRDefault="0028319B" w:rsidP="0028319B">
      <w:pPr>
        <w:rPr>
          <w:rFonts w:ascii="宋体" w:hAnsi="宋体"/>
          <w:sz w:val="24"/>
        </w:rPr>
      </w:pPr>
    </w:p>
    <w:p w:rsidR="0028319B" w:rsidRDefault="0028319B" w:rsidP="0028319B">
      <w:pPr>
        <w:rPr>
          <w:rFonts w:ascii="宋体" w:hAnsi="宋体"/>
          <w:sz w:val="24"/>
        </w:rPr>
      </w:pPr>
    </w:p>
    <w:p w:rsidR="0028319B" w:rsidRDefault="0028319B" w:rsidP="0028319B">
      <w:pPr>
        <w:rPr>
          <w:rFonts w:ascii="宋体" w:hAnsi="宋体"/>
          <w:sz w:val="24"/>
        </w:rPr>
      </w:pPr>
    </w:p>
    <w:p w:rsidR="0028319B" w:rsidRDefault="0028319B" w:rsidP="0028319B">
      <w:pPr>
        <w:rPr>
          <w:rFonts w:ascii="宋体" w:hAnsi="宋体"/>
          <w:sz w:val="24"/>
        </w:rPr>
      </w:pPr>
    </w:p>
    <w:p w:rsidR="0028319B" w:rsidRDefault="0028319B" w:rsidP="0028319B">
      <w:pPr>
        <w:rPr>
          <w:rFonts w:ascii="宋体" w:hAnsi="宋体"/>
          <w:sz w:val="24"/>
        </w:rPr>
      </w:pPr>
    </w:p>
    <w:p w:rsidR="0028319B" w:rsidRDefault="0028319B" w:rsidP="0028319B">
      <w:pPr>
        <w:rPr>
          <w:rFonts w:ascii="宋体" w:hAnsi="宋体"/>
          <w:sz w:val="24"/>
        </w:rPr>
      </w:pPr>
    </w:p>
    <w:p w:rsidR="0028319B" w:rsidRDefault="0028319B" w:rsidP="0028319B">
      <w:pPr>
        <w:rPr>
          <w:rFonts w:ascii="宋体" w:hAnsi="宋体"/>
          <w:sz w:val="24"/>
        </w:rPr>
      </w:pPr>
    </w:p>
    <w:p w:rsidR="0028319B" w:rsidRDefault="0028319B" w:rsidP="0028319B">
      <w:pPr>
        <w:rPr>
          <w:rFonts w:ascii="宋体" w:hAnsi="宋体"/>
          <w:sz w:val="24"/>
        </w:rPr>
      </w:pPr>
    </w:p>
    <w:p w:rsidR="0028319B" w:rsidRDefault="0028319B" w:rsidP="0028319B">
      <w:pPr>
        <w:rPr>
          <w:rFonts w:ascii="宋体" w:hAnsi="宋体"/>
          <w:sz w:val="24"/>
        </w:rPr>
      </w:pPr>
    </w:p>
    <w:p w:rsidR="0028319B" w:rsidRDefault="0028319B" w:rsidP="0028319B">
      <w:pPr>
        <w:rPr>
          <w:rFonts w:ascii="宋体" w:hAnsi="宋体"/>
          <w:sz w:val="24"/>
        </w:rPr>
      </w:pPr>
    </w:p>
    <w:p w:rsidR="0028319B" w:rsidRDefault="0028319B" w:rsidP="0028319B">
      <w:pPr>
        <w:rPr>
          <w:rFonts w:ascii="宋体" w:hAnsi="宋体"/>
          <w:sz w:val="24"/>
        </w:rPr>
      </w:pPr>
    </w:p>
    <w:p w:rsidR="001409E4" w:rsidRDefault="001409E4"/>
    <w:p w:rsidR="008A76CE" w:rsidRDefault="008A76CE">
      <w:pPr>
        <w:widowControl/>
        <w:jc w:val="left"/>
      </w:pPr>
    </w:p>
    <w:p w:rsidR="00AF4849" w:rsidRDefault="00AF4849" w:rsidP="00AF4849">
      <w:pPr>
        <w:widowControl/>
        <w:jc w:val="left"/>
      </w:pPr>
    </w:p>
    <w:p w:rsidR="00AF4849" w:rsidRDefault="00AF4849" w:rsidP="00AF4849">
      <w:pPr>
        <w:widowControl/>
        <w:jc w:val="left"/>
      </w:pPr>
    </w:p>
    <w:p w:rsidR="00AF4849" w:rsidRDefault="00AF4849" w:rsidP="00AF4849">
      <w:pPr>
        <w:widowControl/>
        <w:jc w:val="left"/>
      </w:pPr>
    </w:p>
    <w:p w:rsidR="00AF4849" w:rsidRDefault="00AF4849" w:rsidP="00AF4849">
      <w:pPr>
        <w:widowControl/>
        <w:jc w:val="left"/>
      </w:pPr>
    </w:p>
    <w:p w:rsidR="00AF4849" w:rsidRDefault="00AF4849" w:rsidP="00AF4849">
      <w:pPr>
        <w:widowControl/>
        <w:jc w:val="left"/>
      </w:pPr>
    </w:p>
    <w:p w:rsidR="00AF4849" w:rsidRDefault="00AF4849" w:rsidP="00AF4849">
      <w:pPr>
        <w:widowControl/>
        <w:jc w:val="left"/>
      </w:pPr>
    </w:p>
    <w:p w:rsidR="00AF4849" w:rsidRDefault="00AF4849" w:rsidP="00AF4849">
      <w:pPr>
        <w:widowControl/>
        <w:jc w:val="left"/>
      </w:pPr>
    </w:p>
    <w:p w:rsidR="007318E7" w:rsidRDefault="005B4E72" w:rsidP="00F11F59">
      <w:pPr>
        <w:pStyle w:val="1"/>
        <w:spacing w:before="0" w:after="0" w:line="360" w:lineRule="auto"/>
        <w:rPr>
          <w:rFonts w:ascii="宋体" w:hAnsi="宋体"/>
          <w:sz w:val="24"/>
          <w:szCs w:val="24"/>
        </w:rPr>
      </w:pPr>
      <w:bookmarkStart w:id="45" w:name="_Toc513764281"/>
      <w:del w:id="46" w:author="Linshiwei" w:date="2018-05-13T20:46:00Z">
        <w:r w:rsidDel="00832C25">
          <w:rPr>
            <w:rFonts w:ascii="宋体" w:hAnsi="宋体" w:hint="eastAsia"/>
            <w:sz w:val="24"/>
            <w:szCs w:val="24"/>
          </w:rPr>
          <w:delText>第1章</w:delText>
        </w:r>
      </w:del>
      <w:ins w:id="47" w:author="Linshiwei" w:date="2018-05-13T20:46:00Z">
        <w:r w:rsidR="00832C25">
          <w:rPr>
            <w:rFonts w:ascii="宋体" w:hAnsi="宋体" w:hint="eastAsia"/>
            <w:sz w:val="24"/>
            <w:szCs w:val="24"/>
          </w:rPr>
          <w:t>一</w:t>
        </w:r>
      </w:ins>
      <w:r>
        <w:rPr>
          <w:rFonts w:ascii="宋体" w:hAnsi="宋体" w:hint="eastAsia"/>
          <w:sz w:val="24"/>
          <w:szCs w:val="24"/>
        </w:rPr>
        <w:t xml:space="preserve"> </w:t>
      </w:r>
      <w:r w:rsidR="00DA3C39">
        <w:rPr>
          <w:rFonts w:ascii="宋体" w:hAnsi="宋体" w:hint="eastAsia"/>
          <w:sz w:val="24"/>
          <w:szCs w:val="24"/>
        </w:rPr>
        <w:t>背景</w:t>
      </w:r>
      <w:r w:rsidR="00254600">
        <w:rPr>
          <w:rFonts w:ascii="宋体" w:hAnsi="宋体" w:hint="eastAsia"/>
          <w:sz w:val="24"/>
          <w:szCs w:val="24"/>
        </w:rPr>
        <w:t>和目的</w:t>
      </w:r>
      <w:bookmarkEnd w:id="45"/>
      <w:ins w:id="48" w:author="Linshiwei" w:date="2018-05-13T20:47:00Z">
        <w:r w:rsidR="00832C25">
          <w:rPr>
            <w:rFonts w:ascii="宋体" w:hAnsi="宋体" w:hint="eastAsia"/>
            <w:sz w:val="24"/>
            <w:szCs w:val="24"/>
          </w:rPr>
          <w:t xml:space="preserve"> 见官方文件模板 章节是用来写书的</w:t>
        </w:r>
      </w:ins>
    </w:p>
    <w:p w:rsidR="00670F56" w:rsidRDefault="00670F56" w:rsidP="00646784">
      <w:pPr>
        <w:spacing w:line="360" w:lineRule="auto"/>
        <w:ind w:firstLineChars="200" w:firstLine="480"/>
        <w:rPr>
          <w:rFonts w:ascii="宋体" w:hAnsi="宋体"/>
          <w:sz w:val="24"/>
        </w:rPr>
      </w:pPr>
      <w:r>
        <w:rPr>
          <w:rFonts w:ascii="宋体" w:hAnsi="宋体" w:hint="eastAsia"/>
          <w:sz w:val="24"/>
        </w:rPr>
        <w:t>2017年，作为太平洋保险新一轮三年规划的开局之年，在太平洋保险战略转型取得成功的基础之上，将吹响实施“数字太保”战略的嘹亮号角。“数字太保”是“以客户需求为导向”的战略转型的延续和深化，是降成本、增效能、补短板、推协同的实施路径，也是新时期追求和实现可持续价值增长的必然之路。</w:t>
      </w:r>
    </w:p>
    <w:p w:rsidR="00646784" w:rsidRDefault="00646784" w:rsidP="00646784">
      <w:pPr>
        <w:spacing w:line="360" w:lineRule="auto"/>
        <w:ind w:firstLineChars="200" w:firstLine="480"/>
        <w:rPr>
          <w:rFonts w:ascii="宋体" w:hAnsi="宋体"/>
          <w:sz w:val="24"/>
        </w:rPr>
      </w:pPr>
      <w:r w:rsidRPr="00646784">
        <w:rPr>
          <w:rFonts w:ascii="宋体" w:hAnsi="宋体" w:hint="eastAsia"/>
          <w:sz w:val="24"/>
        </w:rPr>
        <w:t>未来3年中，太平洋保险将践行“创新数字体验，优化数字供给，共享数字生态”的使命，为实现“客户数字化界面覆盖率达80%、业务流程无纸化达50%、公司大营运成本降低2个百分点”的“数字太保”量化目前而努力！</w:t>
      </w:r>
    </w:p>
    <w:p w:rsidR="00BE19F5" w:rsidRDefault="00BE19F5" w:rsidP="00646784">
      <w:pPr>
        <w:spacing w:line="360" w:lineRule="auto"/>
        <w:ind w:firstLineChars="200" w:firstLine="480"/>
        <w:rPr>
          <w:rFonts w:ascii="宋体" w:hAnsi="宋体"/>
          <w:sz w:val="24"/>
        </w:rPr>
      </w:pPr>
    </w:p>
    <w:p w:rsidR="00C36EBB" w:rsidRDefault="00C36EBB" w:rsidP="00646784">
      <w:pPr>
        <w:spacing w:line="360" w:lineRule="auto"/>
        <w:ind w:firstLineChars="200" w:firstLine="480"/>
        <w:rPr>
          <w:rFonts w:ascii="宋体" w:hAnsi="宋体"/>
          <w:sz w:val="24"/>
        </w:rPr>
      </w:pPr>
    </w:p>
    <w:p w:rsidR="00C36EBB" w:rsidRDefault="00C36EBB" w:rsidP="00646784">
      <w:pPr>
        <w:spacing w:line="360" w:lineRule="auto"/>
        <w:ind w:firstLineChars="200" w:firstLine="480"/>
        <w:rPr>
          <w:rFonts w:ascii="宋体" w:hAnsi="宋体"/>
          <w:sz w:val="24"/>
        </w:rPr>
      </w:pPr>
    </w:p>
    <w:p w:rsidR="00C36EBB" w:rsidRDefault="00C36EBB" w:rsidP="00646784">
      <w:pPr>
        <w:spacing w:line="360" w:lineRule="auto"/>
        <w:ind w:firstLineChars="200" w:firstLine="480"/>
        <w:rPr>
          <w:rFonts w:ascii="宋体" w:hAnsi="宋体"/>
          <w:sz w:val="24"/>
        </w:rPr>
      </w:pPr>
    </w:p>
    <w:p w:rsidR="00C36EBB" w:rsidRDefault="00C36EBB" w:rsidP="00646784">
      <w:pPr>
        <w:spacing w:line="360" w:lineRule="auto"/>
        <w:ind w:firstLineChars="200" w:firstLine="480"/>
        <w:rPr>
          <w:rFonts w:ascii="宋体" w:hAnsi="宋体"/>
          <w:sz w:val="24"/>
        </w:rPr>
      </w:pPr>
    </w:p>
    <w:p w:rsidR="00C36EBB" w:rsidRDefault="00C36EBB" w:rsidP="00646784">
      <w:pPr>
        <w:spacing w:line="360" w:lineRule="auto"/>
        <w:ind w:firstLineChars="200" w:firstLine="480"/>
        <w:rPr>
          <w:rFonts w:ascii="宋体" w:hAnsi="宋体"/>
          <w:sz w:val="24"/>
        </w:rPr>
      </w:pPr>
    </w:p>
    <w:p w:rsidR="00C36EBB" w:rsidRDefault="00C36EBB" w:rsidP="00646784">
      <w:pPr>
        <w:spacing w:line="360" w:lineRule="auto"/>
        <w:ind w:firstLineChars="200" w:firstLine="480"/>
        <w:rPr>
          <w:rFonts w:ascii="宋体" w:hAnsi="宋体"/>
          <w:sz w:val="24"/>
        </w:rPr>
      </w:pPr>
    </w:p>
    <w:p w:rsidR="00C36EBB" w:rsidRDefault="00C36EBB" w:rsidP="00646784">
      <w:pPr>
        <w:spacing w:line="360" w:lineRule="auto"/>
        <w:ind w:firstLineChars="200" w:firstLine="480"/>
        <w:rPr>
          <w:rFonts w:ascii="宋体" w:hAnsi="宋体"/>
          <w:sz w:val="24"/>
        </w:rPr>
      </w:pPr>
    </w:p>
    <w:p w:rsidR="00C36EBB" w:rsidRDefault="00C36EBB" w:rsidP="00646784">
      <w:pPr>
        <w:spacing w:line="360" w:lineRule="auto"/>
        <w:ind w:firstLineChars="200" w:firstLine="480"/>
        <w:rPr>
          <w:rFonts w:ascii="宋体" w:hAnsi="宋体"/>
          <w:sz w:val="24"/>
        </w:rPr>
      </w:pPr>
    </w:p>
    <w:p w:rsidR="00C36EBB" w:rsidRDefault="00C36EBB" w:rsidP="00646784">
      <w:pPr>
        <w:spacing w:line="360" w:lineRule="auto"/>
        <w:ind w:firstLineChars="200" w:firstLine="480"/>
        <w:rPr>
          <w:rFonts w:ascii="宋体" w:hAnsi="宋体"/>
          <w:sz w:val="24"/>
        </w:rPr>
      </w:pPr>
    </w:p>
    <w:p w:rsidR="00C36EBB" w:rsidRDefault="00C36EBB" w:rsidP="00646784">
      <w:pPr>
        <w:spacing w:line="360" w:lineRule="auto"/>
        <w:ind w:firstLineChars="200" w:firstLine="480"/>
        <w:rPr>
          <w:rFonts w:ascii="宋体" w:hAnsi="宋体"/>
          <w:sz w:val="24"/>
        </w:rPr>
      </w:pPr>
    </w:p>
    <w:p w:rsidR="00C36EBB" w:rsidRDefault="00C36EBB" w:rsidP="00646784">
      <w:pPr>
        <w:spacing w:line="360" w:lineRule="auto"/>
        <w:ind w:firstLineChars="200" w:firstLine="480"/>
        <w:rPr>
          <w:rFonts w:ascii="宋体" w:hAnsi="宋体"/>
          <w:sz w:val="24"/>
        </w:rPr>
      </w:pPr>
    </w:p>
    <w:p w:rsidR="00C36EBB" w:rsidRDefault="00C36EBB" w:rsidP="00646784">
      <w:pPr>
        <w:spacing w:line="360" w:lineRule="auto"/>
        <w:ind w:firstLineChars="200" w:firstLine="480"/>
        <w:rPr>
          <w:rFonts w:ascii="宋体" w:hAnsi="宋体"/>
          <w:sz w:val="24"/>
        </w:rPr>
      </w:pPr>
    </w:p>
    <w:p w:rsidR="00C36EBB" w:rsidRDefault="00C36EBB" w:rsidP="00646784">
      <w:pPr>
        <w:spacing w:line="360" w:lineRule="auto"/>
        <w:ind w:firstLineChars="200" w:firstLine="480"/>
        <w:rPr>
          <w:rFonts w:ascii="宋体" w:hAnsi="宋体"/>
          <w:sz w:val="24"/>
        </w:rPr>
      </w:pPr>
    </w:p>
    <w:p w:rsidR="00C36EBB" w:rsidRDefault="00C36EBB" w:rsidP="00646784">
      <w:pPr>
        <w:spacing w:line="360" w:lineRule="auto"/>
        <w:ind w:firstLineChars="200" w:firstLine="480"/>
        <w:rPr>
          <w:rFonts w:ascii="宋体" w:hAnsi="宋体"/>
          <w:sz w:val="24"/>
        </w:rPr>
      </w:pPr>
    </w:p>
    <w:p w:rsidR="00F80E06" w:rsidRDefault="00F80E06" w:rsidP="00646784">
      <w:pPr>
        <w:spacing w:line="360" w:lineRule="auto"/>
        <w:ind w:firstLineChars="200" w:firstLine="480"/>
        <w:rPr>
          <w:rFonts w:ascii="宋体" w:hAnsi="宋体"/>
          <w:sz w:val="24"/>
        </w:rPr>
      </w:pPr>
    </w:p>
    <w:p w:rsidR="00F80E06" w:rsidRDefault="00F80E06" w:rsidP="00646784">
      <w:pPr>
        <w:spacing w:line="360" w:lineRule="auto"/>
        <w:ind w:firstLineChars="200" w:firstLine="480"/>
        <w:rPr>
          <w:rFonts w:ascii="宋体" w:hAnsi="宋体"/>
          <w:sz w:val="24"/>
        </w:rPr>
      </w:pPr>
    </w:p>
    <w:p w:rsidR="00F80E06" w:rsidRDefault="00F80E06" w:rsidP="00646784">
      <w:pPr>
        <w:spacing w:line="360" w:lineRule="auto"/>
        <w:ind w:firstLineChars="200" w:firstLine="480"/>
        <w:rPr>
          <w:rFonts w:ascii="宋体" w:hAnsi="宋体"/>
          <w:sz w:val="24"/>
        </w:rPr>
      </w:pPr>
    </w:p>
    <w:p w:rsidR="00F96014" w:rsidRDefault="00A068C8" w:rsidP="00F11F59">
      <w:pPr>
        <w:pStyle w:val="1"/>
        <w:spacing w:before="0" w:after="0" w:line="360" w:lineRule="auto"/>
        <w:rPr>
          <w:rFonts w:ascii="宋体" w:hAnsi="宋体"/>
          <w:sz w:val="24"/>
          <w:szCs w:val="24"/>
        </w:rPr>
      </w:pPr>
      <w:bookmarkStart w:id="49" w:name="_Toc513764282"/>
      <w:r>
        <w:rPr>
          <w:rFonts w:ascii="宋体" w:hAnsi="宋体" w:hint="eastAsia"/>
          <w:sz w:val="24"/>
          <w:szCs w:val="24"/>
        </w:rPr>
        <w:lastRenderedPageBreak/>
        <w:t>第</w:t>
      </w:r>
      <w:r w:rsidR="007318E7">
        <w:rPr>
          <w:rFonts w:ascii="宋体" w:hAnsi="宋体" w:hint="eastAsia"/>
          <w:sz w:val="24"/>
          <w:szCs w:val="24"/>
        </w:rPr>
        <w:t>2</w:t>
      </w:r>
      <w:r>
        <w:rPr>
          <w:rFonts w:ascii="宋体" w:hAnsi="宋体" w:hint="eastAsia"/>
          <w:sz w:val="24"/>
          <w:szCs w:val="24"/>
        </w:rPr>
        <w:t xml:space="preserve">章 </w:t>
      </w:r>
      <w:r w:rsidR="00521342">
        <w:rPr>
          <w:rFonts w:ascii="宋体" w:hAnsi="宋体" w:hint="eastAsia"/>
          <w:sz w:val="24"/>
          <w:szCs w:val="24"/>
        </w:rPr>
        <w:t>系统需求分析</w:t>
      </w:r>
      <w:bookmarkEnd w:id="49"/>
    </w:p>
    <w:p w:rsidR="00AF4849" w:rsidRDefault="000D7EE4" w:rsidP="00A068C8">
      <w:pPr>
        <w:pStyle w:val="2"/>
      </w:pPr>
      <w:bookmarkStart w:id="50" w:name="_Toc513764283"/>
      <w:r>
        <w:rPr>
          <w:rFonts w:hint="eastAsia"/>
        </w:rPr>
        <w:t>2.2</w:t>
      </w:r>
      <w:r w:rsidR="00A068C8" w:rsidRPr="00A068C8">
        <w:rPr>
          <w:rFonts w:hint="eastAsia"/>
        </w:rPr>
        <w:t xml:space="preserve"> </w:t>
      </w:r>
      <w:r w:rsidR="009759BB" w:rsidRPr="00A068C8">
        <w:rPr>
          <w:rFonts w:hint="eastAsia"/>
        </w:rPr>
        <w:t>系统功能性需求分析</w:t>
      </w:r>
      <w:bookmarkEnd w:id="50"/>
    </w:p>
    <w:p w:rsidR="001D742A" w:rsidRPr="001D742A" w:rsidRDefault="001D742A" w:rsidP="006B212D">
      <w:pPr>
        <w:spacing w:line="360" w:lineRule="auto"/>
        <w:ind w:firstLineChars="200" w:firstLine="480"/>
        <w:rPr>
          <w:rFonts w:ascii="宋体" w:hAnsi="宋体"/>
          <w:sz w:val="24"/>
        </w:rPr>
      </w:pPr>
      <w:r w:rsidRPr="001D742A">
        <w:rPr>
          <w:rFonts w:ascii="宋体" w:hAnsi="宋体"/>
          <w:sz w:val="24"/>
        </w:rPr>
        <w:t>需求分析是软件计划阶段的重要活动，也是软件生存周期中的一个重要环节，该阶段是分析系统在功能上需要“实现什么”，而不是考虑如何去“实现”。需求分析的目标是把用户对待开发软件提出的“要求”或“需要”进行分析与整理，确认后形成描述完整、清晰与规范的文档，确定软件需要实现哪些功能，完成哪些工作。此外，软件的一些非功能性需求(如软件性能、可靠性、响应时间、可扩展性等)，软件设计的约束条件，运行时与其他软件的关系等也是软件需求分析的目标。</w:t>
      </w:r>
    </w:p>
    <w:p w:rsidR="001D742A" w:rsidRPr="001D742A" w:rsidRDefault="001D742A" w:rsidP="001D742A">
      <w:pPr>
        <w:spacing w:line="360" w:lineRule="auto"/>
        <w:ind w:firstLineChars="200" w:firstLine="480"/>
        <w:rPr>
          <w:rFonts w:ascii="宋体" w:hAnsi="宋体"/>
          <w:sz w:val="24"/>
        </w:rPr>
      </w:pPr>
      <w:r w:rsidRPr="001D742A">
        <w:rPr>
          <w:rFonts w:ascii="宋体" w:hAnsi="宋体"/>
          <w:sz w:val="24"/>
        </w:rPr>
        <w:t>需求分析的内容是针对待开发软件提供完整、清晰、具体的要求，确定软件必须实现哪些任务。具体分为功能性需求、非功能性需求与设计约束三个方面。</w:t>
      </w:r>
    </w:p>
    <w:p w:rsidR="001D742A" w:rsidRPr="001D742A" w:rsidRDefault="001D742A" w:rsidP="001D742A">
      <w:pPr>
        <w:spacing w:line="360" w:lineRule="auto"/>
        <w:ind w:firstLineChars="200" w:firstLine="480"/>
        <w:rPr>
          <w:rFonts w:ascii="宋体" w:hAnsi="宋体"/>
          <w:sz w:val="24"/>
        </w:rPr>
      </w:pPr>
      <w:r w:rsidRPr="001D742A">
        <w:rPr>
          <w:rFonts w:ascii="宋体" w:hAnsi="宋体"/>
          <w:sz w:val="24"/>
        </w:rPr>
        <w:t>1．功能性需求</w:t>
      </w:r>
    </w:p>
    <w:p w:rsidR="001D742A" w:rsidRPr="001D742A" w:rsidRDefault="001D742A" w:rsidP="001D742A">
      <w:pPr>
        <w:spacing w:line="360" w:lineRule="auto"/>
        <w:ind w:firstLineChars="200" w:firstLine="480"/>
        <w:rPr>
          <w:rFonts w:ascii="宋体" w:hAnsi="宋体"/>
          <w:sz w:val="24"/>
        </w:rPr>
      </w:pPr>
      <w:r w:rsidRPr="001D742A">
        <w:rPr>
          <w:rFonts w:ascii="宋体" w:hAnsi="宋体"/>
          <w:sz w:val="24"/>
        </w:rPr>
        <w:t>功能性需求即软件必须完成哪些事，必须实现哪些功能，以及为了向其用户提供有用的功能所需执行的动作。功能性需求是软件需求的主体。</w:t>
      </w:r>
      <w:hyperlink r:id="rId7" w:tgtFrame="_blank" w:history="1">
        <w:r w:rsidRPr="001D742A">
          <w:rPr>
            <w:rFonts w:ascii="宋体" w:hAnsi="宋体"/>
            <w:sz w:val="24"/>
          </w:rPr>
          <w:t>开发人员</w:t>
        </w:r>
      </w:hyperlink>
      <w:r w:rsidRPr="001D742A">
        <w:rPr>
          <w:rFonts w:ascii="宋体" w:hAnsi="宋体"/>
          <w:sz w:val="24"/>
        </w:rPr>
        <w:t>需要亲自与用户进行交流，核实用户需求，从软件帮助用户完成事务的角度上充分描述外部行为，形成软件需求规格说明书。</w:t>
      </w:r>
    </w:p>
    <w:p w:rsidR="001D742A" w:rsidRPr="001D742A" w:rsidRDefault="001D742A" w:rsidP="001D742A">
      <w:pPr>
        <w:spacing w:line="360" w:lineRule="auto"/>
        <w:ind w:firstLineChars="200" w:firstLine="480"/>
        <w:rPr>
          <w:rFonts w:ascii="宋体" w:hAnsi="宋体"/>
          <w:sz w:val="24"/>
        </w:rPr>
      </w:pPr>
      <w:r w:rsidRPr="001D742A">
        <w:rPr>
          <w:rFonts w:ascii="宋体" w:hAnsi="宋体"/>
          <w:sz w:val="24"/>
        </w:rPr>
        <w:t>2．非功能性需求</w:t>
      </w:r>
    </w:p>
    <w:p w:rsidR="001D742A" w:rsidRPr="001D742A" w:rsidRDefault="001D742A" w:rsidP="001D742A">
      <w:pPr>
        <w:spacing w:line="360" w:lineRule="auto"/>
        <w:ind w:firstLineChars="200" w:firstLine="480"/>
        <w:rPr>
          <w:rFonts w:ascii="宋体" w:hAnsi="宋体"/>
          <w:sz w:val="24"/>
        </w:rPr>
      </w:pPr>
      <w:r w:rsidRPr="001D742A">
        <w:rPr>
          <w:rFonts w:ascii="宋体" w:hAnsi="宋体"/>
          <w:sz w:val="24"/>
        </w:rPr>
        <w:t>作为对功能性需求的补充，软件需求分析的内容中还应该包括一些非功能需求。主要包括软件使用时对性能方面的要求、运行环境要求。软件设计必须遵循的相关标准、规范、用户界面设计的具体细节、未来可能的扩充方案等。</w:t>
      </w:r>
    </w:p>
    <w:p w:rsidR="001D742A" w:rsidRPr="001D742A" w:rsidRDefault="001D742A" w:rsidP="001D742A">
      <w:pPr>
        <w:spacing w:line="360" w:lineRule="auto"/>
        <w:ind w:firstLineChars="200" w:firstLine="480"/>
        <w:rPr>
          <w:rFonts w:ascii="宋体" w:hAnsi="宋体"/>
          <w:sz w:val="24"/>
        </w:rPr>
      </w:pPr>
      <w:r w:rsidRPr="001D742A">
        <w:rPr>
          <w:rFonts w:ascii="宋体" w:hAnsi="宋体"/>
          <w:sz w:val="24"/>
        </w:rPr>
        <w:t>3．设计约束</w:t>
      </w:r>
    </w:p>
    <w:p w:rsidR="001D742A" w:rsidRPr="001D742A" w:rsidRDefault="001D742A" w:rsidP="001D742A">
      <w:pPr>
        <w:spacing w:line="360" w:lineRule="auto"/>
        <w:ind w:firstLineChars="200" w:firstLine="480"/>
        <w:rPr>
          <w:rFonts w:ascii="Arial" w:hAnsi="Arial" w:cs="Arial"/>
          <w:color w:val="333333"/>
          <w:kern w:val="0"/>
          <w:szCs w:val="21"/>
        </w:rPr>
      </w:pPr>
      <w:r w:rsidRPr="001D742A">
        <w:rPr>
          <w:rFonts w:ascii="宋体" w:hAnsi="宋体"/>
          <w:sz w:val="24"/>
        </w:rPr>
        <w:t>一般也称做设计限制条件，通常是对一些设计或实现方案的约束说明。例如，要求待开发软件必须使用</w:t>
      </w:r>
      <w:hyperlink r:id="rId8" w:tgtFrame="_blank" w:history="1">
        <w:r w:rsidRPr="001D742A">
          <w:rPr>
            <w:rFonts w:ascii="宋体" w:hAnsi="宋体"/>
            <w:sz w:val="24"/>
          </w:rPr>
          <w:t>Oracle数据库</w:t>
        </w:r>
      </w:hyperlink>
      <w:r w:rsidRPr="001D742A">
        <w:rPr>
          <w:rFonts w:ascii="宋体" w:hAnsi="宋体"/>
          <w:sz w:val="24"/>
        </w:rPr>
        <w:t>系统完成数据管理功能，运行时必须基于</w:t>
      </w:r>
      <w:hyperlink r:id="rId9" w:tgtFrame="_blank" w:history="1">
        <w:r w:rsidRPr="001D742A">
          <w:rPr>
            <w:rFonts w:ascii="宋体" w:hAnsi="宋体"/>
            <w:sz w:val="24"/>
          </w:rPr>
          <w:t>Linux</w:t>
        </w:r>
      </w:hyperlink>
      <w:r w:rsidRPr="001D742A">
        <w:rPr>
          <w:rFonts w:ascii="宋体" w:hAnsi="宋体"/>
          <w:sz w:val="24"/>
        </w:rPr>
        <w:t>环境等。</w:t>
      </w:r>
    </w:p>
    <w:p w:rsidR="00F548C6" w:rsidRDefault="00A068C8" w:rsidP="00F548C6">
      <w:pPr>
        <w:pStyle w:val="3"/>
      </w:pPr>
      <w:bookmarkStart w:id="51" w:name="_Toc513764284"/>
      <w:r>
        <w:rPr>
          <w:rFonts w:hint="eastAsia"/>
        </w:rPr>
        <w:t>2.</w:t>
      </w:r>
      <w:r w:rsidR="000D7EE4">
        <w:rPr>
          <w:rFonts w:hint="eastAsia"/>
        </w:rPr>
        <w:t>2.1</w:t>
      </w:r>
      <w:r>
        <w:rPr>
          <w:rFonts w:hint="eastAsia"/>
        </w:rPr>
        <w:t xml:space="preserve"> </w:t>
      </w:r>
      <w:r w:rsidR="008557E4">
        <w:rPr>
          <w:rFonts w:hint="eastAsia"/>
        </w:rPr>
        <w:t>系统首页</w:t>
      </w:r>
      <w:bookmarkEnd w:id="51"/>
    </w:p>
    <w:p w:rsidR="003D7110" w:rsidRPr="003D7110" w:rsidRDefault="008557E4" w:rsidP="003D7110">
      <w:pPr>
        <w:spacing w:line="360" w:lineRule="auto"/>
        <w:ind w:firstLineChars="200" w:firstLine="420"/>
        <w:rPr>
          <w:rFonts w:ascii="宋体" w:hAnsi="宋体"/>
          <w:sz w:val="24"/>
        </w:rPr>
      </w:pPr>
      <w:r>
        <w:rPr>
          <w:rFonts w:hint="eastAsia"/>
        </w:rPr>
        <w:tab/>
      </w:r>
      <w:r w:rsidR="003D7110" w:rsidRPr="003D7110">
        <w:rPr>
          <w:rFonts w:ascii="宋体" w:hAnsi="宋体" w:hint="eastAsia"/>
          <w:sz w:val="24"/>
        </w:rPr>
        <w:t>系统首页，是一个平台的入口，意在</w:t>
      </w:r>
      <w:r w:rsidR="00896742">
        <w:rPr>
          <w:rFonts w:ascii="宋体" w:hAnsi="宋体" w:hint="eastAsia"/>
          <w:sz w:val="24"/>
        </w:rPr>
        <w:t>让人清楚的明白每个模块的作用，方便用户使用及操作。</w:t>
      </w:r>
    </w:p>
    <w:p w:rsidR="00FF0DB8" w:rsidRPr="007002F1" w:rsidRDefault="00BC3D2D" w:rsidP="003D7110">
      <w:pPr>
        <w:spacing w:line="360" w:lineRule="auto"/>
        <w:ind w:firstLineChars="200" w:firstLine="480"/>
        <w:rPr>
          <w:rFonts w:ascii="宋体" w:hAnsi="宋体"/>
          <w:sz w:val="24"/>
        </w:rPr>
      </w:pPr>
      <w:r w:rsidRPr="007002F1">
        <w:rPr>
          <w:rFonts w:ascii="宋体" w:hAnsi="宋体" w:hint="eastAsia"/>
          <w:sz w:val="24"/>
        </w:rPr>
        <w:lastRenderedPageBreak/>
        <w:t>数字太保战略管理平台首页</w:t>
      </w:r>
      <w:r w:rsidR="00876918">
        <w:rPr>
          <w:rFonts w:ascii="宋体" w:hAnsi="宋体" w:hint="eastAsia"/>
          <w:sz w:val="24"/>
        </w:rPr>
        <w:t>，如图所示</w:t>
      </w:r>
      <w:r w:rsidR="00876918" w:rsidRPr="007002F1">
        <w:rPr>
          <w:rFonts w:ascii="宋体" w:hAnsi="宋体" w:hint="eastAsia"/>
          <w:sz w:val="24"/>
        </w:rPr>
        <w:t xml:space="preserve">（图2-1 </w:t>
      </w:r>
      <w:r w:rsidR="00876918">
        <w:rPr>
          <w:rFonts w:ascii="宋体" w:hAnsi="宋体" w:hint="eastAsia"/>
          <w:sz w:val="24"/>
        </w:rPr>
        <w:t>首页）</w:t>
      </w:r>
      <w:r w:rsidR="007E7236">
        <w:rPr>
          <w:rFonts w:ascii="宋体" w:hAnsi="宋体" w:hint="eastAsia"/>
          <w:sz w:val="24"/>
        </w:rPr>
        <w:t>，以白底显示，通过太保蓝突出十二宫格，</w:t>
      </w:r>
      <w:r w:rsidR="008557E4" w:rsidRPr="007002F1">
        <w:rPr>
          <w:rFonts w:ascii="宋体" w:hAnsi="宋体" w:hint="eastAsia"/>
          <w:sz w:val="24"/>
        </w:rPr>
        <w:t>十二个</w:t>
      </w:r>
      <w:r w:rsidR="007E7236">
        <w:rPr>
          <w:rFonts w:ascii="宋体" w:hAnsi="宋体" w:hint="eastAsia"/>
          <w:sz w:val="24"/>
        </w:rPr>
        <w:t>宫格，十二个</w:t>
      </w:r>
      <w:r w:rsidR="008557E4" w:rsidRPr="007002F1">
        <w:rPr>
          <w:rFonts w:ascii="宋体" w:hAnsi="宋体" w:hint="eastAsia"/>
          <w:sz w:val="24"/>
        </w:rPr>
        <w:t>模块：</w:t>
      </w:r>
      <w:r w:rsidR="00FF0DB8" w:rsidRPr="007002F1">
        <w:rPr>
          <w:rFonts w:ascii="宋体" w:hAnsi="宋体" w:hint="eastAsia"/>
          <w:sz w:val="24"/>
        </w:rPr>
        <w:t>烽火台、流程驱动表、粮草先行、数字化地图、产品周报、战略任务书、猎豹指数、数字大咖、猎豹周刊、脑洞、产品目录、快鱼吃鳗鱼。</w:t>
      </w:r>
    </w:p>
    <w:p w:rsidR="00FF0DB8" w:rsidRPr="007002F1" w:rsidRDefault="00FF0DB8" w:rsidP="007002F1">
      <w:pPr>
        <w:spacing w:line="360" w:lineRule="auto"/>
        <w:ind w:firstLineChars="200" w:firstLine="480"/>
        <w:rPr>
          <w:rFonts w:ascii="宋体" w:hAnsi="宋体"/>
          <w:sz w:val="24"/>
        </w:rPr>
      </w:pPr>
      <w:r w:rsidRPr="007002F1">
        <w:rPr>
          <w:rFonts w:ascii="宋体" w:hAnsi="宋体" w:hint="eastAsia"/>
          <w:sz w:val="24"/>
        </w:rPr>
        <w:t>各模块简介：</w:t>
      </w:r>
    </w:p>
    <w:p w:rsidR="00FF0DB8" w:rsidRPr="005C51DF" w:rsidRDefault="00FF0DB8" w:rsidP="005C51DF">
      <w:pPr>
        <w:pStyle w:val="a6"/>
        <w:numPr>
          <w:ilvl w:val="0"/>
          <w:numId w:val="33"/>
        </w:numPr>
        <w:spacing w:line="360" w:lineRule="auto"/>
        <w:ind w:firstLineChars="0"/>
        <w:rPr>
          <w:rFonts w:ascii="宋体" w:hAnsi="宋体"/>
          <w:sz w:val="24"/>
        </w:rPr>
      </w:pPr>
      <w:r w:rsidRPr="005C51DF">
        <w:rPr>
          <w:rFonts w:ascii="宋体" w:hAnsi="宋体" w:hint="eastAsia"/>
          <w:sz w:val="24"/>
        </w:rPr>
        <w:t>烽火台：横向到边，纵向到底</w:t>
      </w:r>
    </w:p>
    <w:p w:rsidR="00FF0DB8" w:rsidRPr="005C51DF" w:rsidRDefault="00FF0DB8" w:rsidP="005C51DF">
      <w:pPr>
        <w:pStyle w:val="a6"/>
        <w:numPr>
          <w:ilvl w:val="0"/>
          <w:numId w:val="33"/>
        </w:numPr>
        <w:spacing w:line="360" w:lineRule="auto"/>
        <w:ind w:firstLineChars="0"/>
        <w:rPr>
          <w:rFonts w:ascii="宋体" w:hAnsi="宋体"/>
          <w:sz w:val="24"/>
        </w:rPr>
      </w:pPr>
      <w:r w:rsidRPr="005C51DF">
        <w:rPr>
          <w:rFonts w:ascii="宋体" w:hAnsi="宋体" w:hint="eastAsia"/>
          <w:sz w:val="24"/>
        </w:rPr>
        <w:t>流程驱动表：让产品开发敏捷起来...</w:t>
      </w:r>
    </w:p>
    <w:p w:rsidR="00FF0DB8" w:rsidRPr="005C51DF" w:rsidRDefault="00FF0DB8" w:rsidP="005C51DF">
      <w:pPr>
        <w:pStyle w:val="a6"/>
        <w:numPr>
          <w:ilvl w:val="0"/>
          <w:numId w:val="33"/>
        </w:numPr>
        <w:spacing w:line="360" w:lineRule="auto"/>
        <w:ind w:firstLineChars="0"/>
        <w:rPr>
          <w:rFonts w:ascii="宋体" w:hAnsi="宋体"/>
          <w:sz w:val="24"/>
        </w:rPr>
      </w:pPr>
      <w:r w:rsidRPr="005C51DF">
        <w:rPr>
          <w:rFonts w:ascii="宋体" w:hAnsi="宋体" w:hint="eastAsia"/>
          <w:sz w:val="24"/>
        </w:rPr>
        <w:t>粮草先行：数字化战略产品团队预算动支管理（访客无权限进入）</w:t>
      </w:r>
    </w:p>
    <w:p w:rsidR="00FF0DB8" w:rsidRPr="005C51DF" w:rsidRDefault="00FF0DB8" w:rsidP="005C51DF">
      <w:pPr>
        <w:pStyle w:val="a6"/>
        <w:numPr>
          <w:ilvl w:val="0"/>
          <w:numId w:val="33"/>
        </w:numPr>
        <w:spacing w:line="360" w:lineRule="auto"/>
        <w:ind w:firstLineChars="0"/>
        <w:rPr>
          <w:rFonts w:ascii="宋体" w:hAnsi="宋体"/>
          <w:sz w:val="24"/>
        </w:rPr>
      </w:pPr>
      <w:r w:rsidRPr="005C51DF">
        <w:rPr>
          <w:rFonts w:ascii="宋体" w:hAnsi="宋体" w:hint="eastAsia"/>
          <w:sz w:val="24"/>
        </w:rPr>
        <w:t>数字化地图：一览数字化产品各机构分布，尽在数字化地图</w:t>
      </w:r>
    </w:p>
    <w:p w:rsidR="00FF0DB8" w:rsidRPr="005C51DF" w:rsidRDefault="00FF0DB8" w:rsidP="005C51DF">
      <w:pPr>
        <w:pStyle w:val="a6"/>
        <w:numPr>
          <w:ilvl w:val="0"/>
          <w:numId w:val="33"/>
        </w:numPr>
        <w:spacing w:line="360" w:lineRule="auto"/>
        <w:ind w:firstLineChars="0"/>
        <w:rPr>
          <w:rFonts w:ascii="宋体" w:hAnsi="宋体"/>
          <w:sz w:val="24"/>
        </w:rPr>
      </w:pPr>
      <w:r w:rsidRPr="005C51DF">
        <w:rPr>
          <w:rFonts w:ascii="宋体" w:hAnsi="宋体" w:hint="eastAsia"/>
          <w:sz w:val="24"/>
        </w:rPr>
        <w:t>产品周报：产品团队高效有序推进产品研发利器</w:t>
      </w:r>
    </w:p>
    <w:p w:rsidR="00FF0DB8" w:rsidRPr="005C51DF" w:rsidRDefault="00FF0DB8" w:rsidP="005C51DF">
      <w:pPr>
        <w:pStyle w:val="a6"/>
        <w:numPr>
          <w:ilvl w:val="0"/>
          <w:numId w:val="33"/>
        </w:numPr>
        <w:spacing w:line="360" w:lineRule="auto"/>
        <w:ind w:firstLineChars="0"/>
        <w:rPr>
          <w:rFonts w:ascii="宋体" w:hAnsi="宋体"/>
          <w:sz w:val="24"/>
        </w:rPr>
      </w:pPr>
      <w:r w:rsidRPr="005C51DF">
        <w:rPr>
          <w:rFonts w:ascii="宋体" w:hAnsi="宋体" w:hint="eastAsia"/>
          <w:sz w:val="24"/>
        </w:rPr>
        <w:t>战略任务书：数字化工程建设的推动军</w:t>
      </w:r>
    </w:p>
    <w:p w:rsidR="00FF0DB8" w:rsidRPr="005C51DF" w:rsidRDefault="00FF0DB8" w:rsidP="005C51DF">
      <w:pPr>
        <w:pStyle w:val="a6"/>
        <w:numPr>
          <w:ilvl w:val="0"/>
          <w:numId w:val="33"/>
        </w:numPr>
        <w:spacing w:line="360" w:lineRule="auto"/>
        <w:ind w:firstLineChars="0"/>
        <w:rPr>
          <w:rFonts w:ascii="宋体" w:hAnsi="宋体"/>
          <w:sz w:val="24"/>
        </w:rPr>
      </w:pPr>
      <w:r w:rsidRPr="005C51DF">
        <w:rPr>
          <w:rFonts w:ascii="宋体" w:hAnsi="宋体" w:hint="eastAsia"/>
          <w:sz w:val="24"/>
        </w:rPr>
        <w:t>猎豹指数：衡量太保每一位员工数字化基因的成长指数</w:t>
      </w:r>
    </w:p>
    <w:p w:rsidR="00FF0DB8" w:rsidRPr="005C51DF" w:rsidRDefault="00FF0DB8" w:rsidP="005C51DF">
      <w:pPr>
        <w:pStyle w:val="a6"/>
        <w:numPr>
          <w:ilvl w:val="0"/>
          <w:numId w:val="33"/>
        </w:numPr>
        <w:spacing w:line="360" w:lineRule="auto"/>
        <w:ind w:firstLineChars="0"/>
        <w:rPr>
          <w:rFonts w:ascii="宋体" w:hAnsi="宋体"/>
          <w:sz w:val="24"/>
        </w:rPr>
      </w:pPr>
      <w:r w:rsidRPr="005C51DF">
        <w:rPr>
          <w:rFonts w:ascii="宋体" w:hAnsi="宋体" w:hint="eastAsia"/>
          <w:sz w:val="24"/>
        </w:rPr>
        <w:t>数字大咖：产品经理、数字化专家、数据分析师的英雄榜</w:t>
      </w:r>
    </w:p>
    <w:p w:rsidR="00FF0DB8" w:rsidRPr="005C51DF" w:rsidRDefault="00FF0DB8" w:rsidP="005C51DF">
      <w:pPr>
        <w:pStyle w:val="a6"/>
        <w:numPr>
          <w:ilvl w:val="0"/>
          <w:numId w:val="33"/>
        </w:numPr>
        <w:spacing w:line="360" w:lineRule="auto"/>
        <w:ind w:firstLineChars="0"/>
        <w:rPr>
          <w:rFonts w:ascii="宋体" w:hAnsi="宋体"/>
          <w:sz w:val="24"/>
        </w:rPr>
      </w:pPr>
      <w:r w:rsidRPr="005C51DF">
        <w:rPr>
          <w:rFonts w:ascii="宋体" w:hAnsi="宋体" w:hint="eastAsia"/>
          <w:sz w:val="24"/>
        </w:rPr>
        <w:t>猎豹周刊：数字太保战略简报</w:t>
      </w:r>
    </w:p>
    <w:p w:rsidR="00FF0DB8" w:rsidRPr="005C51DF" w:rsidRDefault="00FF0DB8" w:rsidP="005C51DF">
      <w:pPr>
        <w:pStyle w:val="a6"/>
        <w:numPr>
          <w:ilvl w:val="0"/>
          <w:numId w:val="33"/>
        </w:numPr>
        <w:spacing w:line="360" w:lineRule="auto"/>
        <w:ind w:firstLineChars="0"/>
        <w:rPr>
          <w:rFonts w:ascii="宋体" w:hAnsi="宋体"/>
          <w:sz w:val="24"/>
        </w:rPr>
      </w:pPr>
      <w:r w:rsidRPr="005C51DF">
        <w:rPr>
          <w:rFonts w:ascii="宋体" w:hAnsi="宋体" w:hint="eastAsia"/>
          <w:sz w:val="24"/>
        </w:rPr>
        <w:t>脑洞：建议君、点子帝的根据地</w:t>
      </w:r>
    </w:p>
    <w:p w:rsidR="00FF0DB8" w:rsidRPr="005C51DF" w:rsidRDefault="00FF0DB8" w:rsidP="005C51DF">
      <w:pPr>
        <w:pStyle w:val="a6"/>
        <w:numPr>
          <w:ilvl w:val="0"/>
          <w:numId w:val="33"/>
        </w:numPr>
        <w:spacing w:line="360" w:lineRule="auto"/>
        <w:ind w:firstLineChars="0"/>
        <w:rPr>
          <w:rFonts w:ascii="宋体" w:hAnsi="宋体"/>
          <w:sz w:val="24"/>
        </w:rPr>
      </w:pPr>
      <w:r w:rsidRPr="005C51DF">
        <w:rPr>
          <w:rFonts w:ascii="宋体" w:hAnsi="宋体" w:hint="eastAsia"/>
          <w:sz w:val="24"/>
        </w:rPr>
        <w:t>产品目录：数字化产品大管家</w:t>
      </w:r>
    </w:p>
    <w:p w:rsidR="00FF0DB8" w:rsidRPr="005C51DF" w:rsidRDefault="00FF0DB8" w:rsidP="005C51DF">
      <w:pPr>
        <w:pStyle w:val="a6"/>
        <w:numPr>
          <w:ilvl w:val="0"/>
          <w:numId w:val="33"/>
        </w:numPr>
        <w:spacing w:line="360" w:lineRule="auto"/>
        <w:ind w:firstLineChars="0"/>
        <w:rPr>
          <w:rFonts w:ascii="宋体" w:hAnsi="宋体"/>
          <w:sz w:val="24"/>
        </w:rPr>
      </w:pPr>
      <w:r w:rsidRPr="005C51DF">
        <w:rPr>
          <w:rFonts w:ascii="宋体" w:hAnsi="宋体" w:hint="eastAsia"/>
          <w:sz w:val="24"/>
        </w:rPr>
        <w:t>快鱼吃慢鱼：覆盖所有太保数字化终端的动态智能可视化看板</w:t>
      </w:r>
    </w:p>
    <w:p w:rsidR="007E625D" w:rsidRPr="00FF0DB8" w:rsidRDefault="007E625D" w:rsidP="007E625D"/>
    <w:p w:rsidR="007745A6" w:rsidRDefault="007745A6" w:rsidP="007745A6">
      <w:r>
        <w:rPr>
          <w:noProof/>
        </w:rPr>
        <w:drawing>
          <wp:inline distT="0" distB="0" distL="0" distR="0" wp14:anchorId="65B0AA85" wp14:editId="458AA32E">
            <wp:extent cx="5274310" cy="2551692"/>
            <wp:effectExtent l="0" t="0" r="2540" b="127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274310" cy="2551692"/>
                    </a:xfrm>
                    <a:prstGeom prst="rect">
                      <a:avLst/>
                    </a:prstGeom>
                  </pic:spPr>
                </pic:pic>
              </a:graphicData>
            </a:graphic>
          </wp:inline>
        </w:drawing>
      </w:r>
    </w:p>
    <w:p w:rsidR="007745A6" w:rsidRDefault="007745A6" w:rsidP="007745A6">
      <w:pPr>
        <w:jc w:val="center"/>
      </w:pPr>
      <w:r>
        <w:rPr>
          <w:rFonts w:hint="eastAsia"/>
        </w:rPr>
        <w:t>图</w:t>
      </w:r>
      <w:r>
        <w:rPr>
          <w:rFonts w:hint="eastAsia"/>
        </w:rPr>
        <w:t xml:space="preserve">2-1 </w:t>
      </w:r>
      <w:r>
        <w:rPr>
          <w:rFonts w:hint="eastAsia"/>
        </w:rPr>
        <w:t>首页</w:t>
      </w:r>
    </w:p>
    <w:p w:rsidR="00877B65" w:rsidRDefault="001C43E9" w:rsidP="00877B65">
      <w:pPr>
        <w:pStyle w:val="3"/>
      </w:pPr>
      <w:bookmarkStart w:id="52" w:name="_Toc513764285"/>
      <w:r>
        <w:rPr>
          <w:rFonts w:hint="eastAsia"/>
        </w:rPr>
        <w:lastRenderedPageBreak/>
        <w:t xml:space="preserve">2.2.2 </w:t>
      </w:r>
      <w:r>
        <w:rPr>
          <w:rFonts w:hint="eastAsia"/>
        </w:rPr>
        <w:t>流程驱动表</w:t>
      </w:r>
      <w:r w:rsidR="00E64036">
        <w:rPr>
          <w:rFonts w:hint="eastAsia"/>
        </w:rPr>
        <w:t>模块</w:t>
      </w:r>
      <w:bookmarkEnd w:id="52"/>
    </w:p>
    <w:p w:rsidR="00944EA6" w:rsidRPr="00E71654" w:rsidRDefault="00EB4193" w:rsidP="00293B5D">
      <w:pPr>
        <w:autoSpaceDE w:val="0"/>
        <w:autoSpaceDN w:val="0"/>
        <w:adjustRightInd w:val="0"/>
        <w:spacing w:line="360" w:lineRule="auto"/>
        <w:ind w:leftChars="-8" w:left="-17" w:firstLineChars="10" w:firstLine="21"/>
        <w:rPr>
          <w:rFonts w:ascii="宋体" w:hAnsi="宋体"/>
          <w:sz w:val="24"/>
        </w:rPr>
      </w:pPr>
      <w:r>
        <w:rPr>
          <w:rFonts w:hint="eastAsia"/>
        </w:rPr>
        <w:tab/>
      </w:r>
      <w:r w:rsidRPr="00E71654">
        <w:rPr>
          <w:rFonts w:ascii="宋体" w:hAnsi="宋体" w:hint="eastAsia"/>
          <w:sz w:val="24"/>
        </w:rPr>
        <w:t>流程驱动表</w:t>
      </w:r>
      <w:r w:rsidR="00C179B1" w:rsidRPr="00E71654">
        <w:rPr>
          <w:rFonts w:ascii="宋体" w:hAnsi="宋体" w:hint="eastAsia"/>
          <w:sz w:val="24"/>
        </w:rPr>
        <w:t>（图2.2 流程驱动表）</w:t>
      </w:r>
      <w:r w:rsidR="00127AC2" w:rsidRPr="00E71654">
        <w:rPr>
          <w:rFonts w:ascii="宋体" w:hAnsi="宋体" w:hint="eastAsia"/>
          <w:sz w:val="24"/>
        </w:rPr>
        <w:t>，</w:t>
      </w:r>
      <w:r w:rsidR="00944EA6" w:rsidRPr="00E71654">
        <w:rPr>
          <w:rFonts w:ascii="宋体" w:hAnsi="宋体" w:hint="eastAsia"/>
          <w:sz w:val="24"/>
        </w:rPr>
        <w:t>分为产品孵化、产品研发、效果评审三个阶段；</w:t>
      </w:r>
    </w:p>
    <w:p w:rsidR="000C1F31" w:rsidRPr="00E71654" w:rsidRDefault="00944EA6" w:rsidP="00293B5D">
      <w:pPr>
        <w:autoSpaceDE w:val="0"/>
        <w:autoSpaceDN w:val="0"/>
        <w:adjustRightInd w:val="0"/>
        <w:spacing w:line="360" w:lineRule="auto"/>
        <w:ind w:leftChars="-8" w:left="-17" w:firstLineChars="10" w:firstLine="24"/>
        <w:rPr>
          <w:rFonts w:ascii="宋体" w:hAnsi="宋体"/>
          <w:sz w:val="24"/>
        </w:rPr>
      </w:pPr>
      <w:r w:rsidRPr="00E71654">
        <w:rPr>
          <w:rFonts w:ascii="宋体" w:hAnsi="宋体" w:hint="eastAsia"/>
          <w:b/>
          <w:sz w:val="24"/>
        </w:rPr>
        <w:t>产品孵化阶段包括：</w:t>
      </w:r>
      <w:r w:rsidR="000C1F31" w:rsidRPr="00E71654">
        <w:rPr>
          <w:rFonts w:ascii="宋体" w:hAnsi="宋体" w:hint="eastAsia"/>
          <w:sz w:val="24"/>
        </w:rPr>
        <w:t>提案、申报、初审反馈/准入、正式提案、评估报告、立项报告、预立项通知、PMO训练营、产品经理训练营、周行事历上线及启动周报、开发需求技术评估及立项、立项复盘、正式立项通知</w:t>
      </w:r>
      <w:r w:rsidR="007F2D42" w:rsidRPr="00E71654">
        <w:rPr>
          <w:rFonts w:ascii="宋体" w:hAnsi="宋体" w:hint="eastAsia"/>
          <w:sz w:val="24"/>
        </w:rPr>
        <w:t>；</w:t>
      </w:r>
    </w:p>
    <w:p w:rsidR="000C1F31" w:rsidRPr="00E71654" w:rsidRDefault="000C1F31" w:rsidP="00293B5D">
      <w:pPr>
        <w:autoSpaceDE w:val="0"/>
        <w:autoSpaceDN w:val="0"/>
        <w:adjustRightInd w:val="0"/>
        <w:spacing w:line="360" w:lineRule="auto"/>
        <w:ind w:leftChars="-8" w:left="-17" w:firstLineChars="10" w:firstLine="24"/>
        <w:rPr>
          <w:rFonts w:ascii="宋体" w:hAnsi="宋体"/>
          <w:sz w:val="24"/>
        </w:rPr>
      </w:pPr>
      <w:r w:rsidRPr="00E71654">
        <w:rPr>
          <w:rFonts w:ascii="宋体" w:hAnsi="宋体" w:hint="eastAsia"/>
          <w:b/>
          <w:sz w:val="24"/>
        </w:rPr>
        <w:t>产品研发阶段：</w:t>
      </w:r>
      <w:r w:rsidRPr="00E71654">
        <w:rPr>
          <w:rFonts w:ascii="宋体" w:hAnsi="宋体" w:hint="eastAsia"/>
          <w:sz w:val="24"/>
        </w:rPr>
        <w:t>提出IT采购需求、完成IT采购、IT团队进场动工、最小化可用产品开发完成、技术测试、UAT、发布上线、内测、迭代、大规模分发、产品一期交付</w:t>
      </w:r>
      <w:r w:rsidR="007F2D42" w:rsidRPr="00E71654">
        <w:rPr>
          <w:rFonts w:ascii="宋体" w:hAnsi="宋体" w:hint="eastAsia"/>
          <w:sz w:val="24"/>
        </w:rPr>
        <w:t>；</w:t>
      </w:r>
    </w:p>
    <w:p w:rsidR="000C1F31" w:rsidRPr="00E71654" w:rsidRDefault="000C1F31" w:rsidP="00293B5D">
      <w:pPr>
        <w:autoSpaceDE w:val="0"/>
        <w:autoSpaceDN w:val="0"/>
        <w:adjustRightInd w:val="0"/>
        <w:spacing w:line="360" w:lineRule="auto"/>
        <w:ind w:leftChars="-8" w:left="-17" w:firstLineChars="10" w:firstLine="24"/>
        <w:rPr>
          <w:rFonts w:ascii="宋体" w:hAnsi="宋体"/>
          <w:sz w:val="24"/>
        </w:rPr>
      </w:pPr>
      <w:r w:rsidRPr="00E71654">
        <w:rPr>
          <w:rFonts w:ascii="宋体" w:hAnsi="宋体" w:hint="eastAsia"/>
          <w:b/>
          <w:sz w:val="24"/>
        </w:rPr>
        <w:t>产品效果评审阶段：</w:t>
      </w:r>
      <w:r w:rsidRPr="00E71654">
        <w:rPr>
          <w:rFonts w:ascii="宋体" w:hAnsi="宋体" w:hint="eastAsia"/>
          <w:sz w:val="24"/>
        </w:rPr>
        <w:t>复盘、二期开发</w:t>
      </w:r>
      <w:r w:rsidR="007F2D42" w:rsidRPr="00E71654">
        <w:rPr>
          <w:rFonts w:ascii="宋体" w:hAnsi="宋体" w:hint="eastAsia"/>
          <w:sz w:val="24"/>
        </w:rPr>
        <w:t>。</w:t>
      </w:r>
    </w:p>
    <w:p w:rsidR="005B222B" w:rsidRDefault="005B222B" w:rsidP="00293B5D">
      <w:pPr>
        <w:autoSpaceDE w:val="0"/>
        <w:autoSpaceDN w:val="0"/>
        <w:adjustRightInd w:val="0"/>
        <w:spacing w:line="360" w:lineRule="auto"/>
        <w:ind w:leftChars="-8" w:left="-17" w:firstLineChars="10" w:firstLine="21"/>
        <w:rPr>
          <w:rFonts w:ascii="宋体" w:hAnsi="宋体"/>
          <w:sz w:val="24"/>
        </w:rPr>
      </w:pPr>
      <w:r>
        <w:rPr>
          <w:rFonts w:hint="eastAsia"/>
        </w:rPr>
        <w:t xml:space="preserve">     </w:t>
      </w:r>
      <w:r w:rsidR="00C24300" w:rsidRPr="00C24300">
        <w:rPr>
          <w:rFonts w:ascii="宋体" w:hAnsi="宋体" w:hint="eastAsia"/>
          <w:sz w:val="24"/>
        </w:rPr>
        <w:t>共计二十六个阶段，</w:t>
      </w:r>
      <w:r w:rsidR="009F2AC5">
        <w:rPr>
          <w:rFonts w:ascii="宋体" w:hAnsi="宋体" w:hint="eastAsia"/>
          <w:sz w:val="24"/>
        </w:rPr>
        <w:t>由产品负责人进行提案操作，点亮第一个阶段“提案“的灯，</w:t>
      </w:r>
      <w:r w:rsidR="0058131A">
        <w:rPr>
          <w:rFonts w:ascii="宋体" w:hAnsi="宋体" w:hint="eastAsia"/>
          <w:sz w:val="24"/>
        </w:rPr>
        <w:t>由产品经理主导及推动</w:t>
      </w:r>
      <w:r w:rsidR="00D33DA4">
        <w:rPr>
          <w:rFonts w:ascii="宋体" w:hAnsi="宋体" w:hint="eastAsia"/>
          <w:sz w:val="24"/>
        </w:rPr>
        <w:t>各</w:t>
      </w:r>
      <w:r w:rsidR="0058131A">
        <w:rPr>
          <w:rFonts w:ascii="宋体" w:hAnsi="宋体" w:hint="eastAsia"/>
          <w:sz w:val="24"/>
        </w:rPr>
        <w:t>个环节相关信息完善，因此，该产品的流程驱动信息仅关联该产品的产品成员可见及有权限操作</w:t>
      </w:r>
      <w:r w:rsidR="00BF4369">
        <w:rPr>
          <w:rFonts w:ascii="宋体" w:hAnsi="宋体" w:hint="eastAsia"/>
          <w:sz w:val="24"/>
        </w:rPr>
        <w:t>；系统管理员除外。</w:t>
      </w:r>
      <w:r w:rsidR="00A756BF">
        <w:rPr>
          <w:rFonts w:ascii="宋体" w:hAnsi="宋体" w:hint="eastAsia"/>
          <w:sz w:val="24"/>
        </w:rPr>
        <w:t>另外，所有灯的点亮操作仅战略PMO有权限进行点亮及进入下一阶段操作，且不可跨阶段点亮。</w:t>
      </w:r>
    </w:p>
    <w:p w:rsidR="003810C1" w:rsidRPr="003810C1" w:rsidRDefault="003810C1" w:rsidP="00293B5D">
      <w:pPr>
        <w:autoSpaceDE w:val="0"/>
        <w:autoSpaceDN w:val="0"/>
        <w:adjustRightInd w:val="0"/>
        <w:spacing w:line="360" w:lineRule="auto"/>
        <w:ind w:leftChars="-8" w:left="-17" w:firstLineChars="10" w:firstLine="24"/>
        <w:rPr>
          <w:rFonts w:ascii="宋体" w:hAnsi="宋体"/>
          <w:sz w:val="24"/>
        </w:rPr>
      </w:pPr>
      <w:r>
        <w:rPr>
          <w:rFonts w:ascii="宋体" w:hAnsi="宋体" w:hint="eastAsia"/>
          <w:sz w:val="24"/>
        </w:rPr>
        <w:tab/>
        <w:t>流程驱动表可以直观的了解整个产品集群的进度及查看并下载</w:t>
      </w:r>
      <w:r w:rsidR="004656AF">
        <w:rPr>
          <w:rFonts w:ascii="宋体" w:hAnsi="宋体" w:hint="eastAsia"/>
          <w:sz w:val="24"/>
        </w:rPr>
        <w:t>相关</w:t>
      </w:r>
      <w:r>
        <w:rPr>
          <w:rFonts w:ascii="宋体" w:hAnsi="宋体" w:hint="eastAsia"/>
          <w:sz w:val="24"/>
        </w:rPr>
        <w:t>产品计划书</w:t>
      </w:r>
      <w:r w:rsidR="00E25129">
        <w:rPr>
          <w:rFonts w:ascii="宋体" w:hAnsi="宋体" w:hint="eastAsia"/>
          <w:sz w:val="24"/>
        </w:rPr>
        <w:t>。</w:t>
      </w:r>
    </w:p>
    <w:p w:rsidR="00F76FC3" w:rsidRDefault="00F76FC3" w:rsidP="00F76FC3">
      <w:r>
        <w:rPr>
          <w:rFonts w:hint="eastAsia"/>
        </w:rPr>
        <w:tab/>
      </w:r>
      <w:r w:rsidR="00B72F16">
        <w:rPr>
          <w:noProof/>
        </w:rPr>
        <w:drawing>
          <wp:inline distT="0" distB="0" distL="0" distR="0" wp14:anchorId="72A30701" wp14:editId="7350B5C2">
            <wp:extent cx="5274310" cy="2554133"/>
            <wp:effectExtent l="0" t="0" r="254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274310" cy="2554133"/>
                    </a:xfrm>
                    <a:prstGeom prst="rect">
                      <a:avLst/>
                    </a:prstGeom>
                  </pic:spPr>
                </pic:pic>
              </a:graphicData>
            </a:graphic>
          </wp:inline>
        </w:drawing>
      </w:r>
    </w:p>
    <w:p w:rsidR="00B72F16" w:rsidRDefault="00F659CE" w:rsidP="00B72F16">
      <w:pPr>
        <w:jc w:val="center"/>
      </w:pPr>
      <w:r>
        <w:rPr>
          <w:rFonts w:hint="eastAsia"/>
        </w:rPr>
        <w:t>图</w:t>
      </w:r>
      <w:r w:rsidR="00B72F16">
        <w:rPr>
          <w:rFonts w:hint="eastAsia"/>
        </w:rPr>
        <w:t xml:space="preserve">2.2 </w:t>
      </w:r>
      <w:r w:rsidR="00B72F16">
        <w:rPr>
          <w:rFonts w:hint="eastAsia"/>
        </w:rPr>
        <w:t>流程驱动表</w:t>
      </w:r>
    </w:p>
    <w:p w:rsidR="0015781F" w:rsidRDefault="0015781F" w:rsidP="00B25C33">
      <w:pPr>
        <w:spacing w:line="360" w:lineRule="auto"/>
        <w:jc w:val="left"/>
        <w:rPr>
          <w:rFonts w:ascii="宋体" w:hAnsi="宋体"/>
          <w:sz w:val="24"/>
        </w:rPr>
      </w:pPr>
      <w:r w:rsidRPr="0090255D">
        <w:rPr>
          <w:rFonts w:ascii="宋体" w:hAnsi="宋体" w:hint="eastAsia"/>
          <w:b/>
          <w:sz w:val="24"/>
        </w:rPr>
        <w:t>提案阶段</w:t>
      </w:r>
      <w:r w:rsidR="004228B0" w:rsidRPr="0090255D">
        <w:rPr>
          <w:rFonts w:ascii="宋体" w:hAnsi="宋体" w:hint="eastAsia"/>
          <w:b/>
          <w:sz w:val="24"/>
        </w:rPr>
        <w:t>：</w:t>
      </w:r>
      <w:r w:rsidR="004228B0">
        <w:rPr>
          <w:rFonts w:ascii="宋体" w:hAnsi="宋体" w:hint="eastAsia"/>
          <w:sz w:val="24"/>
        </w:rPr>
        <w:t>由产品负责人进行产品的申请；</w:t>
      </w:r>
    </w:p>
    <w:p w:rsidR="004228B0" w:rsidRDefault="004228B0" w:rsidP="00B25C33">
      <w:pPr>
        <w:spacing w:line="360" w:lineRule="auto"/>
        <w:jc w:val="left"/>
        <w:rPr>
          <w:rFonts w:ascii="宋体" w:hAnsi="宋体"/>
          <w:sz w:val="24"/>
        </w:rPr>
      </w:pPr>
      <w:r w:rsidRPr="0090255D">
        <w:rPr>
          <w:rFonts w:ascii="宋体" w:hAnsi="宋体" w:hint="eastAsia"/>
          <w:b/>
          <w:sz w:val="24"/>
        </w:rPr>
        <w:t>申报阶段：</w:t>
      </w:r>
      <w:r>
        <w:rPr>
          <w:rFonts w:ascii="宋体" w:hAnsi="宋体" w:hint="eastAsia"/>
          <w:sz w:val="24"/>
        </w:rPr>
        <w:t>由产品经理负责填写并完善产品计划书，然后提请产品负责人审批；</w:t>
      </w:r>
    </w:p>
    <w:p w:rsidR="004228B0" w:rsidRDefault="004228B0" w:rsidP="00B25C33">
      <w:pPr>
        <w:spacing w:line="360" w:lineRule="auto"/>
        <w:jc w:val="left"/>
        <w:rPr>
          <w:rFonts w:ascii="宋体" w:hAnsi="宋体"/>
          <w:sz w:val="24"/>
        </w:rPr>
      </w:pPr>
      <w:r w:rsidRPr="0090255D">
        <w:rPr>
          <w:rFonts w:ascii="宋体" w:hAnsi="宋体" w:hint="eastAsia"/>
          <w:b/>
          <w:sz w:val="24"/>
        </w:rPr>
        <w:lastRenderedPageBreak/>
        <w:t>初审/反馈准入</w:t>
      </w:r>
      <w:r w:rsidR="0090255D">
        <w:rPr>
          <w:rFonts w:ascii="宋体" w:hAnsi="宋体" w:hint="eastAsia"/>
          <w:b/>
          <w:sz w:val="24"/>
        </w:rPr>
        <w:t>阶段</w:t>
      </w:r>
      <w:r w:rsidRPr="0090255D">
        <w:rPr>
          <w:rFonts w:ascii="宋体" w:hAnsi="宋体" w:hint="eastAsia"/>
          <w:b/>
          <w:sz w:val="24"/>
        </w:rPr>
        <w:t>：</w:t>
      </w:r>
      <w:r w:rsidR="00B4348D" w:rsidRPr="00B4348D">
        <w:rPr>
          <w:rFonts w:ascii="宋体" w:hAnsi="宋体" w:hint="eastAsia"/>
          <w:sz w:val="24"/>
        </w:rPr>
        <w:t>战略PMO选择</w:t>
      </w:r>
      <w:r w:rsidR="00B4348D">
        <w:rPr>
          <w:rFonts w:ascii="宋体" w:hAnsi="宋体" w:hint="eastAsia"/>
          <w:sz w:val="24"/>
        </w:rPr>
        <w:t>反馈意见，且</w:t>
      </w:r>
      <w:r w:rsidRPr="00B4348D">
        <w:rPr>
          <w:rFonts w:ascii="宋体" w:hAnsi="宋体" w:hint="eastAsia"/>
          <w:sz w:val="24"/>
        </w:rPr>
        <w:t>仅当</w:t>
      </w:r>
      <w:r>
        <w:rPr>
          <w:rFonts w:ascii="宋体" w:hAnsi="宋体" w:hint="eastAsia"/>
          <w:sz w:val="24"/>
        </w:rPr>
        <w:t>该产品为“准入”状态下方可进入下一阶段；</w:t>
      </w:r>
    </w:p>
    <w:p w:rsidR="004228B0" w:rsidRDefault="004228B0" w:rsidP="00B25C33">
      <w:pPr>
        <w:spacing w:line="360" w:lineRule="auto"/>
        <w:jc w:val="left"/>
        <w:rPr>
          <w:rFonts w:ascii="宋体" w:hAnsi="宋体"/>
          <w:sz w:val="24"/>
        </w:rPr>
      </w:pPr>
      <w:r w:rsidRPr="0090255D">
        <w:rPr>
          <w:rFonts w:ascii="宋体" w:hAnsi="宋体" w:hint="eastAsia"/>
          <w:b/>
          <w:sz w:val="24"/>
        </w:rPr>
        <w:t>正式</w:t>
      </w:r>
      <w:r w:rsidR="00D97CB4" w:rsidRPr="0090255D">
        <w:rPr>
          <w:rFonts w:ascii="宋体" w:hAnsi="宋体" w:hint="eastAsia"/>
          <w:b/>
          <w:sz w:val="24"/>
        </w:rPr>
        <w:t>提案</w:t>
      </w:r>
      <w:r w:rsidR="0090255D" w:rsidRPr="0090255D">
        <w:rPr>
          <w:rFonts w:ascii="宋体" w:hAnsi="宋体" w:hint="eastAsia"/>
          <w:b/>
          <w:sz w:val="24"/>
        </w:rPr>
        <w:t>阶段</w:t>
      </w:r>
      <w:r w:rsidRPr="0090255D">
        <w:rPr>
          <w:rFonts w:ascii="宋体" w:hAnsi="宋体" w:hint="eastAsia"/>
          <w:b/>
          <w:sz w:val="24"/>
        </w:rPr>
        <w:t>：</w:t>
      </w:r>
      <w:r w:rsidR="00D97CB4">
        <w:rPr>
          <w:rFonts w:ascii="宋体" w:hAnsi="宋体" w:hint="eastAsia"/>
          <w:sz w:val="24"/>
        </w:rPr>
        <w:t>产品经理完善产品计划书；</w:t>
      </w:r>
    </w:p>
    <w:p w:rsidR="00D97CB4" w:rsidRDefault="00D97CB4" w:rsidP="00B25C33">
      <w:pPr>
        <w:spacing w:line="360" w:lineRule="auto"/>
        <w:jc w:val="left"/>
        <w:rPr>
          <w:rFonts w:ascii="宋体" w:hAnsi="宋体"/>
          <w:sz w:val="24"/>
        </w:rPr>
      </w:pPr>
      <w:r w:rsidRPr="0090255D">
        <w:rPr>
          <w:rFonts w:ascii="宋体" w:hAnsi="宋体" w:hint="eastAsia"/>
          <w:b/>
          <w:sz w:val="24"/>
        </w:rPr>
        <w:t>评估报告</w:t>
      </w:r>
      <w:r w:rsidR="0090255D">
        <w:rPr>
          <w:rFonts w:ascii="宋体" w:hAnsi="宋体" w:hint="eastAsia"/>
          <w:b/>
          <w:sz w:val="24"/>
        </w:rPr>
        <w:t>阶段</w:t>
      </w:r>
      <w:r w:rsidRPr="0090255D">
        <w:rPr>
          <w:rFonts w:ascii="宋体" w:hAnsi="宋体" w:hint="eastAsia"/>
          <w:b/>
          <w:sz w:val="24"/>
        </w:rPr>
        <w:t>：</w:t>
      </w:r>
      <w:r>
        <w:rPr>
          <w:rFonts w:ascii="宋体" w:hAnsi="宋体" w:hint="eastAsia"/>
          <w:sz w:val="24"/>
        </w:rPr>
        <w:t>通过产品总监上传相关附件信息，包括</w:t>
      </w:r>
      <w:r w:rsidRPr="00D97CB4">
        <w:rPr>
          <w:rFonts w:ascii="宋体" w:hAnsi="宋体" w:hint="eastAsia"/>
          <w:sz w:val="24"/>
        </w:rPr>
        <w:t>综合评估报告、评审会议纪要、评估论证对应产品计划书、投入明细表、分发方案及三大贡献度计算结果</w:t>
      </w:r>
      <w:r>
        <w:rPr>
          <w:rFonts w:ascii="宋体" w:hAnsi="宋体" w:hint="eastAsia"/>
          <w:sz w:val="24"/>
        </w:rPr>
        <w:t>；</w:t>
      </w:r>
    </w:p>
    <w:p w:rsidR="00D97CB4" w:rsidRDefault="004A1781" w:rsidP="00B25C33">
      <w:pPr>
        <w:spacing w:line="360" w:lineRule="auto"/>
        <w:jc w:val="left"/>
        <w:rPr>
          <w:rFonts w:ascii="宋体" w:hAnsi="宋体"/>
          <w:sz w:val="24"/>
        </w:rPr>
      </w:pPr>
      <w:r w:rsidRPr="004A1781">
        <w:rPr>
          <w:rFonts w:ascii="宋体" w:hAnsi="宋体" w:hint="eastAsia"/>
          <w:b/>
          <w:sz w:val="24"/>
        </w:rPr>
        <w:t>立项报告阶段：</w:t>
      </w:r>
      <w:r w:rsidR="00C42A91" w:rsidRPr="00C42A91">
        <w:rPr>
          <w:rFonts w:ascii="宋体" w:hAnsi="宋体" w:hint="eastAsia"/>
          <w:sz w:val="24"/>
        </w:rPr>
        <w:t>战略</w:t>
      </w:r>
      <w:r w:rsidR="007E09EC">
        <w:rPr>
          <w:rFonts w:ascii="宋体" w:hAnsi="宋体" w:hint="eastAsia"/>
          <w:sz w:val="24"/>
        </w:rPr>
        <w:t>PMO填写相关立项报告信息，</w:t>
      </w:r>
      <w:r w:rsidR="000A7806" w:rsidRPr="00C42A91">
        <w:rPr>
          <w:rFonts w:ascii="宋体" w:hAnsi="宋体" w:hint="eastAsia"/>
          <w:sz w:val="24"/>
        </w:rPr>
        <w:t>根</w:t>
      </w:r>
      <w:r w:rsidR="000A7806">
        <w:rPr>
          <w:rFonts w:ascii="宋体" w:hAnsi="宋体" w:hint="eastAsia"/>
          <w:sz w:val="24"/>
        </w:rPr>
        <w:t>据产品所属机构进行审核，审核节点依次为</w:t>
      </w:r>
      <w:r w:rsidR="000A7806" w:rsidRPr="000A7806">
        <w:rPr>
          <w:rFonts w:ascii="宋体" w:hAnsi="宋体" w:hint="eastAsia"/>
          <w:sz w:val="24"/>
        </w:rPr>
        <w:t>战略PMO、数字办副主任、数字办主任、集团CDO</w:t>
      </w:r>
      <w:r w:rsidR="000A7806">
        <w:rPr>
          <w:rFonts w:ascii="宋体" w:hAnsi="宋体" w:hint="eastAsia"/>
          <w:sz w:val="24"/>
        </w:rPr>
        <w:t>；若该产品所属子公司则在集团CDO前面增加子公司CDO审批，然后再由集团CDO进行审定。即</w:t>
      </w:r>
      <w:r w:rsidR="000A7806" w:rsidRPr="000A7806">
        <w:rPr>
          <w:rFonts w:ascii="宋体" w:hAnsi="宋体" w:hint="eastAsia"/>
          <w:sz w:val="24"/>
        </w:rPr>
        <w:t>若当前审批人不是</w:t>
      </w:r>
      <w:r w:rsidR="000A7806">
        <w:rPr>
          <w:rFonts w:ascii="宋体" w:hAnsi="宋体" w:hint="eastAsia"/>
          <w:sz w:val="24"/>
        </w:rPr>
        <w:t>战略PMO，则</w:t>
      </w:r>
      <w:r w:rsidR="000A7806" w:rsidRPr="000A7806">
        <w:rPr>
          <w:rFonts w:ascii="宋体" w:hAnsi="宋体" w:hint="eastAsia"/>
          <w:sz w:val="24"/>
        </w:rPr>
        <w:t>根据</w:t>
      </w:r>
      <w:r w:rsidR="000A7806">
        <w:rPr>
          <w:rFonts w:ascii="宋体" w:hAnsi="宋体" w:hint="eastAsia"/>
          <w:sz w:val="24"/>
        </w:rPr>
        <w:t>战略PMO审批</w:t>
      </w:r>
      <w:r w:rsidR="000A7806" w:rsidRPr="000A7806">
        <w:rPr>
          <w:rFonts w:ascii="宋体" w:hAnsi="宋体" w:hint="eastAsia"/>
          <w:sz w:val="24"/>
        </w:rPr>
        <w:t>→</w:t>
      </w:r>
      <w:r w:rsidR="000A7806">
        <w:rPr>
          <w:rFonts w:ascii="宋体" w:hAnsi="宋体" w:hint="eastAsia"/>
          <w:sz w:val="24"/>
        </w:rPr>
        <w:t>数字办副主任审批</w:t>
      </w:r>
      <w:r w:rsidR="000A7806" w:rsidRPr="000A7806">
        <w:rPr>
          <w:rFonts w:ascii="宋体" w:hAnsi="宋体" w:hint="eastAsia"/>
          <w:sz w:val="24"/>
        </w:rPr>
        <w:t>→</w:t>
      </w:r>
      <w:r w:rsidR="000A7806">
        <w:rPr>
          <w:rFonts w:ascii="宋体" w:hAnsi="宋体" w:hint="eastAsia"/>
          <w:sz w:val="24"/>
        </w:rPr>
        <w:t>数字办主任审批</w:t>
      </w:r>
      <w:r w:rsidR="000A7806" w:rsidRPr="000A7806">
        <w:rPr>
          <w:rFonts w:ascii="宋体" w:hAnsi="宋体" w:hint="eastAsia"/>
          <w:sz w:val="24"/>
        </w:rPr>
        <w:t>→子公司CDO审批→集团CDO</w:t>
      </w:r>
      <w:r w:rsidR="000A7806">
        <w:rPr>
          <w:rFonts w:ascii="宋体" w:hAnsi="宋体" w:hint="eastAsia"/>
          <w:sz w:val="24"/>
        </w:rPr>
        <w:t>审定的审批顺序，系统提交审批任务给上一级责任人并邮件通知；</w:t>
      </w:r>
      <w:r w:rsidR="00FC23EA">
        <w:rPr>
          <w:rFonts w:ascii="宋体" w:hAnsi="宋体" w:hint="eastAsia"/>
          <w:sz w:val="24"/>
        </w:rPr>
        <w:t>然后完善相关立项报告信息；</w:t>
      </w:r>
    </w:p>
    <w:p w:rsidR="00FC23EA" w:rsidRDefault="006F0C9E" w:rsidP="00B25C33">
      <w:pPr>
        <w:spacing w:line="360" w:lineRule="auto"/>
        <w:jc w:val="left"/>
        <w:rPr>
          <w:rFonts w:ascii="宋体" w:hAnsi="宋体"/>
          <w:sz w:val="24"/>
        </w:rPr>
      </w:pPr>
      <w:r w:rsidRPr="00CD65E3">
        <w:rPr>
          <w:rFonts w:ascii="宋体" w:hAnsi="宋体" w:hint="eastAsia"/>
          <w:b/>
          <w:sz w:val="24"/>
        </w:rPr>
        <w:t>预立项通知：</w:t>
      </w:r>
      <w:r w:rsidR="005D0EEA" w:rsidRPr="005D0EEA">
        <w:rPr>
          <w:rFonts w:ascii="宋体" w:hAnsi="宋体" w:hint="eastAsia"/>
          <w:sz w:val="24"/>
        </w:rPr>
        <w:t>战略PMO</w:t>
      </w:r>
      <w:r w:rsidRPr="005D0EEA">
        <w:rPr>
          <w:rFonts w:ascii="宋体" w:hAnsi="宋体" w:hint="eastAsia"/>
          <w:sz w:val="24"/>
        </w:rPr>
        <w:t>选</w:t>
      </w:r>
      <w:r>
        <w:rPr>
          <w:rFonts w:ascii="宋体" w:hAnsi="宋体" w:hint="eastAsia"/>
          <w:sz w:val="24"/>
        </w:rPr>
        <w:t>择预立项通知时间；</w:t>
      </w:r>
    </w:p>
    <w:p w:rsidR="00680808" w:rsidRPr="00F95A6A" w:rsidRDefault="00CD65E3" w:rsidP="00B25C33">
      <w:pPr>
        <w:autoSpaceDE w:val="0"/>
        <w:autoSpaceDN w:val="0"/>
        <w:adjustRightInd w:val="0"/>
        <w:spacing w:line="360" w:lineRule="auto"/>
        <w:ind w:leftChars="-8" w:left="-17" w:firstLineChars="10" w:firstLine="24"/>
        <w:rPr>
          <w:rFonts w:ascii="宋体" w:hAnsi="宋体"/>
          <w:sz w:val="24"/>
        </w:rPr>
      </w:pPr>
      <w:r w:rsidRPr="00680808">
        <w:rPr>
          <w:rFonts w:ascii="宋体" w:hAnsi="宋体" w:hint="eastAsia"/>
          <w:b/>
          <w:sz w:val="24"/>
        </w:rPr>
        <w:t>PMO</w:t>
      </w:r>
      <w:r w:rsidR="00680808">
        <w:rPr>
          <w:rFonts w:ascii="宋体" w:hAnsi="宋体" w:hint="eastAsia"/>
          <w:b/>
          <w:sz w:val="24"/>
        </w:rPr>
        <w:t>训练营：</w:t>
      </w:r>
      <w:r w:rsidR="00C0757E" w:rsidRPr="00C0757E">
        <w:rPr>
          <w:rFonts w:ascii="宋体" w:hAnsi="宋体" w:hint="eastAsia"/>
          <w:sz w:val="24"/>
        </w:rPr>
        <w:t>战略PMO</w:t>
      </w:r>
      <w:r w:rsidR="00F95A6A" w:rsidRPr="00C0757E">
        <w:rPr>
          <w:rFonts w:ascii="宋体" w:hAnsi="宋体" w:hint="eastAsia"/>
          <w:sz w:val="24"/>
        </w:rPr>
        <w:t>记</w:t>
      </w:r>
      <w:r w:rsidR="00F95A6A" w:rsidRPr="00F95A6A">
        <w:rPr>
          <w:rFonts w:ascii="宋体" w:hAnsi="宋体" w:hint="eastAsia"/>
          <w:sz w:val="24"/>
        </w:rPr>
        <w:t>录PMO参训信息；</w:t>
      </w:r>
    </w:p>
    <w:p w:rsidR="00680808" w:rsidRDefault="00680808" w:rsidP="00B25C33">
      <w:pPr>
        <w:autoSpaceDE w:val="0"/>
        <w:autoSpaceDN w:val="0"/>
        <w:adjustRightInd w:val="0"/>
        <w:spacing w:line="360" w:lineRule="auto"/>
        <w:ind w:leftChars="-8" w:left="-17" w:firstLineChars="10" w:firstLine="24"/>
        <w:rPr>
          <w:rFonts w:ascii="宋体" w:hAnsi="宋体"/>
          <w:b/>
          <w:sz w:val="24"/>
        </w:rPr>
      </w:pPr>
      <w:r>
        <w:rPr>
          <w:rFonts w:ascii="宋体" w:hAnsi="宋体" w:hint="eastAsia"/>
          <w:b/>
          <w:sz w:val="24"/>
        </w:rPr>
        <w:t>产品经理训练营：</w:t>
      </w:r>
      <w:r w:rsidR="00DA240A" w:rsidRPr="00DA240A">
        <w:rPr>
          <w:rFonts w:ascii="宋体" w:hAnsi="宋体" w:hint="eastAsia"/>
          <w:sz w:val="24"/>
        </w:rPr>
        <w:t>战略PMO</w:t>
      </w:r>
      <w:r w:rsidR="00F95A6A">
        <w:rPr>
          <w:rFonts w:ascii="宋体" w:hAnsi="宋体" w:hint="eastAsia"/>
          <w:sz w:val="24"/>
        </w:rPr>
        <w:t>记录</w:t>
      </w:r>
      <w:r w:rsidR="00F95A6A" w:rsidRPr="00F95A6A">
        <w:rPr>
          <w:rFonts w:ascii="宋体" w:hAnsi="宋体" w:hint="eastAsia"/>
          <w:sz w:val="24"/>
        </w:rPr>
        <w:t>产品经理参训信息</w:t>
      </w:r>
      <w:r w:rsidR="00F95A6A">
        <w:rPr>
          <w:rFonts w:ascii="宋体" w:hAnsi="宋体" w:hint="eastAsia"/>
          <w:sz w:val="24"/>
        </w:rPr>
        <w:t>及交付材料情况，并提交作业审核意见；</w:t>
      </w:r>
    </w:p>
    <w:p w:rsidR="00680808" w:rsidRPr="00D236EF" w:rsidRDefault="00680808" w:rsidP="00B25C33">
      <w:pPr>
        <w:autoSpaceDE w:val="0"/>
        <w:autoSpaceDN w:val="0"/>
        <w:adjustRightInd w:val="0"/>
        <w:spacing w:line="360" w:lineRule="auto"/>
        <w:ind w:leftChars="-8" w:left="-17" w:firstLineChars="10" w:firstLine="24"/>
        <w:rPr>
          <w:rFonts w:ascii="宋体" w:hAnsi="宋体"/>
          <w:sz w:val="24"/>
        </w:rPr>
      </w:pPr>
      <w:r>
        <w:rPr>
          <w:rFonts w:ascii="宋体" w:hAnsi="宋体" w:hint="eastAsia"/>
          <w:b/>
          <w:sz w:val="24"/>
        </w:rPr>
        <w:t>周行事历上线及启动周报：</w:t>
      </w:r>
      <w:r w:rsidR="00B2554B" w:rsidRPr="00DA240A">
        <w:rPr>
          <w:rFonts w:ascii="宋体" w:hAnsi="宋体" w:hint="eastAsia"/>
          <w:sz w:val="24"/>
        </w:rPr>
        <w:t>战略PMO</w:t>
      </w:r>
      <w:r w:rsidR="00D236EF" w:rsidRPr="00D236EF">
        <w:rPr>
          <w:rFonts w:ascii="宋体" w:hAnsi="宋体" w:hint="eastAsia"/>
          <w:sz w:val="24"/>
        </w:rPr>
        <w:t>记录该产品产品周报情况</w:t>
      </w:r>
      <w:r w:rsidR="00D236EF">
        <w:rPr>
          <w:rFonts w:ascii="宋体" w:hAnsi="宋体" w:hint="eastAsia"/>
          <w:sz w:val="24"/>
        </w:rPr>
        <w:t>，并导入产品周行事历</w:t>
      </w:r>
      <w:r w:rsidR="00D236EF" w:rsidRPr="00D236EF">
        <w:rPr>
          <w:rFonts w:ascii="宋体" w:hAnsi="宋体" w:hint="eastAsia"/>
          <w:sz w:val="24"/>
        </w:rPr>
        <w:t>；</w:t>
      </w:r>
    </w:p>
    <w:p w:rsidR="00680808" w:rsidRPr="003167C2" w:rsidRDefault="00680808" w:rsidP="00B25C33">
      <w:pPr>
        <w:autoSpaceDE w:val="0"/>
        <w:autoSpaceDN w:val="0"/>
        <w:adjustRightInd w:val="0"/>
        <w:spacing w:line="360" w:lineRule="auto"/>
        <w:ind w:leftChars="-8" w:left="-17" w:firstLineChars="10" w:firstLine="24"/>
        <w:rPr>
          <w:rFonts w:ascii="宋体" w:hAnsi="宋体"/>
          <w:sz w:val="24"/>
        </w:rPr>
      </w:pPr>
      <w:r>
        <w:rPr>
          <w:rFonts w:ascii="宋体" w:hAnsi="宋体" w:hint="eastAsia"/>
          <w:b/>
          <w:sz w:val="24"/>
        </w:rPr>
        <w:t>开发需求技术评估及立项：</w:t>
      </w:r>
      <w:r w:rsidR="00E456A5" w:rsidRPr="00E456A5">
        <w:rPr>
          <w:rFonts w:ascii="宋体" w:hAnsi="宋体" w:hint="eastAsia"/>
          <w:sz w:val="24"/>
        </w:rPr>
        <w:t>技术评估负责人上传</w:t>
      </w:r>
      <w:r w:rsidR="00E456A5">
        <w:rPr>
          <w:rFonts w:ascii="宋体" w:hAnsi="宋体" w:hint="eastAsia"/>
          <w:sz w:val="24"/>
        </w:rPr>
        <w:t>需求技术评估报告，IT经理</w:t>
      </w:r>
      <w:r w:rsidR="003167C2" w:rsidRPr="00E456A5">
        <w:rPr>
          <w:rFonts w:ascii="宋体" w:hAnsi="宋体" w:hint="eastAsia"/>
          <w:sz w:val="24"/>
        </w:rPr>
        <w:t>确定</w:t>
      </w:r>
      <w:r w:rsidR="003167C2" w:rsidRPr="003167C2">
        <w:rPr>
          <w:rFonts w:ascii="宋体" w:hAnsi="宋体" w:hint="eastAsia"/>
          <w:sz w:val="24"/>
        </w:rPr>
        <w:t>立项时间并提交相关</w:t>
      </w:r>
      <w:r w:rsidR="00E456A5" w:rsidRPr="00E456A5">
        <w:rPr>
          <w:rFonts w:ascii="宋体" w:hAnsi="宋体" w:hint="eastAsia"/>
          <w:sz w:val="24"/>
        </w:rPr>
        <w:t>评估报告的预算复评结果</w:t>
      </w:r>
      <w:r w:rsidR="003167C2" w:rsidRPr="003167C2">
        <w:rPr>
          <w:rFonts w:ascii="宋体" w:hAnsi="宋体" w:hint="eastAsia"/>
          <w:sz w:val="24"/>
        </w:rPr>
        <w:t>评估报告；</w:t>
      </w:r>
    </w:p>
    <w:p w:rsidR="00680808" w:rsidRDefault="00CD65E3" w:rsidP="00B25C33">
      <w:pPr>
        <w:autoSpaceDE w:val="0"/>
        <w:autoSpaceDN w:val="0"/>
        <w:adjustRightInd w:val="0"/>
        <w:spacing w:line="360" w:lineRule="auto"/>
        <w:ind w:leftChars="-8" w:left="-17" w:firstLineChars="10" w:firstLine="24"/>
        <w:rPr>
          <w:rFonts w:ascii="宋体" w:hAnsi="宋体"/>
          <w:b/>
          <w:sz w:val="24"/>
        </w:rPr>
      </w:pPr>
      <w:r w:rsidRPr="00680808">
        <w:rPr>
          <w:rFonts w:ascii="宋体" w:hAnsi="宋体" w:hint="eastAsia"/>
          <w:b/>
          <w:sz w:val="24"/>
        </w:rPr>
        <w:t>立项复盘</w:t>
      </w:r>
      <w:r w:rsidR="00680808">
        <w:rPr>
          <w:rFonts w:ascii="宋体" w:hAnsi="宋体" w:hint="eastAsia"/>
          <w:b/>
          <w:sz w:val="24"/>
        </w:rPr>
        <w:t>：</w:t>
      </w:r>
      <w:r w:rsidR="006E37FB" w:rsidRPr="006E37FB">
        <w:rPr>
          <w:rFonts w:ascii="宋体" w:hAnsi="宋体" w:hint="eastAsia"/>
          <w:sz w:val="24"/>
        </w:rPr>
        <w:t>战略PMO</w:t>
      </w:r>
      <w:r w:rsidR="006E37FB">
        <w:rPr>
          <w:rFonts w:ascii="宋体" w:hAnsi="宋体" w:hint="eastAsia"/>
          <w:sz w:val="24"/>
        </w:rPr>
        <w:t>选择</w:t>
      </w:r>
      <w:r w:rsidR="00112FDA" w:rsidRPr="006E37FB">
        <w:rPr>
          <w:rFonts w:ascii="宋体" w:hAnsi="宋体" w:hint="eastAsia"/>
          <w:sz w:val="24"/>
        </w:rPr>
        <w:t>复盘时间</w:t>
      </w:r>
      <w:r w:rsidR="00112FDA" w:rsidRPr="00112FDA">
        <w:rPr>
          <w:rFonts w:ascii="宋体" w:hAnsi="宋体" w:hint="eastAsia"/>
          <w:sz w:val="24"/>
        </w:rPr>
        <w:t>及</w:t>
      </w:r>
      <w:r w:rsidR="006E37FB">
        <w:rPr>
          <w:rFonts w:ascii="宋体" w:hAnsi="宋体" w:hint="eastAsia"/>
          <w:sz w:val="24"/>
        </w:rPr>
        <w:t>上传</w:t>
      </w:r>
      <w:r w:rsidR="00112FDA" w:rsidRPr="00112FDA">
        <w:rPr>
          <w:rFonts w:ascii="宋体" w:hAnsi="宋体" w:hint="eastAsia"/>
          <w:sz w:val="24"/>
        </w:rPr>
        <w:t>复盘总结；</w:t>
      </w:r>
    </w:p>
    <w:p w:rsidR="00CD65E3" w:rsidRPr="008F45FA" w:rsidRDefault="00CD65E3" w:rsidP="00B25C33">
      <w:pPr>
        <w:autoSpaceDE w:val="0"/>
        <w:autoSpaceDN w:val="0"/>
        <w:adjustRightInd w:val="0"/>
        <w:spacing w:line="360" w:lineRule="auto"/>
        <w:ind w:leftChars="-8" w:left="-17" w:firstLineChars="10" w:firstLine="24"/>
        <w:rPr>
          <w:rFonts w:ascii="宋体" w:hAnsi="宋体"/>
          <w:sz w:val="24"/>
        </w:rPr>
      </w:pPr>
      <w:r w:rsidRPr="00680808">
        <w:rPr>
          <w:rFonts w:ascii="宋体" w:hAnsi="宋体" w:hint="eastAsia"/>
          <w:b/>
          <w:sz w:val="24"/>
        </w:rPr>
        <w:t>正式立项通知</w:t>
      </w:r>
      <w:r w:rsidR="00680808">
        <w:rPr>
          <w:rFonts w:ascii="宋体" w:hAnsi="宋体" w:hint="eastAsia"/>
          <w:b/>
          <w:sz w:val="24"/>
        </w:rPr>
        <w:t>：</w:t>
      </w:r>
      <w:r w:rsidR="00EC1D02" w:rsidRPr="00EC1D02">
        <w:rPr>
          <w:rFonts w:ascii="宋体" w:hAnsi="宋体" w:hint="eastAsia"/>
          <w:sz w:val="24"/>
        </w:rPr>
        <w:t>战略PMO</w:t>
      </w:r>
      <w:r w:rsidR="008F45FA" w:rsidRPr="00EC1D02">
        <w:rPr>
          <w:rFonts w:ascii="宋体" w:hAnsi="宋体" w:hint="eastAsia"/>
          <w:sz w:val="24"/>
        </w:rPr>
        <w:t>明确</w:t>
      </w:r>
      <w:r w:rsidR="008F45FA" w:rsidRPr="008F45FA">
        <w:rPr>
          <w:rFonts w:ascii="宋体" w:hAnsi="宋体" w:hint="eastAsia"/>
          <w:sz w:val="24"/>
        </w:rPr>
        <w:t>正式立项时间并发送立项通知；</w:t>
      </w:r>
    </w:p>
    <w:p w:rsidR="00680808" w:rsidRPr="00DD0A91" w:rsidRDefault="00CD65E3" w:rsidP="00B25C33">
      <w:pPr>
        <w:autoSpaceDE w:val="0"/>
        <w:autoSpaceDN w:val="0"/>
        <w:adjustRightInd w:val="0"/>
        <w:spacing w:line="360" w:lineRule="auto"/>
        <w:ind w:leftChars="-8" w:left="-17" w:firstLineChars="10" w:firstLine="24"/>
        <w:rPr>
          <w:rFonts w:ascii="宋体" w:hAnsi="宋体"/>
          <w:sz w:val="24"/>
        </w:rPr>
      </w:pPr>
      <w:r w:rsidRPr="00680808">
        <w:rPr>
          <w:rFonts w:ascii="宋体" w:hAnsi="宋体" w:hint="eastAsia"/>
          <w:b/>
          <w:sz w:val="24"/>
        </w:rPr>
        <w:t>提出IT采购需求</w:t>
      </w:r>
      <w:r w:rsidR="00680808">
        <w:rPr>
          <w:rFonts w:ascii="宋体" w:hAnsi="宋体" w:hint="eastAsia"/>
          <w:b/>
          <w:sz w:val="24"/>
        </w:rPr>
        <w:t>：</w:t>
      </w:r>
      <w:r w:rsidR="00DD0A91" w:rsidRPr="00DD0A91">
        <w:rPr>
          <w:rFonts w:ascii="宋体" w:hAnsi="宋体" w:hint="eastAsia"/>
          <w:sz w:val="24"/>
        </w:rPr>
        <w:t>产品经理填写开发商</w:t>
      </w:r>
      <w:r w:rsidR="00DD0A91">
        <w:rPr>
          <w:rFonts w:ascii="宋体" w:hAnsi="宋体" w:hint="eastAsia"/>
          <w:sz w:val="24"/>
        </w:rPr>
        <w:t>信息；</w:t>
      </w:r>
    </w:p>
    <w:p w:rsidR="00680808" w:rsidRDefault="00CD65E3" w:rsidP="00B25C33">
      <w:pPr>
        <w:autoSpaceDE w:val="0"/>
        <w:autoSpaceDN w:val="0"/>
        <w:adjustRightInd w:val="0"/>
        <w:spacing w:line="360" w:lineRule="auto"/>
        <w:ind w:leftChars="-8" w:left="-17" w:firstLineChars="10" w:firstLine="24"/>
        <w:rPr>
          <w:rFonts w:ascii="宋体" w:hAnsi="宋体"/>
          <w:b/>
          <w:sz w:val="24"/>
        </w:rPr>
      </w:pPr>
      <w:r w:rsidRPr="00680808">
        <w:rPr>
          <w:rFonts w:ascii="宋体" w:hAnsi="宋体" w:hint="eastAsia"/>
          <w:b/>
          <w:sz w:val="24"/>
        </w:rPr>
        <w:t>完成IT</w:t>
      </w:r>
      <w:r w:rsidR="00680808">
        <w:rPr>
          <w:rFonts w:ascii="宋体" w:hAnsi="宋体" w:hint="eastAsia"/>
          <w:b/>
          <w:sz w:val="24"/>
        </w:rPr>
        <w:t>采购：</w:t>
      </w:r>
      <w:r w:rsidR="00E31CFF" w:rsidRPr="00E31CFF">
        <w:rPr>
          <w:rFonts w:ascii="宋体" w:hAnsi="宋体" w:hint="eastAsia"/>
          <w:sz w:val="24"/>
        </w:rPr>
        <w:t>产品经理完善相关信息</w:t>
      </w:r>
      <w:r w:rsidR="00000B1C">
        <w:rPr>
          <w:rFonts w:ascii="宋体" w:hAnsi="宋体" w:hint="eastAsia"/>
          <w:sz w:val="24"/>
        </w:rPr>
        <w:t>，即外包商团队明确及入场办公地址确定</w:t>
      </w:r>
      <w:r w:rsidR="00E31CFF" w:rsidRPr="00E31CFF">
        <w:rPr>
          <w:rFonts w:ascii="宋体" w:hAnsi="宋体" w:hint="eastAsia"/>
          <w:sz w:val="24"/>
        </w:rPr>
        <w:t>；</w:t>
      </w:r>
    </w:p>
    <w:p w:rsidR="00680808" w:rsidRPr="008D458E" w:rsidRDefault="00CD65E3" w:rsidP="00B25C33">
      <w:pPr>
        <w:autoSpaceDE w:val="0"/>
        <w:autoSpaceDN w:val="0"/>
        <w:adjustRightInd w:val="0"/>
        <w:spacing w:line="360" w:lineRule="auto"/>
        <w:ind w:leftChars="-8" w:left="-17" w:firstLineChars="10" w:firstLine="24"/>
        <w:rPr>
          <w:rFonts w:ascii="宋体" w:hAnsi="宋体"/>
          <w:sz w:val="24"/>
        </w:rPr>
      </w:pPr>
      <w:r w:rsidRPr="00680808">
        <w:rPr>
          <w:rFonts w:ascii="宋体" w:hAnsi="宋体" w:hint="eastAsia"/>
          <w:b/>
          <w:sz w:val="24"/>
        </w:rPr>
        <w:t>IT团队进场动工</w:t>
      </w:r>
      <w:r w:rsidR="00680808">
        <w:rPr>
          <w:rFonts w:ascii="宋体" w:hAnsi="宋体" w:hint="eastAsia"/>
          <w:b/>
          <w:sz w:val="24"/>
        </w:rPr>
        <w:t>：</w:t>
      </w:r>
      <w:r w:rsidR="00C221C3" w:rsidRPr="008D458E">
        <w:rPr>
          <w:rFonts w:ascii="宋体" w:hAnsi="宋体" w:hint="eastAsia"/>
          <w:sz w:val="24"/>
        </w:rPr>
        <w:t>产品经理</w:t>
      </w:r>
      <w:r w:rsidR="008D458E">
        <w:rPr>
          <w:rFonts w:ascii="宋体" w:hAnsi="宋体" w:hint="eastAsia"/>
          <w:sz w:val="24"/>
        </w:rPr>
        <w:t>选择进场时间，确定进场具体地址；</w:t>
      </w:r>
    </w:p>
    <w:p w:rsidR="00680808" w:rsidRDefault="00CD65E3" w:rsidP="00B25C33">
      <w:pPr>
        <w:autoSpaceDE w:val="0"/>
        <w:autoSpaceDN w:val="0"/>
        <w:adjustRightInd w:val="0"/>
        <w:spacing w:line="360" w:lineRule="auto"/>
        <w:ind w:leftChars="-8" w:left="-17" w:firstLineChars="10" w:firstLine="24"/>
        <w:rPr>
          <w:rFonts w:ascii="宋体" w:hAnsi="宋体"/>
          <w:b/>
          <w:sz w:val="24"/>
        </w:rPr>
      </w:pPr>
      <w:r w:rsidRPr="00680808">
        <w:rPr>
          <w:rFonts w:ascii="宋体" w:hAnsi="宋体" w:hint="eastAsia"/>
          <w:b/>
          <w:sz w:val="24"/>
        </w:rPr>
        <w:t>最小化可用产品开发完成</w:t>
      </w:r>
      <w:r w:rsidR="00680808">
        <w:rPr>
          <w:rFonts w:ascii="宋体" w:hAnsi="宋体" w:hint="eastAsia"/>
          <w:b/>
          <w:sz w:val="24"/>
        </w:rPr>
        <w:t>：</w:t>
      </w:r>
      <w:r w:rsidR="0081284B" w:rsidRPr="0081284B">
        <w:rPr>
          <w:rFonts w:ascii="宋体" w:hAnsi="宋体" w:hint="eastAsia"/>
          <w:sz w:val="24"/>
        </w:rPr>
        <w:t>战略PMO操作及上传相关附件；</w:t>
      </w:r>
    </w:p>
    <w:p w:rsidR="00680808" w:rsidRDefault="00CD65E3" w:rsidP="00B25C33">
      <w:pPr>
        <w:autoSpaceDE w:val="0"/>
        <w:autoSpaceDN w:val="0"/>
        <w:adjustRightInd w:val="0"/>
        <w:spacing w:line="360" w:lineRule="auto"/>
        <w:ind w:leftChars="-8" w:left="-17" w:firstLineChars="10" w:firstLine="24"/>
        <w:rPr>
          <w:rFonts w:ascii="宋体" w:hAnsi="宋体"/>
          <w:b/>
          <w:sz w:val="24"/>
        </w:rPr>
      </w:pPr>
      <w:r w:rsidRPr="00680808">
        <w:rPr>
          <w:rFonts w:ascii="宋体" w:hAnsi="宋体" w:hint="eastAsia"/>
          <w:b/>
          <w:sz w:val="24"/>
        </w:rPr>
        <w:t>技术测试</w:t>
      </w:r>
      <w:r w:rsidR="00680808">
        <w:rPr>
          <w:rFonts w:ascii="宋体" w:hAnsi="宋体" w:hint="eastAsia"/>
          <w:b/>
          <w:sz w:val="24"/>
        </w:rPr>
        <w:t>：</w:t>
      </w:r>
      <w:r w:rsidR="0081284B" w:rsidRPr="0081284B">
        <w:rPr>
          <w:rFonts w:ascii="宋体" w:hAnsi="宋体" w:hint="eastAsia"/>
          <w:sz w:val="24"/>
        </w:rPr>
        <w:t>战略PMO操作及上传相关附件；</w:t>
      </w:r>
    </w:p>
    <w:p w:rsidR="00680808" w:rsidRDefault="00CD65E3" w:rsidP="00B25C33">
      <w:pPr>
        <w:autoSpaceDE w:val="0"/>
        <w:autoSpaceDN w:val="0"/>
        <w:adjustRightInd w:val="0"/>
        <w:spacing w:line="360" w:lineRule="auto"/>
        <w:ind w:leftChars="-8" w:left="-17" w:firstLineChars="10" w:firstLine="24"/>
        <w:rPr>
          <w:rFonts w:ascii="宋体" w:hAnsi="宋体"/>
          <w:b/>
          <w:sz w:val="24"/>
        </w:rPr>
      </w:pPr>
      <w:r w:rsidRPr="00680808">
        <w:rPr>
          <w:rFonts w:ascii="宋体" w:hAnsi="宋体" w:hint="eastAsia"/>
          <w:b/>
          <w:sz w:val="24"/>
        </w:rPr>
        <w:t>UAT</w:t>
      </w:r>
      <w:r w:rsidR="00680808">
        <w:rPr>
          <w:rFonts w:ascii="宋体" w:hAnsi="宋体" w:hint="eastAsia"/>
          <w:b/>
          <w:sz w:val="24"/>
        </w:rPr>
        <w:t>：</w:t>
      </w:r>
      <w:r w:rsidR="0081284B" w:rsidRPr="0081284B">
        <w:rPr>
          <w:rFonts w:ascii="宋体" w:hAnsi="宋体" w:hint="eastAsia"/>
          <w:sz w:val="24"/>
        </w:rPr>
        <w:t>战略PMO操作及上传相关附件；</w:t>
      </w:r>
    </w:p>
    <w:p w:rsidR="00680808" w:rsidRDefault="00CD65E3" w:rsidP="00B25C33">
      <w:pPr>
        <w:autoSpaceDE w:val="0"/>
        <w:autoSpaceDN w:val="0"/>
        <w:adjustRightInd w:val="0"/>
        <w:spacing w:line="360" w:lineRule="auto"/>
        <w:ind w:leftChars="-8" w:left="-17" w:firstLineChars="10" w:firstLine="24"/>
        <w:rPr>
          <w:rFonts w:ascii="宋体" w:hAnsi="宋体"/>
          <w:b/>
          <w:sz w:val="24"/>
        </w:rPr>
      </w:pPr>
      <w:r w:rsidRPr="00680808">
        <w:rPr>
          <w:rFonts w:ascii="宋体" w:hAnsi="宋体" w:hint="eastAsia"/>
          <w:b/>
          <w:sz w:val="24"/>
        </w:rPr>
        <w:t>发布上线</w:t>
      </w:r>
      <w:r w:rsidR="00680808">
        <w:rPr>
          <w:rFonts w:ascii="宋体" w:hAnsi="宋体" w:hint="eastAsia"/>
          <w:b/>
          <w:sz w:val="24"/>
        </w:rPr>
        <w:t>：</w:t>
      </w:r>
      <w:r w:rsidR="0081284B" w:rsidRPr="0081284B">
        <w:rPr>
          <w:rFonts w:ascii="宋体" w:hAnsi="宋体" w:hint="eastAsia"/>
          <w:sz w:val="24"/>
        </w:rPr>
        <w:t>战略PMO操作及上传相关附件；</w:t>
      </w:r>
    </w:p>
    <w:p w:rsidR="00680808" w:rsidRDefault="00CD65E3" w:rsidP="00B25C33">
      <w:pPr>
        <w:autoSpaceDE w:val="0"/>
        <w:autoSpaceDN w:val="0"/>
        <w:adjustRightInd w:val="0"/>
        <w:spacing w:line="360" w:lineRule="auto"/>
        <w:ind w:leftChars="-8" w:left="-17" w:firstLineChars="10" w:firstLine="24"/>
        <w:rPr>
          <w:rFonts w:ascii="宋体" w:hAnsi="宋体"/>
          <w:b/>
          <w:sz w:val="24"/>
        </w:rPr>
      </w:pPr>
      <w:r w:rsidRPr="00680808">
        <w:rPr>
          <w:rFonts w:ascii="宋体" w:hAnsi="宋体" w:hint="eastAsia"/>
          <w:b/>
          <w:sz w:val="24"/>
        </w:rPr>
        <w:t>内测</w:t>
      </w:r>
      <w:r w:rsidR="00680808">
        <w:rPr>
          <w:rFonts w:ascii="宋体" w:hAnsi="宋体" w:hint="eastAsia"/>
          <w:b/>
          <w:sz w:val="24"/>
        </w:rPr>
        <w:t>：</w:t>
      </w:r>
      <w:r w:rsidR="0081284B" w:rsidRPr="0081284B">
        <w:rPr>
          <w:rFonts w:ascii="宋体" w:hAnsi="宋体" w:hint="eastAsia"/>
          <w:sz w:val="24"/>
        </w:rPr>
        <w:t>战略PMO操作及上传相关附件；</w:t>
      </w:r>
    </w:p>
    <w:p w:rsidR="00680808" w:rsidRDefault="00CD65E3" w:rsidP="00B25C33">
      <w:pPr>
        <w:autoSpaceDE w:val="0"/>
        <w:autoSpaceDN w:val="0"/>
        <w:adjustRightInd w:val="0"/>
        <w:spacing w:line="360" w:lineRule="auto"/>
        <w:ind w:leftChars="-8" w:left="-17" w:firstLineChars="10" w:firstLine="24"/>
        <w:rPr>
          <w:rFonts w:ascii="宋体" w:hAnsi="宋体"/>
          <w:b/>
          <w:sz w:val="24"/>
        </w:rPr>
      </w:pPr>
      <w:r w:rsidRPr="00680808">
        <w:rPr>
          <w:rFonts w:ascii="宋体" w:hAnsi="宋体" w:hint="eastAsia"/>
          <w:b/>
          <w:sz w:val="24"/>
        </w:rPr>
        <w:lastRenderedPageBreak/>
        <w:t>迭代</w:t>
      </w:r>
      <w:r w:rsidR="00680808">
        <w:rPr>
          <w:rFonts w:ascii="宋体" w:hAnsi="宋体" w:hint="eastAsia"/>
          <w:b/>
          <w:sz w:val="24"/>
        </w:rPr>
        <w:t>：</w:t>
      </w:r>
      <w:r w:rsidR="0081284B" w:rsidRPr="0081284B">
        <w:rPr>
          <w:rFonts w:ascii="宋体" w:hAnsi="宋体" w:hint="eastAsia"/>
          <w:sz w:val="24"/>
        </w:rPr>
        <w:t>战略PMO操作及上传相关附件；</w:t>
      </w:r>
    </w:p>
    <w:p w:rsidR="00680808" w:rsidRDefault="00CD65E3" w:rsidP="00B25C33">
      <w:pPr>
        <w:autoSpaceDE w:val="0"/>
        <w:autoSpaceDN w:val="0"/>
        <w:adjustRightInd w:val="0"/>
        <w:spacing w:line="360" w:lineRule="auto"/>
        <w:ind w:leftChars="-8" w:left="-17" w:firstLineChars="10" w:firstLine="24"/>
        <w:rPr>
          <w:rFonts w:ascii="宋体" w:hAnsi="宋体"/>
          <w:b/>
          <w:sz w:val="24"/>
        </w:rPr>
      </w:pPr>
      <w:r w:rsidRPr="00680808">
        <w:rPr>
          <w:rFonts w:ascii="宋体" w:hAnsi="宋体" w:hint="eastAsia"/>
          <w:b/>
          <w:sz w:val="24"/>
        </w:rPr>
        <w:t>大规模分发</w:t>
      </w:r>
      <w:r w:rsidR="00680808">
        <w:rPr>
          <w:rFonts w:ascii="宋体" w:hAnsi="宋体" w:hint="eastAsia"/>
          <w:b/>
          <w:sz w:val="24"/>
        </w:rPr>
        <w:t>：</w:t>
      </w:r>
      <w:r w:rsidR="0081284B" w:rsidRPr="0081284B">
        <w:rPr>
          <w:rFonts w:ascii="宋体" w:hAnsi="宋体" w:hint="eastAsia"/>
          <w:sz w:val="24"/>
        </w:rPr>
        <w:t>战略PMO操作及上传相关附件；</w:t>
      </w:r>
    </w:p>
    <w:p w:rsidR="00680808" w:rsidRPr="00680808" w:rsidRDefault="00CD65E3" w:rsidP="00B25C33">
      <w:pPr>
        <w:autoSpaceDE w:val="0"/>
        <w:autoSpaceDN w:val="0"/>
        <w:adjustRightInd w:val="0"/>
        <w:spacing w:line="360" w:lineRule="auto"/>
        <w:ind w:leftChars="-8" w:left="-17" w:firstLineChars="10" w:firstLine="24"/>
        <w:rPr>
          <w:rFonts w:ascii="宋体" w:hAnsi="宋体"/>
          <w:b/>
          <w:sz w:val="24"/>
        </w:rPr>
      </w:pPr>
      <w:r w:rsidRPr="00680808">
        <w:rPr>
          <w:rFonts w:ascii="宋体" w:hAnsi="宋体" w:hint="eastAsia"/>
          <w:b/>
          <w:sz w:val="24"/>
        </w:rPr>
        <w:t>产品一期交付</w:t>
      </w:r>
      <w:r w:rsidR="00680808">
        <w:rPr>
          <w:rFonts w:ascii="宋体" w:hAnsi="宋体" w:hint="eastAsia"/>
          <w:b/>
          <w:sz w:val="24"/>
        </w:rPr>
        <w:t>：</w:t>
      </w:r>
      <w:r w:rsidR="00D0640C" w:rsidRPr="00D0640C">
        <w:rPr>
          <w:rFonts w:ascii="宋体" w:hAnsi="宋体" w:hint="eastAsia"/>
          <w:sz w:val="24"/>
        </w:rPr>
        <w:t>产品经理上传相关交付附件</w:t>
      </w:r>
      <w:r w:rsidR="00D0640C">
        <w:rPr>
          <w:rFonts w:ascii="宋体" w:hAnsi="宋体" w:hint="eastAsia"/>
          <w:sz w:val="24"/>
        </w:rPr>
        <w:t>清单</w:t>
      </w:r>
      <w:r w:rsidR="00D0640C" w:rsidRPr="00D0640C">
        <w:rPr>
          <w:rFonts w:ascii="宋体" w:hAnsi="宋体" w:hint="eastAsia"/>
          <w:sz w:val="24"/>
        </w:rPr>
        <w:t>；</w:t>
      </w:r>
    </w:p>
    <w:p w:rsidR="002737C3" w:rsidRPr="002737C3" w:rsidRDefault="00680808" w:rsidP="00B25C33">
      <w:pPr>
        <w:autoSpaceDE w:val="0"/>
        <w:autoSpaceDN w:val="0"/>
        <w:adjustRightInd w:val="0"/>
        <w:spacing w:line="360" w:lineRule="auto"/>
        <w:ind w:left="5"/>
        <w:jc w:val="left"/>
        <w:rPr>
          <w:rFonts w:ascii="宋体" w:hAnsi="宋体"/>
          <w:sz w:val="24"/>
        </w:rPr>
      </w:pPr>
      <w:r>
        <w:rPr>
          <w:rFonts w:ascii="宋体" w:hAnsi="宋体" w:hint="eastAsia"/>
          <w:b/>
          <w:sz w:val="24"/>
        </w:rPr>
        <w:t>复盘：</w:t>
      </w:r>
      <w:r w:rsidR="002737C3" w:rsidRPr="002737C3">
        <w:rPr>
          <w:rFonts w:ascii="宋体" w:hAnsi="宋体" w:hint="eastAsia"/>
          <w:sz w:val="24"/>
        </w:rPr>
        <w:t>复盘阶段交付物清单可由数能中心、数字办和战略PMO上传</w:t>
      </w:r>
      <w:r w:rsidR="002737C3">
        <w:rPr>
          <w:rFonts w:ascii="宋体" w:hAnsi="宋体" w:hint="eastAsia"/>
          <w:sz w:val="24"/>
        </w:rPr>
        <w:t>，</w:t>
      </w:r>
      <w:r w:rsidR="002737C3" w:rsidRPr="002737C3">
        <w:rPr>
          <w:rFonts w:ascii="宋体" w:hAnsi="宋体" w:hint="eastAsia"/>
          <w:sz w:val="24"/>
        </w:rPr>
        <w:t>产品团队相关人员、数字办、数能中心、战略PMO、子公司CDO、集团CDO等均可进行附件下载操作，看客不允许下载相关附件</w:t>
      </w:r>
      <w:r w:rsidR="002737C3">
        <w:rPr>
          <w:rFonts w:ascii="宋体" w:hAnsi="宋体" w:hint="eastAsia"/>
          <w:sz w:val="24"/>
        </w:rPr>
        <w:t>；</w:t>
      </w:r>
    </w:p>
    <w:p w:rsidR="008C16B8" w:rsidRDefault="00CD65E3" w:rsidP="00D66AAC">
      <w:pPr>
        <w:autoSpaceDE w:val="0"/>
        <w:autoSpaceDN w:val="0"/>
        <w:adjustRightInd w:val="0"/>
        <w:spacing w:line="360" w:lineRule="auto"/>
        <w:ind w:leftChars="-8" w:left="-17" w:firstLineChars="10" w:firstLine="24"/>
        <w:rPr>
          <w:rFonts w:ascii="宋体" w:hAnsi="宋体"/>
          <w:sz w:val="24"/>
        </w:rPr>
      </w:pPr>
      <w:r w:rsidRPr="00680808">
        <w:rPr>
          <w:rFonts w:ascii="宋体" w:hAnsi="宋体" w:hint="eastAsia"/>
          <w:b/>
          <w:sz w:val="24"/>
        </w:rPr>
        <w:t>二期开发</w:t>
      </w:r>
      <w:r w:rsidR="00680808">
        <w:rPr>
          <w:rFonts w:ascii="宋体" w:hAnsi="宋体" w:hint="eastAsia"/>
          <w:b/>
          <w:sz w:val="24"/>
        </w:rPr>
        <w:t>：</w:t>
      </w:r>
      <w:r w:rsidR="0081284B" w:rsidRPr="0081284B">
        <w:rPr>
          <w:rFonts w:ascii="宋体" w:hAnsi="宋体" w:hint="eastAsia"/>
          <w:sz w:val="24"/>
        </w:rPr>
        <w:t>战略PMO操作及上传相关附件</w:t>
      </w:r>
      <w:r w:rsidR="00926C1F">
        <w:rPr>
          <w:rFonts w:ascii="宋体" w:hAnsi="宋体" w:hint="eastAsia"/>
          <w:sz w:val="24"/>
        </w:rPr>
        <w:t>。</w:t>
      </w:r>
    </w:p>
    <w:p w:rsidR="009E6B42" w:rsidRDefault="009E6B42" w:rsidP="009E6B42">
      <w:pPr>
        <w:pStyle w:val="3"/>
      </w:pPr>
      <w:r>
        <w:rPr>
          <w:rFonts w:hint="eastAsia"/>
        </w:rPr>
        <w:t xml:space="preserve">2.2.3 </w:t>
      </w:r>
      <w:r w:rsidR="004353C8">
        <w:rPr>
          <w:rFonts w:hint="eastAsia"/>
        </w:rPr>
        <w:t>查看产品行事历</w:t>
      </w:r>
      <w:r w:rsidR="00C4110B">
        <w:rPr>
          <w:rFonts w:hint="eastAsia"/>
        </w:rPr>
        <w:t>模块</w:t>
      </w:r>
    </w:p>
    <w:p w:rsidR="00C4110B" w:rsidRPr="00AF35A3" w:rsidRDefault="00C4110B" w:rsidP="00AF35A3">
      <w:pPr>
        <w:spacing w:line="360" w:lineRule="auto"/>
        <w:rPr>
          <w:rFonts w:ascii="宋体" w:hAnsi="宋体"/>
          <w:sz w:val="24"/>
        </w:rPr>
      </w:pPr>
      <w:r>
        <w:rPr>
          <w:rFonts w:hint="eastAsia"/>
        </w:rPr>
        <w:tab/>
      </w:r>
      <w:r w:rsidRPr="00AF35A3">
        <w:rPr>
          <w:rFonts w:ascii="宋体" w:hAnsi="宋体" w:hint="eastAsia"/>
          <w:sz w:val="24"/>
        </w:rPr>
        <w:t>由各</w:t>
      </w:r>
      <w:r w:rsidR="005A0E76" w:rsidRPr="00AF35A3">
        <w:rPr>
          <w:rFonts w:ascii="宋体" w:hAnsi="宋体" w:hint="eastAsia"/>
          <w:sz w:val="24"/>
        </w:rPr>
        <w:t>产品经理通过</w:t>
      </w:r>
      <w:r w:rsidRPr="00AF35A3">
        <w:rPr>
          <w:rFonts w:ascii="宋体" w:hAnsi="宋体" w:hint="eastAsia"/>
          <w:sz w:val="24"/>
        </w:rPr>
        <w:t>产品阶段点击“查看行事历”进入，</w:t>
      </w:r>
      <w:r w:rsidR="005A0E76" w:rsidRPr="00AF35A3">
        <w:rPr>
          <w:rFonts w:ascii="宋体" w:hAnsi="宋体" w:hint="eastAsia"/>
          <w:sz w:val="24"/>
        </w:rPr>
        <w:t>且仅该产品的</w:t>
      </w:r>
      <w:r w:rsidRPr="00AF35A3">
        <w:rPr>
          <w:rFonts w:ascii="宋体" w:hAnsi="宋体" w:hint="eastAsia"/>
          <w:sz w:val="24"/>
        </w:rPr>
        <w:t>产品经理维护该产品的行事历。</w:t>
      </w:r>
      <w:r w:rsidR="0070150C" w:rsidRPr="00AF35A3">
        <w:rPr>
          <w:rFonts w:ascii="宋体" w:hAnsi="宋体" w:hint="eastAsia"/>
          <w:sz w:val="24"/>
        </w:rPr>
        <w:t>产品行事历如图所示（参考图</w:t>
      </w:r>
      <w:r w:rsidR="0073043A" w:rsidRPr="00AF35A3">
        <w:rPr>
          <w:rFonts w:ascii="宋体" w:hAnsi="宋体" w:hint="eastAsia"/>
          <w:sz w:val="24"/>
        </w:rPr>
        <w:t>-3 产品行事历）；</w:t>
      </w:r>
      <w:r w:rsidR="00C169E3" w:rsidRPr="00AF35A3">
        <w:rPr>
          <w:rFonts w:ascii="宋体" w:hAnsi="宋体" w:hint="eastAsia"/>
          <w:sz w:val="24"/>
        </w:rPr>
        <w:t>通过行事历，可清晰明了每个时间段需要做的事情，督促产品经理完善相关任务。</w:t>
      </w:r>
    </w:p>
    <w:p w:rsidR="00143BFE" w:rsidRPr="00AF35A3" w:rsidRDefault="00143BFE" w:rsidP="00AF35A3">
      <w:pPr>
        <w:spacing w:line="360" w:lineRule="auto"/>
        <w:rPr>
          <w:rFonts w:ascii="宋体" w:hAnsi="宋体"/>
          <w:sz w:val="24"/>
        </w:rPr>
      </w:pPr>
      <w:r w:rsidRPr="00AF35A3">
        <w:rPr>
          <w:rFonts w:ascii="宋体" w:hAnsi="宋体" w:hint="eastAsia"/>
          <w:sz w:val="24"/>
        </w:rPr>
        <w:t xml:space="preserve">    产品行事历按周分为本周工作及下周工作，可来回切换。</w:t>
      </w:r>
      <w:r w:rsidR="009E1A55">
        <w:rPr>
          <w:rFonts w:ascii="宋体" w:hAnsi="宋体" w:hint="eastAsia"/>
          <w:sz w:val="24"/>
        </w:rPr>
        <w:t>即可单个录入相关信息，也可批量导入；方便产品经理操作。</w:t>
      </w:r>
    </w:p>
    <w:p w:rsidR="004353C8" w:rsidRDefault="004353C8" w:rsidP="004353C8">
      <w:r>
        <w:rPr>
          <w:noProof/>
        </w:rPr>
        <w:drawing>
          <wp:inline distT="0" distB="0" distL="0" distR="0" wp14:anchorId="19665059" wp14:editId="7BE305CA">
            <wp:extent cx="5274310" cy="2565122"/>
            <wp:effectExtent l="0" t="0" r="2540" b="698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274310" cy="2565122"/>
                    </a:xfrm>
                    <a:prstGeom prst="rect">
                      <a:avLst/>
                    </a:prstGeom>
                  </pic:spPr>
                </pic:pic>
              </a:graphicData>
            </a:graphic>
          </wp:inline>
        </w:drawing>
      </w:r>
    </w:p>
    <w:p w:rsidR="0070150C" w:rsidRPr="004353C8" w:rsidRDefault="0070150C" w:rsidP="0070150C">
      <w:pPr>
        <w:jc w:val="center"/>
      </w:pPr>
      <w:r>
        <w:rPr>
          <w:rFonts w:hint="eastAsia"/>
        </w:rPr>
        <w:t>图</w:t>
      </w:r>
      <w:r>
        <w:rPr>
          <w:rFonts w:hint="eastAsia"/>
        </w:rPr>
        <w:t xml:space="preserve">2-3 </w:t>
      </w:r>
      <w:r>
        <w:rPr>
          <w:rFonts w:hint="eastAsia"/>
        </w:rPr>
        <w:t>产品行事历</w:t>
      </w:r>
    </w:p>
    <w:p w:rsidR="001473B5" w:rsidRDefault="002E6E61" w:rsidP="00455824">
      <w:pPr>
        <w:pStyle w:val="3"/>
      </w:pPr>
      <w:bookmarkStart w:id="53" w:name="_Toc513764286"/>
      <w:r>
        <w:rPr>
          <w:rFonts w:hint="eastAsia"/>
        </w:rPr>
        <w:t>2.2.</w:t>
      </w:r>
      <w:r w:rsidR="00D57DBC">
        <w:rPr>
          <w:rFonts w:hint="eastAsia"/>
        </w:rPr>
        <w:t xml:space="preserve">4 </w:t>
      </w:r>
      <w:r w:rsidR="00D57DBC">
        <w:rPr>
          <w:rFonts w:hint="eastAsia"/>
        </w:rPr>
        <w:t>查看计划书</w:t>
      </w:r>
      <w:r w:rsidR="00A70603">
        <w:rPr>
          <w:rFonts w:hint="eastAsia"/>
        </w:rPr>
        <w:t>模块</w:t>
      </w:r>
    </w:p>
    <w:p w:rsidR="00D20BC2" w:rsidRPr="00D20BC2" w:rsidRDefault="00D20BC2" w:rsidP="00A80780">
      <w:pPr>
        <w:spacing w:line="360" w:lineRule="auto"/>
        <w:rPr>
          <w:rFonts w:ascii="宋体" w:hAnsi="宋体"/>
          <w:sz w:val="24"/>
        </w:rPr>
      </w:pPr>
      <w:r>
        <w:rPr>
          <w:rFonts w:hint="eastAsia"/>
        </w:rPr>
        <w:tab/>
      </w:r>
      <w:r w:rsidRPr="00D20BC2">
        <w:rPr>
          <w:rFonts w:ascii="宋体" w:hAnsi="宋体" w:hint="eastAsia"/>
          <w:sz w:val="24"/>
        </w:rPr>
        <w:t>产品计划书作为数字太保战略产品立项申报表，由该产品负责人组织填制、经相关业务条线分管领导审签，报集团数字化办公室备案。</w:t>
      </w:r>
      <w:r w:rsidR="00A80780" w:rsidRPr="00D20BC2">
        <w:rPr>
          <w:rFonts w:ascii="宋体" w:hAnsi="宋体" w:hint="eastAsia"/>
          <w:sz w:val="24"/>
        </w:rPr>
        <w:tab/>
      </w:r>
    </w:p>
    <w:p w:rsidR="00D20BC2" w:rsidRPr="00D20BC2" w:rsidRDefault="00D20BC2" w:rsidP="00D20BC2">
      <w:pPr>
        <w:spacing w:line="360" w:lineRule="auto"/>
        <w:ind w:firstLine="420"/>
        <w:rPr>
          <w:rFonts w:ascii="宋体" w:hAnsi="宋体"/>
          <w:sz w:val="24"/>
        </w:rPr>
      </w:pPr>
      <w:r w:rsidRPr="00D20BC2">
        <w:rPr>
          <w:rFonts w:ascii="宋体" w:hAnsi="宋体" w:hint="eastAsia"/>
          <w:sz w:val="24"/>
        </w:rPr>
        <w:t>集团数字化办公室负责组织专家团队，对申报产品进行“一对一”评估论证，</w:t>
      </w:r>
      <w:r w:rsidRPr="00D20BC2">
        <w:rPr>
          <w:rFonts w:ascii="宋体" w:hAnsi="宋体" w:hint="eastAsia"/>
          <w:sz w:val="24"/>
        </w:rPr>
        <w:lastRenderedPageBreak/>
        <w:t>报请数字太保领导小组核准后正式立项。</w:t>
      </w:r>
    </w:p>
    <w:p w:rsidR="00D20BC2" w:rsidRPr="00D20BC2" w:rsidRDefault="00D20BC2" w:rsidP="00D20BC2">
      <w:pPr>
        <w:spacing w:line="360" w:lineRule="auto"/>
        <w:ind w:firstLine="420"/>
        <w:rPr>
          <w:rFonts w:ascii="宋体" w:hAnsi="宋体"/>
          <w:sz w:val="24"/>
        </w:rPr>
      </w:pPr>
      <w:r w:rsidRPr="00D20BC2">
        <w:rPr>
          <w:rFonts w:ascii="宋体" w:hAnsi="宋体" w:hint="eastAsia"/>
          <w:sz w:val="24"/>
        </w:rPr>
        <w:t>正式立项的数字太保战略产品，纳入战略管理平台统一管理，包括配套资源、流程驱动和交付结项复盘。</w:t>
      </w:r>
    </w:p>
    <w:p w:rsidR="00C854D3" w:rsidRDefault="00D20BC2" w:rsidP="00D20BC2">
      <w:pPr>
        <w:spacing w:line="360" w:lineRule="auto"/>
        <w:ind w:firstLine="420"/>
        <w:rPr>
          <w:rFonts w:ascii="宋体" w:hAnsi="宋体"/>
          <w:sz w:val="24"/>
        </w:rPr>
      </w:pPr>
      <w:r>
        <w:rPr>
          <w:rFonts w:ascii="宋体" w:hAnsi="宋体" w:hint="eastAsia"/>
          <w:sz w:val="24"/>
        </w:rPr>
        <w:t>产品计划书的相关信息是由产品经理在“申报”阶段填写及完善。</w:t>
      </w:r>
      <w:r w:rsidR="00C854D3">
        <w:rPr>
          <w:rFonts w:ascii="宋体" w:hAnsi="宋体" w:hint="eastAsia"/>
          <w:sz w:val="24"/>
        </w:rPr>
        <w:t>仅产品团队成员可以查看及下载</w:t>
      </w:r>
      <w:r w:rsidR="00AD441E">
        <w:rPr>
          <w:rFonts w:ascii="宋体" w:hAnsi="宋体" w:hint="eastAsia"/>
          <w:sz w:val="24"/>
        </w:rPr>
        <w:t>，系统</w:t>
      </w:r>
      <w:r>
        <w:rPr>
          <w:rFonts w:ascii="宋体" w:hAnsi="宋体" w:hint="eastAsia"/>
          <w:sz w:val="24"/>
        </w:rPr>
        <w:t>需</w:t>
      </w:r>
      <w:r w:rsidR="00AD441E">
        <w:rPr>
          <w:rFonts w:ascii="宋体" w:hAnsi="宋体" w:hint="eastAsia"/>
          <w:sz w:val="24"/>
        </w:rPr>
        <w:t>自动生成PDF版供参考</w:t>
      </w:r>
      <w:r w:rsidR="00C854D3">
        <w:rPr>
          <w:rFonts w:ascii="宋体" w:hAnsi="宋体" w:hint="eastAsia"/>
          <w:sz w:val="24"/>
        </w:rPr>
        <w:t>，其它人仅可查看该产品计划书的摘要信息；</w:t>
      </w:r>
    </w:p>
    <w:p w:rsidR="00A80780" w:rsidRDefault="00C854D3" w:rsidP="00C854D3">
      <w:pPr>
        <w:spacing w:line="360" w:lineRule="auto"/>
        <w:ind w:firstLine="420"/>
        <w:rPr>
          <w:rFonts w:ascii="宋体" w:hAnsi="宋体"/>
          <w:sz w:val="24"/>
        </w:rPr>
      </w:pPr>
      <w:r>
        <w:rPr>
          <w:rFonts w:ascii="宋体" w:hAnsi="宋体" w:hint="eastAsia"/>
          <w:sz w:val="24"/>
        </w:rPr>
        <w:t>产品计划书</w:t>
      </w:r>
      <w:r w:rsidR="00A80780" w:rsidRPr="00A80780">
        <w:rPr>
          <w:rFonts w:ascii="宋体" w:hAnsi="宋体" w:hint="eastAsia"/>
          <w:sz w:val="24"/>
        </w:rPr>
        <w:t>是整个流程驱动的推动军，</w:t>
      </w:r>
      <w:r w:rsidR="006449A9">
        <w:rPr>
          <w:rFonts w:ascii="宋体" w:hAnsi="宋体" w:hint="eastAsia"/>
          <w:sz w:val="24"/>
        </w:rPr>
        <w:t>是整个产品核心力量。</w:t>
      </w:r>
      <w:r w:rsidR="00A70603">
        <w:rPr>
          <w:rFonts w:ascii="宋体" w:hAnsi="宋体" w:hint="eastAsia"/>
          <w:sz w:val="24"/>
        </w:rPr>
        <w:t>通过查看产品计划书</w:t>
      </w:r>
      <w:r>
        <w:rPr>
          <w:rFonts w:ascii="宋体" w:hAnsi="宋体" w:hint="eastAsia"/>
          <w:sz w:val="24"/>
        </w:rPr>
        <w:t>，</w:t>
      </w:r>
      <w:r w:rsidR="00AE2CAF">
        <w:rPr>
          <w:rFonts w:ascii="宋体" w:hAnsi="宋体" w:hint="eastAsia"/>
          <w:sz w:val="24"/>
        </w:rPr>
        <w:t>了解</w:t>
      </w:r>
      <w:r w:rsidR="00AE2CAF" w:rsidRPr="00AE2CAF">
        <w:rPr>
          <w:rFonts w:ascii="宋体" w:hAnsi="宋体" w:hint="eastAsia"/>
          <w:sz w:val="24"/>
        </w:rPr>
        <w:t>产品定位和形态、应用场景、功能标准、目前评估、战略贡献、关联信息、配套资源、一期计划、产品团队</w:t>
      </w:r>
      <w:r w:rsidR="00DE6DA5">
        <w:rPr>
          <w:rFonts w:ascii="宋体" w:hAnsi="宋体" w:hint="eastAsia"/>
          <w:sz w:val="24"/>
        </w:rPr>
        <w:t>。</w:t>
      </w:r>
    </w:p>
    <w:p w:rsidR="00AA7F86" w:rsidRDefault="009824A5" w:rsidP="00AA7F86">
      <w:pPr>
        <w:spacing w:line="360" w:lineRule="auto"/>
        <w:ind w:firstLine="420"/>
        <w:rPr>
          <w:rFonts w:ascii="宋体" w:hAnsi="宋体"/>
          <w:sz w:val="24"/>
        </w:rPr>
      </w:pPr>
      <w:r w:rsidRPr="009824A5">
        <w:rPr>
          <w:rFonts w:ascii="宋体" w:hAnsi="宋体" w:hint="eastAsia"/>
          <w:b/>
          <w:sz w:val="24"/>
        </w:rPr>
        <w:t>产品定位和形态：</w:t>
      </w:r>
      <w:r w:rsidR="00E032BC" w:rsidRPr="00E032BC">
        <w:rPr>
          <w:rFonts w:ascii="宋体" w:hAnsi="宋体" w:hint="eastAsia"/>
          <w:sz w:val="24"/>
        </w:rPr>
        <w:t>定位</w:t>
      </w:r>
      <w:r w:rsidR="00AA7F86" w:rsidRPr="00E032BC">
        <w:rPr>
          <w:rFonts w:ascii="宋体" w:hAnsi="宋体" w:hint="eastAsia"/>
          <w:sz w:val="24"/>
        </w:rPr>
        <w:t>意在</w:t>
      </w:r>
      <w:r w:rsidR="00E032BC">
        <w:rPr>
          <w:rFonts w:ascii="宋体" w:hAnsi="宋体" w:hint="eastAsia"/>
          <w:sz w:val="24"/>
        </w:rPr>
        <w:t>明确</w:t>
      </w:r>
      <w:r w:rsidR="00AA7F86" w:rsidRPr="00AA7F86">
        <w:rPr>
          <w:rFonts w:ascii="宋体" w:hAnsi="宋体" w:hint="eastAsia"/>
          <w:sz w:val="24"/>
        </w:rPr>
        <w:t>该产品的目的</w:t>
      </w:r>
      <w:r w:rsidR="00E032BC">
        <w:rPr>
          <w:rFonts w:ascii="宋体" w:hAnsi="宋体" w:hint="eastAsia"/>
          <w:sz w:val="24"/>
        </w:rPr>
        <w:t>，形态则</w:t>
      </w:r>
      <w:r w:rsidR="0092730C">
        <w:rPr>
          <w:rFonts w:ascii="宋体" w:hAnsi="宋体" w:hint="eastAsia"/>
          <w:sz w:val="24"/>
        </w:rPr>
        <w:t>确定</w:t>
      </w:r>
      <w:r w:rsidR="00465EE1">
        <w:rPr>
          <w:rFonts w:ascii="宋体" w:hAnsi="宋体" w:hint="eastAsia"/>
          <w:sz w:val="24"/>
        </w:rPr>
        <w:t>该产品的范围；</w:t>
      </w:r>
    </w:p>
    <w:p w:rsidR="00AA7F86" w:rsidRDefault="00AA7F86" w:rsidP="00AA7F86">
      <w:pPr>
        <w:spacing w:line="360" w:lineRule="auto"/>
        <w:ind w:firstLine="420"/>
        <w:rPr>
          <w:rFonts w:ascii="宋体" w:hAnsi="宋体"/>
          <w:sz w:val="24"/>
        </w:rPr>
      </w:pPr>
      <w:r w:rsidRPr="00AA7F86">
        <w:rPr>
          <w:rFonts w:ascii="宋体" w:hAnsi="宋体" w:hint="eastAsia"/>
          <w:b/>
          <w:sz w:val="24"/>
        </w:rPr>
        <w:t>应用场景：</w:t>
      </w:r>
      <w:r w:rsidR="004A2F33">
        <w:rPr>
          <w:rFonts w:ascii="宋体" w:hAnsi="宋体" w:hint="eastAsia"/>
          <w:sz w:val="24"/>
        </w:rPr>
        <w:t>涉及产品的使用范围及功能模块；</w:t>
      </w:r>
    </w:p>
    <w:p w:rsidR="004A2F33" w:rsidRDefault="007E0E1B" w:rsidP="00AA7F86">
      <w:pPr>
        <w:spacing w:line="360" w:lineRule="auto"/>
        <w:ind w:firstLine="420"/>
        <w:rPr>
          <w:rFonts w:ascii="宋体" w:hAnsi="宋体"/>
          <w:sz w:val="24"/>
        </w:rPr>
      </w:pPr>
      <w:r w:rsidRPr="007E0E1B">
        <w:rPr>
          <w:rFonts w:ascii="宋体" w:hAnsi="宋体" w:hint="eastAsia"/>
          <w:b/>
          <w:sz w:val="24"/>
        </w:rPr>
        <w:t>功能标准：</w:t>
      </w:r>
      <w:r w:rsidR="00F75B76">
        <w:rPr>
          <w:rFonts w:ascii="宋体" w:hAnsi="宋体" w:hint="eastAsia"/>
          <w:sz w:val="24"/>
        </w:rPr>
        <w:t>需整理产品一期实现功能，产品技术需求要求；</w:t>
      </w:r>
    </w:p>
    <w:p w:rsidR="00F75B76" w:rsidRDefault="00ED233E" w:rsidP="00350907">
      <w:pPr>
        <w:spacing w:line="360" w:lineRule="auto"/>
        <w:ind w:firstLine="420"/>
        <w:rPr>
          <w:rFonts w:ascii="宋体" w:hAnsi="宋体"/>
          <w:sz w:val="24"/>
        </w:rPr>
      </w:pPr>
      <w:r w:rsidRPr="00ED233E">
        <w:rPr>
          <w:rFonts w:ascii="宋体" w:hAnsi="宋体" w:hint="eastAsia"/>
          <w:b/>
          <w:sz w:val="24"/>
        </w:rPr>
        <w:t>目标评估：</w:t>
      </w:r>
      <w:r w:rsidR="00350907" w:rsidRPr="00350907">
        <w:rPr>
          <w:rFonts w:ascii="宋体" w:hAnsi="宋体" w:hint="eastAsia"/>
          <w:sz w:val="24"/>
        </w:rPr>
        <w:t>产品量化目标，如产品一期目标用户及交互量或者业务量目标描述；预期边际效益产出包括可计量部分和不可计量部分的估算值以及无形效益</w:t>
      </w:r>
      <w:r w:rsidR="00350907">
        <w:rPr>
          <w:rFonts w:ascii="宋体" w:hAnsi="宋体" w:hint="eastAsia"/>
          <w:sz w:val="24"/>
        </w:rPr>
        <w:t>，例如：</w:t>
      </w:r>
      <w:r w:rsidR="00BD5854" w:rsidRPr="00BD5854">
        <w:rPr>
          <w:rFonts w:ascii="宋体" w:hAnsi="宋体" w:hint="eastAsia"/>
          <w:sz w:val="24"/>
        </w:rPr>
        <w:t>基础、集成、能力提升</w:t>
      </w:r>
      <w:r w:rsidR="007403B6">
        <w:rPr>
          <w:rFonts w:ascii="宋体" w:hAnsi="宋体" w:hint="eastAsia"/>
          <w:sz w:val="24"/>
        </w:rPr>
        <w:t>；</w:t>
      </w:r>
    </w:p>
    <w:p w:rsidR="007403B6" w:rsidRPr="00E27825" w:rsidRDefault="0072669F" w:rsidP="00350907">
      <w:pPr>
        <w:spacing w:line="360" w:lineRule="auto"/>
        <w:ind w:firstLine="420"/>
        <w:rPr>
          <w:rFonts w:ascii="宋体" w:hAnsi="宋体"/>
          <w:sz w:val="24"/>
        </w:rPr>
      </w:pPr>
      <w:r w:rsidRPr="003C00B8">
        <w:rPr>
          <w:rFonts w:ascii="宋体" w:hAnsi="宋体" w:hint="eastAsia"/>
          <w:b/>
          <w:sz w:val="24"/>
        </w:rPr>
        <w:t>战略贡献：</w:t>
      </w:r>
      <w:r w:rsidR="00E12BF8" w:rsidRPr="00E27825">
        <w:rPr>
          <w:rFonts w:ascii="宋体" w:hAnsi="宋体" w:hint="eastAsia"/>
          <w:sz w:val="24"/>
        </w:rPr>
        <w:t>主要是战略目标定性定量贡献度，</w:t>
      </w:r>
      <w:r w:rsidR="00B11925" w:rsidRPr="00E27825">
        <w:rPr>
          <w:rFonts w:ascii="宋体" w:hAnsi="宋体" w:hint="eastAsia"/>
          <w:sz w:val="24"/>
        </w:rPr>
        <w:t>即</w:t>
      </w:r>
      <w:r w:rsidR="00E12BF8" w:rsidRPr="00E27825">
        <w:rPr>
          <w:rFonts w:ascii="宋体" w:hAnsi="宋体" w:hint="eastAsia"/>
          <w:sz w:val="24"/>
        </w:rPr>
        <w:t>数字化覆盖率</w:t>
      </w:r>
      <w:r w:rsidR="00B11925" w:rsidRPr="00E27825">
        <w:rPr>
          <w:rFonts w:ascii="宋体" w:hAnsi="宋体" w:hint="eastAsia"/>
          <w:sz w:val="24"/>
        </w:rPr>
        <w:t>及相关信息</w:t>
      </w:r>
      <w:r w:rsidR="00E12BF8" w:rsidRPr="00E27825">
        <w:rPr>
          <w:rFonts w:ascii="宋体" w:hAnsi="宋体" w:hint="eastAsia"/>
          <w:sz w:val="24"/>
        </w:rPr>
        <w:t>；</w:t>
      </w:r>
    </w:p>
    <w:p w:rsidR="0072669F" w:rsidRPr="003C00B8" w:rsidRDefault="0072669F" w:rsidP="00350907">
      <w:pPr>
        <w:spacing w:line="360" w:lineRule="auto"/>
        <w:ind w:firstLine="420"/>
        <w:rPr>
          <w:rFonts w:ascii="宋体" w:hAnsi="宋体"/>
          <w:b/>
          <w:sz w:val="24"/>
        </w:rPr>
      </w:pPr>
      <w:r w:rsidRPr="003C00B8">
        <w:rPr>
          <w:rFonts w:ascii="宋体" w:hAnsi="宋体" w:hint="eastAsia"/>
          <w:b/>
          <w:sz w:val="24"/>
        </w:rPr>
        <w:t>关联信息：</w:t>
      </w:r>
      <w:r w:rsidR="007F193E" w:rsidRPr="007F193E">
        <w:rPr>
          <w:rFonts w:ascii="宋体" w:hAnsi="宋体" w:hint="eastAsia"/>
          <w:sz w:val="24"/>
        </w:rPr>
        <w:t>包括关联</w:t>
      </w:r>
      <w:r w:rsidR="007F193E">
        <w:rPr>
          <w:rFonts w:ascii="宋体" w:hAnsi="宋体" w:hint="eastAsia"/>
          <w:sz w:val="24"/>
        </w:rPr>
        <w:t>关联的客户端应用产品、关联部门、关联系统和关联监管规定或制度；</w:t>
      </w:r>
    </w:p>
    <w:p w:rsidR="0072669F" w:rsidRPr="000479EE" w:rsidRDefault="0072669F" w:rsidP="00350907">
      <w:pPr>
        <w:spacing w:line="360" w:lineRule="auto"/>
        <w:ind w:firstLine="420"/>
        <w:rPr>
          <w:rFonts w:ascii="宋体" w:hAnsi="宋体"/>
          <w:sz w:val="24"/>
        </w:rPr>
      </w:pPr>
      <w:r w:rsidRPr="003C00B8">
        <w:rPr>
          <w:rFonts w:ascii="宋体" w:hAnsi="宋体" w:hint="eastAsia"/>
          <w:b/>
          <w:sz w:val="24"/>
        </w:rPr>
        <w:t>配套资源：</w:t>
      </w:r>
      <w:r w:rsidR="000479EE" w:rsidRPr="000479EE">
        <w:rPr>
          <w:rFonts w:ascii="宋体" w:hAnsi="宋体" w:hint="eastAsia"/>
          <w:sz w:val="24"/>
        </w:rPr>
        <w:t>成本预算</w:t>
      </w:r>
      <w:r w:rsidR="00D52246">
        <w:rPr>
          <w:rFonts w:ascii="宋体" w:hAnsi="宋体" w:hint="eastAsia"/>
          <w:sz w:val="24"/>
        </w:rPr>
        <w:t>及预算用途；</w:t>
      </w:r>
    </w:p>
    <w:p w:rsidR="00A715C1" w:rsidRPr="00A715C1" w:rsidRDefault="0072669F" w:rsidP="00A715C1">
      <w:pPr>
        <w:spacing w:line="360" w:lineRule="auto"/>
        <w:ind w:firstLine="420"/>
        <w:rPr>
          <w:rFonts w:ascii="宋体" w:hAnsi="宋体"/>
          <w:sz w:val="24"/>
        </w:rPr>
      </w:pPr>
      <w:r w:rsidRPr="003C00B8">
        <w:rPr>
          <w:rFonts w:ascii="宋体" w:hAnsi="宋体" w:hint="eastAsia"/>
          <w:b/>
          <w:sz w:val="24"/>
        </w:rPr>
        <w:t>一期计划：</w:t>
      </w:r>
      <w:r w:rsidR="00A715C1" w:rsidRPr="00A715C1">
        <w:rPr>
          <w:rFonts w:ascii="宋体" w:hAnsi="宋体" w:hint="eastAsia"/>
          <w:sz w:val="24"/>
        </w:rPr>
        <w:t>分为产品</w:t>
      </w:r>
      <w:r w:rsidR="00A715C1">
        <w:rPr>
          <w:rFonts w:ascii="宋体" w:hAnsi="宋体" w:hint="eastAsia"/>
          <w:sz w:val="24"/>
        </w:rPr>
        <w:t>路线，即产品计划、产品一期内测方案及应用分发方案；</w:t>
      </w:r>
    </w:p>
    <w:p w:rsidR="00EE335A" w:rsidRDefault="00EE335A" w:rsidP="00350907">
      <w:pPr>
        <w:spacing w:line="360" w:lineRule="auto"/>
        <w:ind w:firstLine="420"/>
        <w:rPr>
          <w:rFonts w:ascii="宋体" w:hAnsi="宋体"/>
          <w:sz w:val="24"/>
        </w:rPr>
      </w:pPr>
      <w:r>
        <w:rPr>
          <w:rFonts w:ascii="宋体" w:hAnsi="宋体" w:hint="eastAsia"/>
          <w:b/>
          <w:sz w:val="24"/>
        </w:rPr>
        <w:t>产品团队：</w:t>
      </w:r>
      <w:r w:rsidR="007D3B86" w:rsidRPr="007D3B86">
        <w:rPr>
          <w:rFonts w:ascii="宋体" w:hAnsi="宋体" w:hint="eastAsia"/>
          <w:sz w:val="24"/>
        </w:rPr>
        <w:t>产品运维、产品经理及团队</w:t>
      </w:r>
      <w:r w:rsidR="00AE53BD">
        <w:rPr>
          <w:rFonts w:ascii="宋体" w:hAnsi="宋体" w:hint="eastAsia"/>
          <w:sz w:val="24"/>
        </w:rPr>
        <w:t>。</w:t>
      </w:r>
    </w:p>
    <w:p w:rsidR="00D57DBC" w:rsidRDefault="001473B5" w:rsidP="001473B5">
      <w:r>
        <w:rPr>
          <w:noProof/>
        </w:rPr>
        <w:lastRenderedPageBreak/>
        <w:drawing>
          <wp:inline distT="0" distB="0" distL="0" distR="0" wp14:anchorId="3E75E797" wp14:editId="4C425CED">
            <wp:extent cx="5274310" cy="2583815"/>
            <wp:effectExtent l="0" t="0" r="2540" b="698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274310" cy="2583815"/>
                    </a:xfrm>
                    <a:prstGeom prst="rect">
                      <a:avLst/>
                    </a:prstGeom>
                  </pic:spPr>
                </pic:pic>
              </a:graphicData>
            </a:graphic>
          </wp:inline>
        </w:drawing>
      </w:r>
    </w:p>
    <w:p w:rsidR="001473B5" w:rsidRPr="001473B5" w:rsidRDefault="001473B5" w:rsidP="001473B5">
      <w:pPr>
        <w:jc w:val="center"/>
      </w:pPr>
      <w:r>
        <w:rPr>
          <w:rFonts w:hint="eastAsia"/>
        </w:rPr>
        <w:t>图</w:t>
      </w:r>
      <w:r>
        <w:rPr>
          <w:rFonts w:hint="eastAsia"/>
        </w:rPr>
        <w:t>2-4</w:t>
      </w:r>
    </w:p>
    <w:p w:rsidR="00455824" w:rsidRDefault="00D57DBC" w:rsidP="00455824">
      <w:pPr>
        <w:pStyle w:val="3"/>
      </w:pPr>
      <w:r>
        <w:rPr>
          <w:rFonts w:hint="eastAsia"/>
        </w:rPr>
        <w:t>2.2.5</w:t>
      </w:r>
      <w:r w:rsidR="002F5A13">
        <w:rPr>
          <w:rFonts w:hint="eastAsia"/>
        </w:rPr>
        <w:t xml:space="preserve"> </w:t>
      </w:r>
      <w:r w:rsidR="00581788">
        <w:rPr>
          <w:rFonts w:hint="eastAsia"/>
        </w:rPr>
        <w:t>系统管理模块</w:t>
      </w:r>
      <w:bookmarkEnd w:id="53"/>
    </w:p>
    <w:p w:rsidR="00EF52A6" w:rsidRPr="00E95AD4" w:rsidRDefault="00AB18B1" w:rsidP="00B25C33">
      <w:pPr>
        <w:autoSpaceDE w:val="0"/>
        <w:autoSpaceDN w:val="0"/>
        <w:adjustRightInd w:val="0"/>
        <w:spacing w:line="360" w:lineRule="auto"/>
        <w:ind w:leftChars="-8" w:left="-17" w:firstLineChars="208" w:firstLine="499"/>
        <w:rPr>
          <w:rFonts w:ascii="宋体" w:hAnsi="宋体"/>
          <w:sz w:val="24"/>
        </w:rPr>
      </w:pPr>
      <w:r>
        <w:rPr>
          <w:rFonts w:ascii="宋体" w:hAnsi="宋体" w:hint="eastAsia"/>
          <w:sz w:val="24"/>
        </w:rPr>
        <w:t>系统管理，通常是一个平台的基础信息维护入口，</w:t>
      </w:r>
      <w:r w:rsidR="00DF0458" w:rsidRPr="00E95AD4">
        <w:rPr>
          <w:rFonts w:ascii="宋体" w:hAnsi="宋体" w:hint="eastAsia"/>
          <w:sz w:val="24"/>
        </w:rPr>
        <w:t>通过首页右上角点击用户名旁边的小人显示菜单，仅该平台</w:t>
      </w:r>
      <w:r w:rsidR="00581788" w:rsidRPr="00E95AD4">
        <w:rPr>
          <w:rFonts w:ascii="宋体" w:hAnsi="宋体" w:hint="eastAsia"/>
          <w:sz w:val="24"/>
        </w:rPr>
        <w:t>系统管理</w:t>
      </w:r>
      <w:r w:rsidR="00D65313">
        <w:rPr>
          <w:rFonts w:ascii="宋体" w:hAnsi="宋体" w:hint="eastAsia"/>
          <w:sz w:val="24"/>
        </w:rPr>
        <w:t>员</w:t>
      </w:r>
      <w:r w:rsidR="00DF0458" w:rsidRPr="00E95AD4">
        <w:rPr>
          <w:rFonts w:ascii="宋体" w:hAnsi="宋体" w:hint="eastAsia"/>
          <w:sz w:val="24"/>
        </w:rPr>
        <w:t>可见及显示菜单</w:t>
      </w:r>
      <w:r w:rsidR="00D65313">
        <w:rPr>
          <w:rFonts w:ascii="宋体" w:hAnsi="宋体" w:hint="eastAsia"/>
          <w:sz w:val="24"/>
        </w:rPr>
        <w:t>并操作</w:t>
      </w:r>
      <w:r w:rsidR="00DF0458" w:rsidRPr="00E95AD4">
        <w:rPr>
          <w:rFonts w:ascii="宋体" w:hAnsi="宋体" w:hint="eastAsia"/>
          <w:sz w:val="24"/>
        </w:rPr>
        <w:t>，</w:t>
      </w:r>
      <w:r w:rsidR="00581788" w:rsidRPr="00E95AD4">
        <w:rPr>
          <w:rFonts w:ascii="宋体" w:hAnsi="宋体" w:hint="eastAsia"/>
          <w:sz w:val="24"/>
        </w:rPr>
        <w:t>分为：人员管理、产品管理</w:t>
      </w:r>
      <w:r w:rsidR="00DF0458" w:rsidRPr="00E95AD4">
        <w:rPr>
          <w:rFonts w:ascii="宋体" w:hAnsi="宋体" w:hint="eastAsia"/>
          <w:sz w:val="24"/>
        </w:rPr>
        <w:t>。</w:t>
      </w:r>
    </w:p>
    <w:p w:rsidR="00581788" w:rsidRDefault="00581788" w:rsidP="00B25C33">
      <w:pPr>
        <w:autoSpaceDE w:val="0"/>
        <w:autoSpaceDN w:val="0"/>
        <w:adjustRightInd w:val="0"/>
        <w:spacing w:line="360" w:lineRule="auto"/>
        <w:ind w:leftChars="-8" w:left="-17" w:firstLineChars="10" w:firstLine="24"/>
        <w:rPr>
          <w:rFonts w:ascii="宋体" w:hAnsi="宋体"/>
          <w:sz w:val="24"/>
        </w:rPr>
      </w:pPr>
      <w:r w:rsidRPr="007E7A4B">
        <w:rPr>
          <w:rFonts w:ascii="宋体" w:hAnsi="宋体" w:hint="eastAsia"/>
          <w:b/>
          <w:sz w:val="24"/>
        </w:rPr>
        <w:t>人员管理：</w:t>
      </w:r>
      <w:r w:rsidR="00CB7F33" w:rsidRPr="00CB7F33">
        <w:rPr>
          <w:rFonts w:ascii="宋体" w:hAnsi="宋体" w:hint="eastAsia"/>
          <w:sz w:val="24"/>
        </w:rPr>
        <w:t>如图所示（图</w:t>
      </w:r>
      <w:r w:rsidR="0070150C">
        <w:rPr>
          <w:rFonts w:ascii="宋体" w:hAnsi="宋体" w:hint="eastAsia"/>
          <w:sz w:val="24"/>
        </w:rPr>
        <w:t>2-</w:t>
      </w:r>
      <w:r w:rsidR="001473B5">
        <w:rPr>
          <w:rFonts w:ascii="宋体" w:hAnsi="宋体" w:hint="eastAsia"/>
          <w:sz w:val="24"/>
        </w:rPr>
        <w:t>5</w:t>
      </w:r>
      <w:r w:rsidR="00CB7F33" w:rsidRPr="00CB7F33">
        <w:rPr>
          <w:rFonts w:ascii="宋体" w:hAnsi="宋体" w:hint="eastAsia"/>
          <w:sz w:val="24"/>
        </w:rPr>
        <w:t xml:space="preserve"> 人员管理）</w:t>
      </w:r>
      <w:r w:rsidR="00CB7F33">
        <w:rPr>
          <w:rFonts w:ascii="宋体" w:hAnsi="宋体" w:hint="eastAsia"/>
          <w:sz w:val="24"/>
        </w:rPr>
        <w:t>，</w:t>
      </w:r>
      <w:r w:rsidR="002F327F">
        <w:rPr>
          <w:rFonts w:ascii="宋体" w:hAnsi="宋体" w:hint="eastAsia"/>
          <w:sz w:val="24"/>
        </w:rPr>
        <w:t>用来维护</w:t>
      </w:r>
      <w:r w:rsidR="0045240E">
        <w:rPr>
          <w:rFonts w:ascii="宋体" w:hAnsi="宋体" w:hint="eastAsia"/>
          <w:sz w:val="24"/>
        </w:rPr>
        <w:t>该平台的人员信息及人员角色</w:t>
      </w:r>
      <w:r w:rsidR="002F327F">
        <w:rPr>
          <w:rFonts w:ascii="宋体" w:hAnsi="宋体" w:hint="eastAsia"/>
          <w:sz w:val="24"/>
        </w:rPr>
        <w:t>的；</w:t>
      </w:r>
      <w:r w:rsidR="000C4A8C">
        <w:rPr>
          <w:rFonts w:ascii="宋体" w:hAnsi="宋体" w:hint="eastAsia"/>
          <w:sz w:val="24"/>
        </w:rPr>
        <w:t>该人员信息</w:t>
      </w:r>
      <w:r w:rsidR="00F54018">
        <w:rPr>
          <w:rFonts w:ascii="宋体" w:hAnsi="宋体" w:hint="eastAsia"/>
          <w:sz w:val="24"/>
        </w:rPr>
        <w:t>数据来源</w:t>
      </w:r>
      <w:r w:rsidR="000C4A8C">
        <w:rPr>
          <w:rFonts w:ascii="宋体" w:hAnsi="宋体" w:hint="eastAsia"/>
          <w:sz w:val="24"/>
        </w:rPr>
        <w:t>于</w:t>
      </w:r>
      <w:r w:rsidR="00F54018">
        <w:rPr>
          <w:rFonts w:ascii="宋体" w:hAnsi="宋体" w:hint="eastAsia"/>
          <w:sz w:val="24"/>
        </w:rPr>
        <w:t>统一授权平台SSO，通过接口同步用户信息</w:t>
      </w:r>
      <w:r w:rsidR="00436D2B">
        <w:rPr>
          <w:rFonts w:ascii="宋体" w:hAnsi="宋体" w:hint="eastAsia"/>
          <w:sz w:val="24"/>
        </w:rPr>
        <w:t>，并通过该模块完善人员权限；该平台角色分系统级角色，如系统管理员，且每个宫格配备一个管理员进行分管模块。产品级角色，通过流程驱动表推动的</w:t>
      </w:r>
      <w:r w:rsidR="00C707A6">
        <w:rPr>
          <w:rFonts w:ascii="宋体" w:hAnsi="宋体" w:hint="eastAsia"/>
          <w:sz w:val="24"/>
        </w:rPr>
        <w:t>各</w:t>
      </w:r>
      <w:r w:rsidR="00436D2B">
        <w:rPr>
          <w:rFonts w:ascii="宋体" w:hAnsi="宋体" w:hint="eastAsia"/>
          <w:sz w:val="24"/>
        </w:rPr>
        <w:t>产品成员，如产品负责人、产品经理、产品PMO等，意在推进及完善流程驱动进度的</w:t>
      </w:r>
      <w:r w:rsidR="0051559C">
        <w:rPr>
          <w:rFonts w:ascii="宋体" w:hAnsi="宋体" w:hint="eastAsia"/>
          <w:sz w:val="24"/>
        </w:rPr>
        <w:t>；另外还有跨产品级角色，用于流程驱动表的维护及根据的人员。</w:t>
      </w:r>
    </w:p>
    <w:p w:rsidR="00A60EEF" w:rsidRPr="00A60EEF" w:rsidRDefault="00A60EEF" w:rsidP="00B25C33">
      <w:pPr>
        <w:autoSpaceDE w:val="0"/>
        <w:autoSpaceDN w:val="0"/>
        <w:adjustRightInd w:val="0"/>
        <w:spacing w:line="360" w:lineRule="auto"/>
        <w:ind w:leftChars="-8" w:left="-17" w:firstLineChars="10" w:firstLine="24"/>
        <w:rPr>
          <w:rFonts w:ascii="宋体" w:hAnsi="宋体"/>
          <w:sz w:val="24"/>
        </w:rPr>
      </w:pPr>
      <w:r>
        <w:rPr>
          <w:rFonts w:ascii="宋体" w:hAnsi="宋体" w:hint="eastAsia"/>
          <w:b/>
          <w:sz w:val="24"/>
        </w:rPr>
        <w:tab/>
      </w:r>
      <w:r>
        <w:rPr>
          <w:rFonts w:ascii="宋体" w:hAnsi="宋体" w:hint="eastAsia"/>
          <w:sz w:val="24"/>
        </w:rPr>
        <w:t>介于太保内部员工数量庞大，所以为了系统性能，初始化该人员管理未查询任何人员信息，仅显示列表。通过人员信息匹配查询出相关人员进行个人信息的维护。</w:t>
      </w:r>
    </w:p>
    <w:p w:rsidR="00A33E53" w:rsidRDefault="00A33E53" w:rsidP="00A33E53">
      <w:pPr>
        <w:autoSpaceDE w:val="0"/>
        <w:autoSpaceDN w:val="0"/>
        <w:adjustRightInd w:val="0"/>
        <w:spacing w:line="288" w:lineRule="auto"/>
        <w:ind w:leftChars="-8" w:left="-17" w:firstLineChars="10" w:firstLine="21"/>
        <w:rPr>
          <w:rFonts w:ascii="宋体" w:hAnsi="宋体"/>
          <w:sz w:val="24"/>
        </w:rPr>
      </w:pPr>
      <w:r>
        <w:rPr>
          <w:noProof/>
        </w:rPr>
        <w:lastRenderedPageBreak/>
        <w:drawing>
          <wp:inline distT="0" distB="0" distL="0" distR="0" wp14:anchorId="7A59D22D" wp14:editId="62E10E8B">
            <wp:extent cx="5274310" cy="2557186"/>
            <wp:effectExtent l="0" t="0" r="254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274310" cy="2557186"/>
                    </a:xfrm>
                    <a:prstGeom prst="rect">
                      <a:avLst/>
                    </a:prstGeom>
                  </pic:spPr>
                </pic:pic>
              </a:graphicData>
            </a:graphic>
          </wp:inline>
        </w:drawing>
      </w:r>
    </w:p>
    <w:p w:rsidR="00A33E53" w:rsidRDefault="00A33E53" w:rsidP="00A33E53">
      <w:pPr>
        <w:autoSpaceDE w:val="0"/>
        <w:autoSpaceDN w:val="0"/>
        <w:adjustRightInd w:val="0"/>
        <w:spacing w:line="288" w:lineRule="auto"/>
        <w:ind w:leftChars="-8" w:left="-17" w:firstLineChars="10" w:firstLine="24"/>
        <w:jc w:val="center"/>
        <w:rPr>
          <w:rFonts w:ascii="宋体" w:hAnsi="宋体"/>
          <w:sz w:val="24"/>
        </w:rPr>
      </w:pPr>
      <w:r>
        <w:rPr>
          <w:rFonts w:ascii="宋体" w:hAnsi="宋体" w:hint="eastAsia"/>
          <w:sz w:val="24"/>
        </w:rPr>
        <w:t>图</w:t>
      </w:r>
      <w:r w:rsidR="0070150C">
        <w:rPr>
          <w:rFonts w:ascii="宋体" w:hAnsi="宋体" w:hint="eastAsia"/>
          <w:sz w:val="24"/>
        </w:rPr>
        <w:t>2-</w:t>
      </w:r>
      <w:r w:rsidR="001473B5">
        <w:rPr>
          <w:rFonts w:ascii="宋体" w:hAnsi="宋体" w:hint="eastAsia"/>
          <w:sz w:val="24"/>
        </w:rPr>
        <w:t>5</w:t>
      </w:r>
      <w:r>
        <w:rPr>
          <w:rFonts w:ascii="宋体" w:hAnsi="宋体" w:hint="eastAsia"/>
          <w:sz w:val="24"/>
        </w:rPr>
        <w:t xml:space="preserve"> 人员管理</w:t>
      </w:r>
    </w:p>
    <w:p w:rsidR="00736A5C" w:rsidRDefault="00736A5C" w:rsidP="00A277AA">
      <w:pPr>
        <w:autoSpaceDE w:val="0"/>
        <w:autoSpaceDN w:val="0"/>
        <w:adjustRightInd w:val="0"/>
        <w:spacing w:line="360" w:lineRule="auto"/>
        <w:ind w:leftChars="-8" w:left="-17" w:firstLineChars="10" w:firstLine="24"/>
        <w:rPr>
          <w:rFonts w:ascii="宋体" w:hAnsi="宋体"/>
          <w:b/>
          <w:sz w:val="24"/>
        </w:rPr>
      </w:pPr>
      <w:r w:rsidRPr="007E7A4B">
        <w:rPr>
          <w:rFonts w:ascii="宋体" w:hAnsi="宋体" w:hint="eastAsia"/>
          <w:b/>
          <w:sz w:val="24"/>
        </w:rPr>
        <w:t>产品管理：</w:t>
      </w:r>
      <w:r w:rsidR="001A5A11" w:rsidRPr="00FC6C75">
        <w:rPr>
          <w:rFonts w:ascii="宋体" w:hAnsi="宋体" w:hint="eastAsia"/>
          <w:sz w:val="24"/>
        </w:rPr>
        <w:t>如图</w:t>
      </w:r>
      <w:r w:rsidR="001A5A11" w:rsidRPr="001A5A11">
        <w:rPr>
          <w:rFonts w:ascii="宋体" w:hAnsi="宋体" w:hint="eastAsia"/>
          <w:sz w:val="24"/>
        </w:rPr>
        <w:t>（</w:t>
      </w:r>
      <w:r w:rsidR="001A5A11">
        <w:rPr>
          <w:rFonts w:ascii="宋体" w:hAnsi="宋体" w:hint="eastAsia"/>
          <w:sz w:val="24"/>
        </w:rPr>
        <w:t>图</w:t>
      </w:r>
      <w:r w:rsidR="0070150C">
        <w:rPr>
          <w:rFonts w:ascii="宋体" w:hAnsi="宋体" w:hint="eastAsia"/>
          <w:sz w:val="24"/>
        </w:rPr>
        <w:t>2-</w:t>
      </w:r>
      <w:r w:rsidR="001473B5">
        <w:rPr>
          <w:rFonts w:ascii="宋体" w:hAnsi="宋体" w:hint="eastAsia"/>
          <w:sz w:val="24"/>
        </w:rPr>
        <w:t>6</w:t>
      </w:r>
      <w:r w:rsidR="001A5A11">
        <w:rPr>
          <w:rFonts w:ascii="宋体" w:hAnsi="宋体" w:hint="eastAsia"/>
          <w:sz w:val="24"/>
        </w:rPr>
        <w:t xml:space="preserve"> 产品管理</w:t>
      </w:r>
      <w:r w:rsidR="001A5A11" w:rsidRPr="001A5A11">
        <w:rPr>
          <w:rFonts w:ascii="宋体" w:hAnsi="宋体" w:hint="eastAsia"/>
          <w:sz w:val="24"/>
        </w:rPr>
        <w:t>）</w:t>
      </w:r>
      <w:r w:rsidR="001A5A11">
        <w:rPr>
          <w:rFonts w:ascii="宋体" w:hAnsi="宋体" w:hint="eastAsia"/>
          <w:sz w:val="24"/>
        </w:rPr>
        <w:t>，该模块主要是流程驱动表的延生，可以通过产品管理来进行产品成员的调整，即用来调整具体某个产品的产品团队成员，产品成员信息包括</w:t>
      </w:r>
      <w:r w:rsidR="001A5A11" w:rsidRPr="001A5A11">
        <w:rPr>
          <w:rFonts w:ascii="宋体" w:hAnsi="宋体" w:hint="eastAsia"/>
          <w:sz w:val="24"/>
        </w:rPr>
        <w:t>产品负责人、产品经理、产品PMO、IT经理、产品总监、集群PMO</w:t>
      </w:r>
      <w:r w:rsidR="001A5A11">
        <w:rPr>
          <w:rFonts w:ascii="宋体" w:hAnsi="宋体" w:hint="eastAsia"/>
          <w:sz w:val="24"/>
        </w:rPr>
        <w:t>；</w:t>
      </w:r>
      <w:r w:rsidR="0078370C">
        <w:rPr>
          <w:rFonts w:ascii="宋体" w:hAnsi="宋体" w:hint="eastAsia"/>
          <w:sz w:val="24"/>
        </w:rPr>
        <w:t>产品调整则是用来修改具体某个产品的</w:t>
      </w:r>
      <w:r w:rsidR="0078370C" w:rsidRPr="0078370C">
        <w:rPr>
          <w:rFonts w:ascii="宋体" w:hAnsi="宋体" w:hint="eastAsia"/>
          <w:sz w:val="24"/>
        </w:rPr>
        <w:t>产品名称、申报部门、产品级别、产品当前阶段、产品状态</w:t>
      </w:r>
      <w:r w:rsidR="0078370C">
        <w:rPr>
          <w:rFonts w:ascii="宋体" w:hAnsi="宋体" w:hint="eastAsia"/>
          <w:sz w:val="24"/>
        </w:rPr>
        <w:t>。</w:t>
      </w:r>
      <w:r w:rsidR="00DF3100">
        <w:rPr>
          <w:rFonts w:ascii="宋体" w:hAnsi="宋体" w:hint="eastAsia"/>
          <w:sz w:val="24"/>
        </w:rPr>
        <w:t>产品阶段可根据当前阶段退回至申报阶段，实现跨阶段回退的功能，并同时清空回退前的阶段信息，仅保留当前阶段信息。</w:t>
      </w:r>
    </w:p>
    <w:p w:rsidR="00736A5C" w:rsidRDefault="00736A5C" w:rsidP="00A277AA">
      <w:pPr>
        <w:autoSpaceDE w:val="0"/>
        <w:autoSpaceDN w:val="0"/>
        <w:adjustRightInd w:val="0"/>
        <w:spacing w:line="360" w:lineRule="auto"/>
        <w:ind w:leftChars="-8" w:left="-17" w:firstLineChars="10" w:firstLine="24"/>
        <w:jc w:val="left"/>
        <w:rPr>
          <w:rFonts w:ascii="宋体" w:hAnsi="宋体"/>
          <w:sz w:val="24"/>
        </w:rPr>
      </w:pPr>
    </w:p>
    <w:p w:rsidR="00912B69" w:rsidRDefault="00912B69" w:rsidP="00912B69">
      <w:pPr>
        <w:autoSpaceDE w:val="0"/>
        <w:autoSpaceDN w:val="0"/>
        <w:adjustRightInd w:val="0"/>
        <w:spacing w:line="288" w:lineRule="auto"/>
        <w:ind w:leftChars="-8" w:left="-17" w:firstLineChars="10" w:firstLine="21"/>
        <w:jc w:val="left"/>
        <w:rPr>
          <w:rFonts w:ascii="宋体" w:hAnsi="宋体"/>
          <w:sz w:val="24"/>
        </w:rPr>
      </w:pPr>
      <w:r>
        <w:rPr>
          <w:noProof/>
        </w:rPr>
        <w:drawing>
          <wp:inline distT="0" distB="0" distL="0" distR="0" wp14:anchorId="6EF7D09F" wp14:editId="340B53B5">
            <wp:extent cx="5274310" cy="2557796"/>
            <wp:effectExtent l="0" t="0" r="254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274310" cy="2557796"/>
                    </a:xfrm>
                    <a:prstGeom prst="rect">
                      <a:avLst/>
                    </a:prstGeom>
                  </pic:spPr>
                </pic:pic>
              </a:graphicData>
            </a:graphic>
          </wp:inline>
        </w:drawing>
      </w:r>
    </w:p>
    <w:p w:rsidR="00736A5C" w:rsidRDefault="00736A5C" w:rsidP="00736A5C">
      <w:pPr>
        <w:autoSpaceDE w:val="0"/>
        <w:autoSpaceDN w:val="0"/>
        <w:adjustRightInd w:val="0"/>
        <w:spacing w:line="288" w:lineRule="auto"/>
        <w:ind w:leftChars="-8" w:left="-17" w:firstLineChars="10" w:firstLine="24"/>
        <w:jc w:val="center"/>
        <w:rPr>
          <w:rFonts w:ascii="宋体" w:hAnsi="宋体"/>
          <w:sz w:val="24"/>
        </w:rPr>
      </w:pPr>
      <w:r>
        <w:rPr>
          <w:rFonts w:ascii="宋体" w:hAnsi="宋体" w:hint="eastAsia"/>
          <w:sz w:val="24"/>
        </w:rPr>
        <w:t>图</w:t>
      </w:r>
      <w:r w:rsidR="0070150C">
        <w:rPr>
          <w:rFonts w:ascii="宋体" w:hAnsi="宋体" w:hint="eastAsia"/>
          <w:sz w:val="24"/>
        </w:rPr>
        <w:t>2-</w:t>
      </w:r>
      <w:r w:rsidR="001473B5">
        <w:rPr>
          <w:rFonts w:ascii="宋体" w:hAnsi="宋体" w:hint="eastAsia"/>
          <w:sz w:val="24"/>
        </w:rPr>
        <w:t>6</w:t>
      </w:r>
      <w:r>
        <w:rPr>
          <w:rFonts w:ascii="宋体" w:hAnsi="宋体" w:hint="eastAsia"/>
          <w:sz w:val="24"/>
        </w:rPr>
        <w:t xml:space="preserve"> 产品管理</w:t>
      </w:r>
    </w:p>
    <w:p w:rsidR="002247E7" w:rsidRDefault="002247E7" w:rsidP="00736A5C">
      <w:pPr>
        <w:autoSpaceDE w:val="0"/>
        <w:autoSpaceDN w:val="0"/>
        <w:adjustRightInd w:val="0"/>
        <w:spacing w:line="288" w:lineRule="auto"/>
        <w:ind w:leftChars="-8" w:left="-17" w:firstLineChars="10" w:firstLine="24"/>
        <w:jc w:val="center"/>
        <w:rPr>
          <w:rFonts w:ascii="宋体" w:hAnsi="宋体"/>
          <w:sz w:val="24"/>
        </w:rPr>
      </w:pPr>
    </w:p>
    <w:p w:rsidR="002247E7" w:rsidRDefault="002247E7" w:rsidP="00736A5C">
      <w:pPr>
        <w:autoSpaceDE w:val="0"/>
        <w:autoSpaceDN w:val="0"/>
        <w:adjustRightInd w:val="0"/>
        <w:spacing w:line="288" w:lineRule="auto"/>
        <w:ind w:leftChars="-8" w:left="-17" w:firstLineChars="10" w:firstLine="24"/>
        <w:jc w:val="center"/>
        <w:rPr>
          <w:rFonts w:ascii="宋体" w:hAnsi="宋体"/>
          <w:sz w:val="24"/>
        </w:rPr>
      </w:pPr>
    </w:p>
    <w:p w:rsidR="002247E7" w:rsidRDefault="002247E7" w:rsidP="00736A5C">
      <w:pPr>
        <w:autoSpaceDE w:val="0"/>
        <w:autoSpaceDN w:val="0"/>
        <w:adjustRightInd w:val="0"/>
        <w:spacing w:line="288" w:lineRule="auto"/>
        <w:ind w:leftChars="-8" w:left="-17" w:firstLineChars="10" w:firstLine="24"/>
        <w:jc w:val="center"/>
        <w:rPr>
          <w:rFonts w:ascii="宋体" w:hAnsi="宋体"/>
          <w:sz w:val="24"/>
        </w:rPr>
      </w:pPr>
    </w:p>
    <w:p w:rsidR="002247E7" w:rsidRDefault="002247E7" w:rsidP="00736A5C">
      <w:pPr>
        <w:autoSpaceDE w:val="0"/>
        <w:autoSpaceDN w:val="0"/>
        <w:adjustRightInd w:val="0"/>
        <w:spacing w:line="288" w:lineRule="auto"/>
        <w:ind w:leftChars="-8" w:left="-17" w:firstLineChars="10" w:firstLine="24"/>
        <w:jc w:val="center"/>
        <w:rPr>
          <w:rFonts w:ascii="宋体" w:hAnsi="宋体"/>
          <w:sz w:val="24"/>
        </w:rPr>
      </w:pPr>
    </w:p>
    <w:p w:rsidR="00BD415C" w:rsidRDefault="000C5C45" w:rsidP="000C5C45">
      <w:pPr>
        <w:pStyle w:val="1"/>
        <w:rPr>
          <w:rFonts w:ascii="宋体" w:hAnsi="宋体"/>
          <w:sz w:val="24"/>
          <w:szCs w:val="24"/>
        </w:rPr>
      </w:pPr>
      <w:bookmarkStart w:id="54" w:name="_Toc513764287"/>
      <w:r w:rsidRPr="003809C3">
        <w:rPr>
          <w:rFonts w:ascii="宋体" w:hAnsi="宋体" w:hint="eastAsia"/>
          <w:sz w:val="24"/>
          <w:szCs w:val="24"/>
        </w:rPr>
        <w:lastRenderedPageBreak/>
        <w:t xml:space="preserve">第3章 </w:t>
      </w:r>
      <w:r w:rsidR="007E1480" w:rsidRPr="003809C3">
        <w:rPr>
          <w:rFonts w:ascii="宋体" w:hAnsi="宋体" w:hint="eastAsia"/>
          <w:sz w:val="24"/>
          <w:szCs w:val="24"/>
        </w:rPr>
        <w:t>总体架构</w:t>
      </w:r>
      <w:r w:rsidR="00581B7A" w:rsidRPr="003809C3">
        <w:rPr>
          <w:rFonts w:ascii="宋体" w:hAnsi="宋体" w:hint="eastAsia"/>
          <w:sz w:val="24"/>
          <w:szCs w:val="24"/>
        </w:rPr>
        <w:t>设计</w:t>
      </w:r>
      <w:bookmarkEnd w:id="54"/>
    </w:p>
    <w:p w:rsidR="0074726D" w:rsidRPr="0074726D" w:rsidRDefault="0074726D" w:rsidP="000D385D">
      <w:pPr>
        <w:spacing w:line="360" w:lineRule="auto"/>
        <w:ind w:firstLine="420"/>
        <w:rPr>
          <w:rFonts w:ascii="宋体" w:hAnsi="宋体"/>
          <w:sz w:val="24"/>
        </w:rPr>
      </w:pPr>
      <w:r w:rsidRPr="0074726D">
        <w:rPr>
          <w:rFonts w:ascii="宋体" w:hAnsi="宋体" w:hint="eastAsia"/>
          <w:sz w:val="24"/>
        </w:rPr>
        <w:t>在需求分析文档的基础上，对数字太保战略管理平台项目功能进行模块划分、确定各模块主要功能以及数据规</w:t>
      </w:r>
      <w:r w:rsidR="00A0769D">
        <w:rPr>
          <w:rFonts w:ascii="宋体" w:hAnsi="宋体" w:hint="eastAsia"/>
          <w:sz w:val="24"/>
        </w:rPr>
        <w:t>范等，然后进行整体的架构设计。</w:t>
      </w:r>
    </w:p>
    <w:p w:rsidR="00C86F33" w:rsidRDefault="00C86F33" w:rsidP="00C86F33">
      <w:pPr>
        <w:pStyle w:val="2"/>
      </w:pPr>
      <w:bookmarkStart w:id="55" w:name="_Toc513764288"/>
      <w:r>
        <w:rPr>
          <w:rFonts w:hint="eastAsia"/>
        </w:rPr>
        <w:t xml:space="preserve">3.1 </w:t>
      </w:r>
      <w:r w:rsidR="007E1480">
        <w:rPr>
          <w:rFonts w:hint="eastAsia"/>
        </w:rPr>
        <w:t>架构设计原则</w:t>
      </w:r>
      <w:bookmarkEnd w:id="55"/>
    </w:p>
    <w:p w:rsidR="00174EBC" w:rsidRDefault="00174EBC" w:rsidP="00174EBC">
      <w:pPr>
        <w:pStyle w:val="3"/>
      </w:pPr>
      <w:bookmarkStart w:id="56" w:name="_Toc513764289"/>
      <w:r>
        <w:rPr>
          <w:rFonts w:hint="eastAsia"/>
        </w:rPr>
        <w:t>3.1.1</w:t>
      </w:r>
      <w:bookmarkStart w:id="57" w:name="_Toc188770634"/>
      <w:bookmarkStart w:id="58" w:name="_Toc188769804"/>
      <w:bookmarkStart w:id="59" w:name="_Toc188799495"/>
      <w:bookmarkStart w:id="60" w:name="_Toc423289278"/>
      <w:bookmarkStart w:id="61" w:name="_Toc14298"/>
      <w:bookmarkStart w:id="62" w:name="_Toc188805050"/>
      <w:r w:rsidR="00E3799B">
        <w:rPr>
          <w:rFonts w:hint="eastAsia"/>
        </w:rPr>
        <w:t xml:space="preserve"> </w:t>
      </w:r>
      <w:r>
        <w:t>基本原则</w:t>
      </w:r>
      <w:bookmarkEnd w:id="56"/>
      <w:bookmarkEnd w:id="57"/>
      <w:bookmarkEnd w:id="58"/>
      <w:bookmarkEnd w:id="59"/>
      <w:bookmarkEnd w:id="60"/>
      <w:bookmarkEnd w:id="61"/>
      <w:bookmarkEnd w:id="62"/>
    </w:p>
    <w:p w:rsidR="00174EBC" w:rsidRPr="005F5C1D" w:rsidRDefault="00174EBC" w:rsidP="000D385D">
      <w:pPr>
        <w:spacing w:line="360" w:lineRule="auto"/>
        <w:ind w:firstLine="420"/>
        <w:jc w:val="left"/>
        <w:rPr>
          <w:rFonts w:ascii="宋体" w:hAnsi="宋体"/>
          <w:sz w:val="24"/>
        </w:rPr>
      </w:pPr>
      <w:r w:rsidRPr="005F5C1D">
        <w:rPr>
          <w:rFonts w:ascii="宋体" w:hAnsi="宋体" w:hint="eastAsia"/>
          <w:sz w:val="24"/>
        </w:rPr>
        <w:t>1.“开-闭”原则</w:t>
      </w:r>
    </w:p>
    <w:p w:rsidR="00174EBC" w:rsidRPr="005F5C1D" w:rsidRDefault="00174EBC" w:rsidP="000D385D">
      <w:pPr>
        <w:spacing w:line="360" w:lineRule="auto"/>
        <w:ind w:firstLine="420"/>
        <w:jc w:val="left"/>
        <w:rPr>
          <w:rFonts w:ascii="宋体" w:hAnsi="宋体"/>
          <w:sz w:val="24"/>
        </w:rPr>
      </w:pPr>
      <w:r w:rsidRPr="005F5C1D">
        <w:rPr>
          <w:rFonts w:ascii="宋体" w:hAnsi="宋体"/>
          <w:sz w:val="24"/>
        </w:rPr>
        <w:t>遵循开闭原则设计出的模块具有两个主要特征：</w:t>
      </w:r>
    </w:p>
    <w:p w:rsidR="00174EBC" w:rsidRPr="005F5C1D" w:rsidRDefault="00174EBC" w:rsidP="000D385D">
      <w:pPr>
        <w:spacing w:line="360" w:lineRule="auto"/>
        <w:ind w:firstLine="420"/>
        <w:jc w:val="left"/>
        <w:rPr>
          <w:rFonts w:ascii="宋体" w:hAnsi="宋体"/>
          <w:sz w:val="24"/>
        </w:rPr>
      </w:pPr>
      <w:r w:rsidRPr="005F5C1D">
        <w:rPr>
          <w:rFonts w:ascii="宋体" w:hAnsi="宋体"/>
          <w:sz w:val="24"/>
        </w:rPr>
        <w:t>（1）对于扩展是开放的（Open for extension）。这意味着模块的行为是可以扩展的。当应用的需求改变时，我们可以对模块进行扩展，使其具有满足那些改变的新行为。也就是说，我们可以改变模块的功能。</w:t>
      </w:r>
    </w:p>
    <w:p w:rsidR="00174EBC" w:rsidRPr="005F5C1D" w:rsidRDefault="00174EBC" w:rsidP="000D385D">
      <w:pPr>
        <w:spacing w:line="360" w:lineRule="auto"/>
        <w:ind w:firstLine="420"/>
        <w:jc w:val="left"/>
        <w:rPr>
          <w:rFonts w:ascii="宋体" w:hAnsi="宋体"/>
          <w:sz w:val="24"/>
        </w:rPr>
      </w:pPr>
      <w:r w:rsidRPr="005F5C1D">
        <w:rPr>
          <w:rFonts w:ascii="宋体" w:hAnsi="宋体"/>
          <w:sz w:val="24"/>
        </w:rPr>
        <w:t>（2）对于修改是关闭的（Closed for modification）。对模块行为进行扩展时，不必改动模块的源代码或者二进制代码。</w:t>
      </w:r>
      <w:hyperlink r:id="rId16" w:tgtFrame="http://baike.baidu.com/_blank" w:history="1">
        <w:r w:rsidRPr="005F5C1D">
          <w:rPr>
            <w:rFonts w:ascii="宋体" w:hAnsi="宋体"/>
            <w:sz w:val="24"/>
          </w:rPr>
          <w:t>模块</w:t>
        </w:r>
      </w:hyperlink>
      <w:r w:rsidRPr="005F5C1D">
        <w:rPr>
          <w:rFonts w:ascii="宋体" w:hAnsi="宋体"/>
          <w:sz w:val="24"/>
        </w:rPr>
        <w:t>的二进制可执行版本，无论是可链接的库、DLL或者.EXE文件，都无需改动。</w:t>
      </w:r>
    </w:p>
    <w:p w:rsidR="00174EBC" w:rsidRPr="005F5C1D" w:rsidRDefault="00174EBC" w:rsidP="000D385D">
      <w:pPr>
        <w:spacing w:line="360" w:lineRule="auto"/>
        <w:ind w:firstLine="420"/>
        <w:jc w:val="left"/>
        <w:rPr>
          <w:rFonts w:ascii="宋体" w:hAnsi="宋体"/>
          <w:sz w:val="24"/>
        </w:rPr>
      </w:pPr>
      <w:r w:rsidRPr="005F5C1D">
        <w:rPr>
          <w:rFonts w:ascii="宋体" w:hAnsi="宋体" w:hint="eastAsia"/>
          <w:sz w:val="24"/>
        </w:rPr>
        <w:t>2. 接口隔离原则</w:t>
      </w:r>
    </w:p>
    <w:p w:rsidR="00174EBC" w:rsidRPr="005F5C1D" w:rsidRDefault="00174EBC" w:rsidP="000D385D">
      <w:pPr>
        <w:spacing w:line="360" w:lineRule="auto"/>
        <w:ind w:firstLine="420"/>
        <w:jc w:val="left"/>
        <w:rPr>
          <w:rFonts w:ascii="宋体" w:hAnsi="宋体"/>
          <w:sz w:val="24"/>
        </w:rPr>
      </w:pPr>
      <w:r w:rsidRPr="005F5C1D">
        <w:rPr>
          <w:rFonts w:ascii="宋体" w:hAnsi="宋体" w:hint="eastAsia"/>
          <w:sz w:val="24"/>
        </w:rPr>
        <w:t>客户端不应该依赖它不需要的接口；一个类对另一个类的依赖应该建立在最小的接口上</w:t>
      </w:r>
    </w:p>
    <w:p w:rsidR="00174EBC" w:rsidRPr="005F5C1D" w:rsidRDefault="00174EBC" w:rsidP="000D385D">
      <w:pPr>
        <w:spacing w:line="360" w:lineRule="auto"/>
        <w:ind w:firstLine="420"/>
        <w:jc w:val="left"/>
        <w:rPr>
          <w:rFonts w:ascii="宋体" w:hAnsi="宋体"/>
          <w:sz w:val="24"/>
        </w:rPr>
      </w:pPr>
      <w:r w:rsidRPr="005F5C1D">
        <w:rPr>
          <w:rFonts w:ascii="宋体" w:hAnsi="宋体" w:hint="eastAsia"/>
          <w:sz w:val="24"/>
        </w:rPr>
        <w:t>3. 依赖倒</w:t>
      </w:r>
      <w:r w:rsidRPr="005F5C1D">
        <w:rPr>
          <w:rFonts w:ascii="宋体" w:hAnsi="宋体"/>
          <w:sz w:val="24"/>
        </w:rPr>
        <w:t>置</w:t>
      </w:r>
      <w:r w:rsidRPr="005F5C1D">
        <w:rPr>
          <w:rFonts w:ascii="宋体" w:hAnsi="宋体" w:hint="eastAsia"/>
          <w:sz w:val="24"/>
        </w:rPr>
        <w:t>原则</w:t>
      </w:r>
    </w:p>
    <w:p w:rsidR="00174EBC" w:rsidRPr="005F5C1D" w:rsidRDefault="00174EBC" w:rsidP="000D385D">
      <w:pPr>
        <w:spacing w:line="360" w:lineRule="auto"/>
        <w:ind w:firstLine="420"/>
        <w:jc w:val="left"/>
        <w:rPr>
          <w:rFonts w:ascii="宋体" w:hAnsi="宋体"/>
          <w:sz w:val="24"/>
        </w:rPr>
      </w:pPr>
      <w:r w:rsidRPr="005F5C1D">
        <w:rPr>
          <w:rFonts w:ascii="宋体" w:hAnsi="宋体"/>
          <w:sz w:val="24"/>
        </w:rPr>
        <w:t>一个应用中的重要策略决定及业务模型正是在这些高层的模块中。也正是这些模型包含着应用的特性。但是，当这些模块依赖于低层模块时，低层模块的修改将会直接影响到它们，迫使它们也去改变。这种境况是荒谬的。应该是处于高</w:t>
      </w:r>
    </w:p>
    <w:p w:rsidR="00174EBC" w:rsidRPr="005F5C1D" w:rsidRDefault="00174EBC" w:rsidP="000D385D">
      <w:pPr>
        <w:spacing w:line="360" w:lineRule="auto"/>
        <w:ind w:firstLine="420"/>
        <w:jc w:val="left"/>
        <w:rPr>
          <w:rFonts w:ascii="宋体" w:hAnsi="宋体"/>
          <w:sz w:val="24"/>
        </w:rPr>
      </w:pPr>
      <w:r w:rsidRPr="005F5C1D">
        <w:rPr>
          <w:rFonts w:ascii="宋体" w:hAnsi="宋体"/>
          <w:sz w:val="24"/>
        </w:rPr>
        <w:t>层的模块去迫使那些低层的模块发生改变。应该是处于高层的模块优先于低层的模块。无论如何高层的模块也不应依赖于低层的模块。而且，我们想能够复用的是高层的模块。通过</w:t>
      </w:r>
      <w:hyperlink r:id="rId17" w:tgtFrame="http://baike.baidu.com/_blank" w:history="1">
        <w:r w:rsidRPr="005F5C1D">
          <w:rPr>
            <w:rFonts w:ascii="宋体" w:hAnsi="宋体"/>
            <w:sz w:val="24"/>
          </w:rPr>
          <w:t>子程序</w:t>
        </w:r>
      </w:hyperlink>
      <w:r w:rsidRPr="005F5C1D">
        <w:rPr>
          <w:rFonts w:ascii="宋体" w:hAnsi="宋体"/>
          <w:sz w:val="24"/>
        </w:rPr>
        <w:t>库的形式，我们已经可以很好地复用低层的模块了。当高层的模块依赖于低层的模块时，这些高层模块就很难在不同的环境中复用。但是，当那些高层</w:t>
      </w:r>
      <w:hyperlink r:id="rId18" w:tgtFrame="http://baike.baidu.com/_blank" w:history="1">
        <w:r w:rsidRPr="005F5C1D">
          <w:rPr>
            <w:rFonts w:ascii="宋体" w:hAnsi="宋体"/>
            <w:sz w:val="24"/>
          </w:rPr>
          <w:t>模块独立</w:t>
        </w:r>
      </w:hyperlink>
      <w:r w:rsidRPr="005F5C1D">
        <w:rPr>
          <w:rFonts w:ascii="宋体" w:hAnsi="宋体"/>
          <w:sz w:val="24"/>
        </w:rPr>
        <w:t>于低层模块时，它们就能很简单地被复用了。这正是位于框架设计的最核心之处的原则。</w:t>
      </w:r>
    </w:p>
    <w:p w:rsidR="00174EBC" w:rsidRPr="005F5C1D" w:rsidRDefault="00174EBC" w:rsidP="000D385D">
      <w:pPr>
        <w:spacing w:line="360" w:lineRule="auto"/>
        <w:ind w:firstLine="420"/>
        <w:jc w:val="left"/>
        <w:rPr>
          <w:rFonts w:ascii="宋体" w:hAnsi="宋体"/>
          <w:sz w:val="24"/>
        </w:rPr>
      </w:pPr>
      <w:r w:rsidRPr="005F5C1D">
        <w:rPr>
          <w:rFonts w:ascii="宋体" w:hAnsi="宋体"/>
          <w:sz w:val="24"/>
        </w:rPr>
        <w:lastRenderedPageBreak/>
        <w:t>总结：依赖倒置原则</w:t>
      </w:r>
    </w:p>
    <w:p w:rsidR="00174EBC" w:rsidRPr="005F5C1D" w:rsidRDefault="00174EBC" w:rsidP="000D385D">
      <w:pPr>
        <w:spacing w:line="360" w:lineRule="auto"/>
        <w:ind w:firstLine="1136"/>
        <w:jc w:val="left"/>
        <w:rPr>
          <w:rFonts w:ascii="宋体" w:hAnsi="宋体"/>
          <w:sz w:val="24"/>
        </w:rPr>
      </w:pPr>
      <w:r w:rsidRPr="005F5C1D">
        <w:rPr>
          <w:rFonts w:ascii="宋体" w:hAnsi="宋体"/>
          <w:sz w:val="24"/>
        </w:rPr>
        <w:t>A.高层次的模块不应该依赖于低层次的模块，他们都应该依赖于抽象。</w:t>
      </w:r>
    </w:p>
    <w:p w:rsidR="00174EBC" w:rsidRPr="005F5C1D" w:rsidRDefault="00174EBC" w:rsidP="000D385D">
      <w:pPr>
        <w:spacing w:line="360" w:lineRule="auto"/>
        <w:ind w:firstLine="1136"/>
        <w:jc w:val="left"/>
        <w:rPr>
          <w:rFonts w:ascii="宋体" w:hAnsi="宋体"/>
          <w:sz w:val="24"/>
        </w:rPr>
      </w:pPr>
      <w:r w:rsidRPr="005F5C1D">
        <w:rPr>
          <w:rFonts w:ascii="宋体" w:hAnsi="宋体"/>
          <w:sz w:val="24"/>
        </w:rPr>
        <w:t>B.抽象不应该依赖于具体，具体应该依赖于抽象。</w:t>
      </w:r>
    </w:p>
    <w:p w:rsidR="00174EBC" w:rsidRPr="005F5C1D" w:rsidRDefault="00174EBC" w:rsidP="000D385D">
      <w:pPr>
        <w:spacing w:line="360" w:lineRule="auto"/>
        <w:ind w:firstLine="420"/>
        <w:jc w:val="left"/>
        <w:rPr>
          <w:rFonts w:ascii="宋体" w:hAnsi="宋体"/>
          <w:sz w:val="24"/>
        </w:rPr>
      </w:pPr>
      <w:r w:rsidRPr="005F5C1D">
        <w:rPr>
          <w:rFonts w:ascii="宋体" w:hAnsi="宋体" w:hint="eastAsia"/>
          <w:sz w:val="24"/>
        </w:rPr>
        <w:t>4. 复用原则</w:t>
      </w:r>
    </w:p>
    <w:p w:rsidR="00174EBC" w:rsidRPr="005F5C1D" w:rsidRDefault="00174EBC" w:rsidP="000D385D">
      <w:pPr>
        <w:spacing w:line="360" w:lineRule="auto"/>
        <w:ind w:firstLine="420"/>
        <w:jc w:val="left"/>
        <w:rPr>
          <w:rFonts w:ascii="宋体" w:hAnsi="宋体"/>
          <w:sz w:val="24"/>
        </w:rPr>
      </w:pPr>
      <w:r w:rsidRPr="005F5C1D">
        <w:rPr>
          <w:rFonts w:ascii="宋体" w:hAnsi="宋体" w:hint="eastAsia"/>
          <w:sz w:val="24"/>
        </w:rPr>
        <w:t>软件复用就是将已有的软件成分用于构造新的软件系统。可以被复用的软件成分一般称作可复用构件，无论对可复用构件原封不动地使用还是作适当的修改后再使用，只要是用来构造新软件，则都可称作复用。软件复用不仅仅是对程序的复用，它还包括对软件生产过程中任何活动所产生的制成品的复用，如项目计划、可行性报告、需求定义、分析模型、</w:t>
      </w:r>
      <w:hyperlink r:id="rId19" w:tgtFrame="http://baike.baidu.com/_blank" w:history="1">
        <w:r w:rsidRPr="005F5C1D">
          <w:rPr>
            <w:rFonts w:ascii="宋体" w:hAnsi="宋体"/>
            <w:sz w:val="24"/>
          </w:rPr>
          <w:t>设计模型</w:t>
        </w:r>
      </w:hyperlink>
      <w:r w:rsidRPr="005F5C1D">
        <w:rPr>
          <w:rFonts w:ascii="宋体" w:hAnsi="宋体"/>
          <w:sz w:val="24"/>
        </w:rPr>
        <w:t>、详细说明、源程序、测试用例等等。如果是在一个系统中多次使用一个相同的软件成分，则不称作复用，而称作共享；对一个软件进行修改，使它运行于新的软硬件平台也不称作复用，而称作软件移值。</w:t>
      </w:r>
    </w:p>
    <w:p w:rsidR="00174EBC" w:rsidRDefault="005761D4" w:rsidP="005761D4">
      <w:pPr>
        <w:pStyle w:val="3"/>
      </w:pPr>
      <w:bookmarkStart w:id="63" w:name="_Toc188770637"/>
      <w:bookmarkStart w:id="64" w:name="_Toc188799498"/>
      <w:bookmarkStart w:id="65" w:name="_Toc188769807"/>
      <w:bookmarkStart w:id="66" w:name="_Toc6428"/>
      <w:bookmarkStart w:id="67" w:name="_Toc188805053"/>
      <w:bookmarkStart w:id="68" w:name="_Toc423289281"/>
      <w:bookmarkStart w:id="69" w:name="_Toc513764290"/>
      <w:r>
        <w:rPr>
          <w:rFonts w:hint="eastAsia"/>
        </w:rPr>
        <w:t xml:space="preserve">3.1.2 </w:t>
      </w:r>
      <w:r w:rsidR="00174EBC">
        <w:t>软件</w:t>
      </w:r>
      <w:bookmarkEnd w:id="63"/>
      <w:bookmarkEnd w:id="64"/>
      <w:bookmarkEnd w:id="65"/>
      <w:r w:rsidR="00174EBC">
        <w:t>平台及框架</w:t>
      </w:r>
      <w:bookmarkEnd w:id="66"/>
      <w:bookmarkEnd w:id="67"/>
      <w:bookmarkEnd w:id="68"/>
      <w:bookmarkEnd w:id="69"/>
    </w:p>
    <w:p w:rsidR="00174EBC" w:rsidRPr="006D6379" w:rsidRDefault="00174EBC" w:rsidP="000D385D">
      <w:pPr>
        <w:spacing w:line="360" w:lineRule="auto"/>
        <w:ind w:firstLine="420"/>
        <w:rPr>
          <w:rFonts w:ascii="宋体" w:hAnsi="宋体"/>
          <w:sz w:val="24"/>
        </w:rPr>
      </w:pPr>
      <w:r w:rsidRPr="006D6379">
        <w:rPr>
          <w:rFonts w:ascii="宋体" w:hAnsi="宋体" w:hint="eastAsia"/>
          <w:sz w:val="24"/>
        </w:rPr>
        <w:t>软件平台：网页浏览器</w:t>
      </w:r>
    </w:p>
    <w:p w:rsidR="00174EBC" w:rsidRPr="006D6379" w:rsidRDefault="00174EBC" w:rsidP="000D385D">
      <w:pPr>
        <w:spacing w:line="360" w:lineRule="auto"/>
        <w:ind w:firstLine="420"/>
        <w:rPr>
          <w:rFonts w:ascii="宋体" w:hAnsi="宋体"/>
          <w:sz w:val="24"/>
        </w:rPr>
      </w:pPr>
      <w:r w:rsidRPr="006D6379">
        <w:rPr>
          <w:rFonts w:ascii="宋体" w:hAnsi="宋体" w:hint="eastAsia"/>
          <w:sz w:val="24"/>
        </w:rPr>
        <w:t>技术框架：采用太保CAF技术框架+maven+单元处理交互框架</w:t>
      </w:r>
    </w:p>
    <w:p w:rsidR="00174EBC" w:rsidRPr="006D6379" w:rsidRDefault="00174EBC" w:rsidP="000D385D">
      <w:pPr>
        <w:spacing w:line="360" w:lineRule="auto"/>
        <w:ind w:firstLine="420"/>
        <w:rPr>
          <w:rFonts w:ascii="宋体" w:hAnsi="宋体"/>
          <w:sz w:val="24"/>
        </w:rPr>
      </w:pPr>
      <w:r w:rsidRPr="006D6379">
        <w:rPr>
          <w:rFonts w:ascii="宋体" w:hAnsi="宋体" w:hint="eastAsia"/>
          <w:sz w:val="24"/>
        </w:rPr>
        <w:t>各框架使用要点:</w:t>
      </w:r>
    </w:p>
    <w:p w:rsidR="00174EBC" w:rsidRPr="006D6379" w:rsidRDefault="00174EBC" w:rsidP="000D385D">
      <w:pPr>
        <w:spacing w:line="360" w:lineRule="auto"/>
        <w:ind w:firstLine="420"/>
        <w:rPr>
          <w:rFonts w:ascii="宋体" w:hAnsi="宋体"/>
          <w:sz w:val="24"/>
        </w:rPr>
      </w:pPr>
      <w:r w:rsidRPr="006D6379">
        <w:rPr>
          <w:rFonts w:ascii="宋体" w:hAnsi="宋体" w:hint="eastAsia"/>
          <w:sz w:val="24"/>
        </w:rPr>
        <w:t>Spring：IOC容器理解，熟悉bean的管理及XML元数据配置的应用</w:t>
      </w:r>
    </w:p>
    <w:p w:rsidR="00174EBC" w:rsidRPr="006D6379" w:rsidRDefault="00174EBC" w:rsidP="000D385D">
      <w:pPr>
        <w:spacing w:line="360" w:lineRule="auto"/>
        <w:ind w:firstLine="420"/>
        <w:rPr>
          <w:rFonts w:ascii="宋体" w:hAnsi="宋体"/>
          <w:sz w:val="24"/>
        </w:rPr>
      </w:pPr>
      <w:r w:rsidRPr="006D6379">
        <w:rPr>
          <w:rFonts w:ascii="宋体" w:hAnsi="宋体" w:hint="eastAsia"/>
          <w:sz w:val="24"/>
        </w:rPr>
        <w:t>Hibernate：基本的增、删、改、查使用，对象关系映射文件配置</w:t>
      </w:r>
    </w:p>
    <w:p w:rsidR="00174EBC" w:rsidRPr="006D6379" w:rsidRDefault="00174EBC" w:rsidP="000D385D">
      <w:pPr>
        <w:spacing w:line="360" w:lineRule="auto"/>
        <w:ind w:firstLine="420"/>
        <w:rPr>
          <w:rFonts w:ascii="宋体" w:hAnsi="宋体"/>
          <w:sz w:val="24"/>
        </w:rPr>
      </w:pPr>
      <w:r w:rsidRPr="006D6379">
        <w:rPr>
          <w:rFonts w:ascii="宋体" w:hAnsi="宋体" w:hint="eastAsia"/>
          <w:sz w:val="24"/>
        </w:rPr>
        <w:t>Maven:管理项目的构建,项目周期的管理，jar包依赖以及打包自动化。</w:t>
      </w:r>
    </w:p>
    <w:p w:rsidR="007E1480" w:rsidRDefault="007E1480" w:rsidP="007E1480">
      <w:pPr>
        <w:pStyle w:val="2"/>
      </w:pPr>
      <w:bookmarkStart w:id="70" w:name="_Toc513764291"/>
      <w:r>
        <w:rPr>
          <w:rFonts w:hint="eastAsia"/>
        </w:rPr>
        <w:t xml:space="preserve">3.2 </w:t>
      </w:r>
      <w:r>
        <w:rPr>
          <w:rFonts w:hint="eastAsia"/>
        </w:rPr>
        <w:t>总体结构</w:t>
      </w:r>
      <w:r w:rsidR="00140D54">
        <w:rPr>
          <w:rFonts w:hint="eastAsia"/>
        </w:rPr>
        <w:t>设计</w:t>
      </w:r>
      <w:bookmarkEnd w:id="70"/>
    </w:p>
    <w:p w:rsidR="00104A64" w:rsidRPr="00104A64" w:rsidRDefault="00104A64" w:rsidP="000D385D">
      <w:pPr>
        <w:spacing w:line="360" w:lineRule="auto"/>
        <w:ind w:firstLine="420"/>
      </w:pPr>
      <w:r w:rsidRPr="006D6379">
        <w:rPr>
          <w:rFonts w:ascii="宋体" w:hAnsi="宋体" w:hint="eastAsia"/>
          <w:sz w:val="24"/>
        </w:rPr>
        <w:t>系统</w:t>
      </w:r>
      <w:r w:rsidR="00E7004A" w:rsidRPr="006D6379">
        <w:rPr>
          <w:rFonts w:ascii="宋体" w:hAnsi="宋体" w:hint="eastAsia"/>
          <w:sz w:val="24"/>
        </w:rPr>
        <w:t>的</w:t>
      </w:r>
      <w:r w:rsidRPr="006D6379">
        <w:rPr>
          <w:rFonts w:ascii="宋体" w:hAnsi="宋体" w:hint="eastAsia"/>
          <w:sz w:val="24"/>
        </w:rPr>
        <w:t>总体设计是对全局问题的设计，又称物理设计。是在系统分析基础上对整个系统进行功能及模块的划分。系统设计处于软件开发的第二阶段，通常可以分成两个部分，一是总体设计，规划系统的框架概貌，根据需求分析文档设计系统结构与数据结构，确定程序由哪些模块组成，确定模块之间的相互关联关系。在进行总体设计时需要站在全局高度，进行抽象的分析和各种系统解决方案及软件结构，评估出最优方案和最合理的软件框架，从而使用较低的成本开发最高的质量的软件项目。总体设计完成后可以向用户进行确认并认可，然后进入第二部</w:t>
      </w:r>
      <w:r w:rsidRPr="006D6379">
        <w:rPr>
          <w:rFonts w:ascii="宋体" w:hAnsi="宋体" w:hint="eastAsia"/>
          <w:sz w:val="24"/>
        </w:rPr>
        <w:lastRenderedPageBreak/>
        <w:t>分的详细设计，详细设计主要确定每个模块内的内部算法，执行过程，定义数据组织，数据流程，确定每一步的执行过程等，并描述各模块过程的详细文档，最终经过用户评审确认。总体设计与详细设计两部分是相互联系，需交叉进行</w:t>
      </w:r>
      <w:r w:rsidR="00E7004A" w:rsidRPr="006D6379">
        <w:rPr>
          <w:rFonts w:ascii="宋体" w:hAnsi="宋体" w:hint="eastAsia"/>
          <w:sz w:val="24"/>
        </w:rPr>
        <w:t>。</w:t>
      </w:r>
    </w:p>
    <w:p w:rsidR="007E1480" w:rsidRDefault="00593788" w:rsidP="007E1480">
      <w:pPr>
        <w:pStyle w:val="3"/>
      </w:pPr>
      <w:bookmarkStart w:id="71" w:name="_Toc513764292"/>
      <w:r>
        <w:rPr>
          <w:rFonts w:hint="eastAsia"/>
        </w:rPr>
        <w:t>3.2.1</w:t>
      </w:r>
      <w:r w:rsidR="007E1480">
        <w:rPr>
          <w:rFonts w:hint="eastAsia"/>
        </w:rPr>
        <w:t xml:space="preserve"> </w:t>
      </w:r>
      <w:r w:rsidR="007E1480">
        <w:rPr>
          <w:rFonts w:hint="eastAsia"/>
        </w:rPr>
        <w:t>物理架构</w:t>
      </w:r>
      <w:bookmarkEnd w:id="71"/>
    </w:p>
    <w:p w:rsidR="000700AD" w:rsidRPr="000700AD" w:rsidRDefault="00F00868" w:rsidP="000700AD">
      <w:pPr>
        <w:spacing w:beforeLines="50" w:before="156" w:afterLines="50" w:after="156" w:line="360" w:lineRule="auto"/>
        <w:ind w:firstLineChars="200" w:firstLine="480"/>
        <w:rPr>
          <w:rFonts w:ascii="宋体" w:hAnsi="宋体"/>
          <w:sz w:val="24"/>
        </w:rPr>
      </w:pPr>
      <w:r w:rsidRPr="001C0DF2">
        <w:rPr>
          <w:rFonts w:ascii="宋体" w:hAnsi="宋体" w:hint="eastAsia"/>
          <w:sz w:val="24"/>
        </w:rPr>
        <w:t>系统</w:t>
      </w:r>
      <w:r w:rsidR="00B42BEE" w:rsidRPr="001C0DF2">
        <w:rPr>
          <w:rFonts w:ascii="宋体" w:hAnsi="宋体"/>
          <w:sz w:val="24"/>
        </w:rPr>
        <w:t>物理架构</w:t>
      </w:r>
      <w:r w:rsidR="00FD05C1" w:rsidRPr="001C0DF2">
        <w:rPr>
          <w:rFonts w:ascii="宋体" w:hAnsi="宋体" w:hint="eastAsia"/>
          <w:sz w:val="24"/>
        </w:rPr>
        <w:t>图</w:t>
      </w:r>
      <w:r w:rsidRPr="001C0DF2">
        <w:rPr>
          <w:rFonts w:ascii="宋体" w:hAnsi="宋体" w:hint="eastAsia"/>
          <w:sz w:val="24"/>
        </w:rPr>
        <w:t>，</w:t>
      </w:r>
      <w:r w:rsidR="00FD05C1" w:rsidRPr="001C0DF2">
        <w:rPr>
          <w:rFonts w:ascii="宋体" w:hAnsi="宋体" w:hint="eastAsia"/>
          <w:sz w:val="24"/>
        </w:rPr>
        <w:t>如图所示（图3-1 物理架构图）</w:t>
      </w:r>
      <w:r w:rsidR="00B42BEE" w:rsidRPr="001C0DF2">
        <w:rPr>
          <w:rFonts w:ascii="宋体" w:hAnsi="宋体"/>
          <w:sz w:val="24"/>
        </w:rPr>
        <w:t>，</w:t>
      </w:r>
      <w:r w:rsidR="00B96D7D" w:rsidRPr="001C0DF2">
        <w:rPr>
          <w:rFonts w:ascii="宋体" w:hAnsi="宋体" w:hint="eastAsia"/>
          <w:sz w:val="24"/>
        </w:rPr>
        <w:t>详细的描述了</w:t>
      </w:r>
      <w:r w:rsidR="00F672E3" w:rsidRPr="001C0DF2">
        <w:rPr>
          <w:rFonts w:ascii="宋体" w:hAnsi="宋体" w:hint="eastAsia"/>
          <w:sz w:val="24"/>
        </w:rPr>
        <w:t>中间件内部的处理过程，</w:t>
      </w:r>
      <w:r w:rsidR="000700AD" w:rsidRPr="000700AD">
        <w:rPr>
          <w:rFonts w:ascii="宋体" w:hAnsi="宋体" w:hint="eastAsia"/>
          <w:sz w:val="24"/>
        </w:rPr>
        <w:t>反向代理使用办公dmz</w:t>
      </w:r>
      <w:r w:rsidR="000700AD">
        <w:rPr>
          <w:rFonts w:ascii="宋体" w:hAnsi="宋体" w:hint="eastAsia"/>
          <w:sz w:val="24"/>
        </w:rPr>
        <w:t>网段，应用服务器使用集团应用系统应用服务器网段，</w:t>
      </w:r>
      <w:r w:rsidR="000700AD" w:rsidRPr="000700AD">
        <w:rPr>
          <w:rFonts w:ascii="宋体" w:hAnsi="宋体" w:hint="eastAsia"/>
          <w:sz w:val="24"/>
        </w:rPr>
        <w:t>数据库服务器使用集团应用系统数据库网段。</w:t>
      </w:r>
    </w:p>
    <w:p w:rsidR="00B96D7D" w:rsidRDefault="00B96D7D" w:rsidP="000700AD">
      <w:pPr>
        <w:spacing w:line="360" w:lineRule="auto"/>
        <w:ind w:firstLine="420"/>
        <w:rPr>
          <w:rFonts w:ascii="宋体" w:hAnsi="宋体"/>
          <w:sz w:val="24"/>
        </w:rPr>
      </w:pPr>
      <w:r w:rsidRPr="001C0DF2">
        <w:rPr>
          <w:rFonts w:ascii="宋体" w:hAnsi="宋体" w:hint="eastAsia"/>
          <w:sz w:val="24"/>
        </w:rPr>
        <w:t>从</w:t>
      </w:r>
      <w:r w:rsidR="00F672E3" w:rsidRPr="001C0DF2">
        <w:rPr>
          <w:rFonts w:ascii="宋体" w:hAnsi="宋体" w:hint="eastAsia"/>
          <w:sz w:val="24"/>
        </w:rPr>
        <w:t>公网到办公DMZ，再到办公内网，以及应用和数据库之间的交互</w:t>
      </w:r>
      <w:r w:rsidR="00477A44" w:rsidRPr="001C0DF2">
        <w:rPr>
          <w:rFonts w:ascii="宋体" w:hAnsi="宋体" w:hint="eastAsia"/>
          <w:sz w:val="24"/>
        </w:rPr>
        <w:t>，通过设计基础设施的架构，来保障该平台能支持</w:t>
      </w:r>
      <w:r w:rsidR="00F305A6" w:rsidRPr="001C0DF2">
        <w:rPr>
          <w:rFonts w:ascii="宋体" w:hAnsi="宋体" w:hint="eastAsia"/>
          <w:sz w:val="24"/>
        </w:rPr>
        <w:t>太保内部员工</w:t>
      </w:r>
      <w:r w:rsidR="00831067" w:rsidRPr="001C0DF2">
        <w:rPr>
          <w:rFonts w:ascii="宋体" w:hAnsi="宋体" w:hint="eastAsia"/>
          <w:sz w:val="24"/>
        </w:rPr>
        <w:t>（10W人）</w:t>
      </w:r>
      <w:r w:rsidR="00477A44" w:rsidRPr="001C0DF2">
        <w:rPr>
          <w:rFonts w:ascii="宋体" w:hAnsi="宋体" w:hint="eastAsia"/>
          <w:sz w:val="24"/>
        </w:rPr>
        <w:t>同时在线、7*24小时提供服务，当超过或者低于10W人在线时，可以很方便的调整部署架构来支撑。</w:t>
      </w:r>
    </w:p>
    <w:p w:rsidR="00141F08" w:rsidRDefault="00141F08" w:rsidP="00141F08">
      <w:bookmarkStart w:id="72" w:name="OLE_LINK1"/>
      <w:bookmarkStart w:id="73" w:name="OLE_LINK2"/>
      <w:bookmarkStart w:id="74" w:name="OLE_LINK3"/>
      <w:bookmarkStart w:id="75" w:name="OLE_LINK4"/>
      <w:r>
        <w:rPr>
          <w:noProof/>
        </w:rPr>
        <w:drawing>
          <wp:inline distT="0" distB="0" distL="0" distR="0" wp14:anchorId="680F1C40" wp14:editId="26BBA4CF">
            <wp:extent cx="5274310" cy="3636586"/>
            <wp:effectExtent l="0" t="0" r="2540"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74310" cy="3636586"/>
                    </a:xfrm>
                    <a:prstGeom prst="rect">
                      <a:avLst/>
                    </a:prstGeom>
                    <a:noFill/>
                    <a:ln>
                      <a:noFill/>
                    </a:ln>
                    <a:effectLst/>
                  </pic:spPr>
                </pic:pic>
              </a:graphicData>
            </a:graphic>
          </wp:inline>
        </w:drawing>
      </w:r>
      <w:bookmarkEnd w:id="72"/>
      <w:bookmarkEnd w:id="73"/>
      <w:bookmarkEnd w:id="74"/>
      <w:bookmarkEnd w:id="75"/>
    </w:p>
    <w:p w:rsidR="008A1FCB" w:rsidRPr="00141F08" w:rsidRDefault="008A1FCB" w:rsidP="008A1FCB">
      <w:pPr>
        <w:jc w:val="center"/>
      </w:pPr>
      <w:r>
        <w:rPr>
          <w:rFonts w:hint="eastAsia"/>
        </w:rPr>
        <w:t>图</w:t>
      </w:r>
      <w:r>
        <w:rPr>
          <w:rFonts w:hint="eastAsia"/>
        </w:rPr>
        <w:t xml:space="preserve">3-1 </w:t>
      </w:r>
      <w:r>
        <w:rPr>
          <w:rFonts w:hint="eastAsia"/>
        </w:rPr>
        <w:t>物理架构图</w:t>
      </w:r>
    </w:p>
    <w:p w:rsidR="007E1480" w:rsidRDefault="00593788" w:rsidP="007E1480">
      <w:pPr>
        <w:pStyle w:val="3"/>
      </w:pPr>
      <w:bookmarkStart w:id="76" w:name="_Toc513764293"/>
      <w:r>
        <w:rPr>
          <w:rFonts w:hint="eastAsia"/>
        </w:rPr>
        <w:t>3.2.2</w:t>
      </w:r>
      <w:r w:rsidR="007E1480">
        <w:rPr>
          <w:rFonts w:hint="eastAsia"/>
        </w:rPr>
        <w:t xml:space="preserve"> </w:t>
      </w:r>
      <w:r w:rsidR="007A4F4B">
        <w:rPr>
          <w:rFonts w:hint="eastAsia"/>
        </w:rPr>
        <w:t>逻辑架构</w:t>
      </w:r>
      <w:bookmarkEnd w:id="76"/>
    </w:p>
    <w:p w:rsidR="00DC1CD8" w:rsidRDefault="00DC1CD8" w:rsidP="000D385D">
      <w:pPr>
        <w:spacing w:line="360" w:lineRule="auto"/>
        <w:ind w:firstLine="420"/>
        <w:rPr>
          <w:rFonts w:ascii="宋体" w:hAnsi="宋体"/>
          <w:sz w:val="24"/>
        </w:rPr>
      </w:pPr>
      <w:r w:rsidRPr="001C0DF2">
        <w:rPr>
          <w:rFonts w:ascii="宋体" w:hAnsi="宋体" w:hint="eastAsia"/>
          <w:sz w:val="24"/>
        </w:rPr>
        <w:t>系统逻辑架构如图所示（图3-2 逻辑架构图）</w:t>
      </w:r>
      <w:r w:rsidR="00B53258" w:rsidRPr="001C0DF2">
        <w:rPr>
          <w:rFonts w:ascii="宋体" w:hAnsi="宋体" w:hint="eastAsia"/>
          <w:sz w:val="24"/>
        </w:rPr>
        <w:t>，详细的描述了整个系统的直</w:t>
      </w:r>
      <w:r w:rsidR="00B53258" w:rsidRPr="001C0DF2">
        <w:rPr>
          <w:rFonts w:ascii="宋体" w:hAnsi="宋体" w:hint="eastAsia"/>
          <w:sz w:val="24"/>
        </w:rPr>
        <w:lastRenderedPageBreak/>
        <w:t>接可见的功能，以及系统中隐含的功能。</w:t>
      </w:r>
      <w:r w:rsidR="00DF46DE">
        <w:rPr>
          <w:rFonts w:ascii="宋体" w:hAnsi="宋体" w:hint="eastAsia"/>
          <w:sz w:val="24"/>
        </w:rPr>
        <w:t>通过对系统分析的了解，制定并完善可行性方案并落实系统的设计过程。</w:t>
      </w:r>
      <w:r w:rsidR="00F02B64">
        <w:rPr>
          <w:rFonts w:ascii="宋体" w:hAnsi="宋体" w:hint="eastAsia"/>
          <w:sz w:val="24"/>
        </w:rPr>
        <w:t>定制出</w:t>
      </w:r>
      <w:r w:rsidR="00B53258" w:rsidRPr="001C0DF2">
        <w:rPr>
          <w:rFonts w:ascii="宋体" w:hAnsi="宋体" w:hint="eastAsia"/>
          <w:sz w:val="24"/>
        </w:rPr>
        <w:t>从单点登陆到统一授权（SSO），</w:t>
      </w:r>
      <w:r w:rsidR="00652B39">
        <w:rPr>
          <w:rFonts w:ascii="宋体" w:hAnsi="宋体" w:hint="eastAsia"/>
          <w:sz w:val="24"/>
        </w:rPr>
        <w:t>仅在</w:t>
      </w:r>
      <w:r w:rsidR="00B53258" w:rsidRPr="001C0DF2">
        <w:rPr>
          <w:rFonts w:ascii="宋体" w:hAnsi="宋体" w:hint="eastAsia"/>
          <w:sz w:val="24"/>
        </w:rPr>
        <w:t>验证通过</w:t>
      </w:r>
      <w:r w:rsidR="00652B39">
        <w:rPr>
          <w:rFonts w:ascii="宋体" w:hAnsi="宋体" w:hint="eastAsia"/>
          <w:sz w:val="24"/>
        </w:rPr>
        <w:t>时方可</w:t>
      </w:r>
      <w:r w:rsidR="00B53258" w:rsidRPr="001C0DF2">
        <w:rPr>
          <w:rFonts w:ascii="宋体" w:hAnsi="宋体" w:hint="eastAsia"/>
          <w:sz w:val="24"/>
        </w:rPr>
        <w:t>进入数字太保战略管理平台，</w:t>
      </w:r>
      <w:r w:rsidR="00EE0092">
        <w:rPr>
          <w:rFonts w:ascii="宋体" w:hAnsi="宋体" w:hint="eastAsia"/>
          <w:sz w:val="24"/>
        </w:rPr>
        <w:t>并访问十二宫格对应模块；</w:t>
      </w:r>
      <w:r w:rsidR="00B53258" w:rsidRPr="001C0DF2">
        <w:rPr>
          <w:rFonts w:ascii="宋体" w:hAnsi="宋体" w:hint="eastAsia"/>
          <w:sz w:val="24"/>
        </w:rPr>
        <w:t>客观的显示了该平台的功能模块以及关联关系。</w:t>
      </w:r>
    </w:p>
    <w:p w:rsidR="00121F9D" w:rsidRDefault="00121F9D" w:rsidP="00121F9D">
      <w:r>
        <w:rPr>
          <w:noProof/>
        </w:rPr>
        <w:drawing>
          <wp:inline distT="0" distB="0" distL="0" distR="0" wp14:anchorId="6D642B6C" wp14:editId="36E2BD47">
            <wp:extent cx="4819048" cy="4600000"/>
            <wp:effectExtent l="0" t="0" r="63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4819048" cy="4600000"/>
                    </a:xfrm>
                    <a:prstGeom prst="rect">
                      <a:avLst/>
                    </a:prstGeom>
                  </pic:spPr>
                </pic:pic>
              </a:graphicData>
            </a:graphic>
          </wp:inline>
        </w:drawing>
      </w:r>
    </w:p>
    <w:p w:rsidR="008657F5" w:rsidRPr="00121F9D" w:rsidRDefault="008657F5" w:rsidP="008657F5">
      <w:pPr>
        <w:jc w:val="center"/>
      </w:pPr>
      <w:r>
        <w:rPr>
          <w:rFonts w:hint="eastAsia"/>
        </w:rPr>
        <w:t>图</w:t>
      </w:r>
      <w:r>
        <w:rPr>
          <w:rFonts w:hint="eastAsia"/>
        </w:rPr>
        <w:t>3-</w:t>
      </w:r>
      <w:r w:rsidR="008A1FCB">
        <w:rPr>
          <w:rFonts w:hint="eastAsia"/>
        </w:rPr>
        <w:t>2</w:t>
      </w:r>
      <w:r>
        <w:rPr>
          <w:rFonts w:hint="eastAsia"/>
        </w:rPr>
        <w:t xml:space="preserve"> </w:t>
      </w:r>
      <w:r>
        <w:rPr>
          <w:rFonts w:hint="eastAsia"/>
        </w:rPr>
        <w:t>逻辑架构图</w:t>
      </w:r>
    </w:p>
    <w:p w:rsidR="007E1480" w:rsidRDefault="00593788" w:rsidP="007E1480">
      <w:pPr>
        <w:pStyle w:val="3"/>
      </w:pPr>
      <w:bookmarkStart w:id="77" w:name="_Toc513764294"/>
      <w:r>
        <w:rPr>
          <w:rFonts w:hint="eastAsia"/>
        </w:rPr>
        <w:t>3.2</w:t>
      </w:r>
      <w:r w:rsidR="007E1480">
        <w:rPr>
          <w:rFonts w:hint="eastAsia"/>
        </w:rPr>
        <w:t xml:space="preserve">.3 </w:t>
      </w:r>
      <w:r w:rsidR="007A4F4B">
        <w:rPr>
          <w:rFonts w:hint="eastAsia"/>
        </w:rPr>
        <w:t>组织架构</w:t>
      </w:r>
      <w:bookmarkEnd w:id="77"/>
    </w:p>
    <w:p w:rsidR="001A2DD4" w:rsidRPr="001C0DF2" w:rsidRDefault="00811B89" w:rsidP="000D385D">
      <w:pPr>
        <w:spacing w:line="360" w:lineRule="auto"/>
        <w:ind w:firstLine="420"/>
        <w:rPr>
          <w:rFonts w:ascii="宋体" w:hAnsi="宋体"/>
          <w:sz w:val="24"/>
        </w:rPr>
      </w:pPr>
      <w:r w:rsidRPr="001C0DF2">
        <w:rPr>
          <w:rFonts w:ascii="宋体" w:hAnsi="宋体" w:hint="eastAsia"/>
          <w:sz w:val="24"/>
        </w:rPr>
        <w:t>系统组织架构如图所示（图3-3 组织架构图），</w:t>
      </w:r>
      <w:r w:rsidR="00B11DEB" w:rsidRPr="001C0DF2">
        <w:rPr>
          <w:rFonts w:ascii="宋体" w:hAnsi="宋体" w:hint="eastAsia"/>
          <w:sz w:val="24"/>
        </w:rPr>
        <w:t>意在展示</w:t>
      </w:r>
      <w:r w:rsidR="005C3CB4" w:rsidRPr="001C0DF2">
        <w:rPr>
          <w:rFonts w:ascii="宋体" w:hAnsi="宋体" w:hint="eastAsia"/>
          <w:sz w:val="24"/>
        </w:rPr>
        <w:t>该平台的主要角色。</w:t>
      </w:r>
      <w:r w:rsidR="00E237C0" w:rsidRPr="001C0DF2">
        <w:rPr>
          <w:rFonts w:ascii="宋体" w:hAnsi="宋体" w:hint="eastAsia"/>
          <w:sz w:val="24"/>
        </w:rPr>
        <w:t>流程驱动表模块主要由产品团队成员组成，实行产品经理负责制</w:t>
      </w:r>
      <w:r w:rsidR="00AD7FC3" w:rsidRPr="001C0DF2">
        <w:rPr>
          <w:rFonts w:ascii="宋体" w:hAnsi="宋体" w:hint="eastAsia"/>
          <w:sz w:val="24"/>
        </w:rPr>
        <w:t>，通过产品经理推动整个流程驱动表的进度及过程</w:t>
      </w:r>
      <w:r w:rsidR="00C140C0" w:rsidRPr="001C0DF2">
        <w:rPr>
          <w:rFonts w:ascii="宋体" w:hAnsi="宋体" w:hint="eastAsia"/>
          <w:sz w:val="24"/>
        </w:rPr>
        <w:t>；</w:t>
      </w:r>
      <w:r w:rsidR="008F266D" w:rsidRPr="001C0DF2">
        <w:rPr>
          <w:rFonts w:ascii="宋体" w:hAnsi="宋体" w:hint="eastAsia"/>
          <w:sz w:val="24"/>
        </w:rPr>
        <w:t>最终实现：流程系统化、全员参与化、作业效率化、信息透明化。</w:t>
      </w:r>
    </w:p>
    <w:p w:rsidR="00005E8D" w:rsidRDefault="00005E8D" w:rsidP="00005E8D">
      <w:r>
        <w:rPr>
          <w:noProof/>
        </w:rPr>
        <w:lastRenderedPageBreak/>
        <w:drawing>
          <wp:inline distT="0" distB="0" distL="0" distR="0" wp14:anchorId="33842DFA" wp14:editId="70E499D9">
            <wp:extent cx="5274310" cy="1902757"/>
            <wp:effectExtent l="0" t="0" r="2540" b="254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74310" cy="1902757"/>
                    </a:xfrm>
                    <a:prstGeom prst="rect">
                      <a:avLst/>
                    </a:prstGeom>
                    <a:noFill/>
                    <a:ln>
                      <a:noFill/>
                    </a:ln>
                  </pic:spPr>
                </pic:pic>
              </a:graphicData>
            </a:graphic>
          </wp:inline>
        </w:drawing>
      </w:r>
    </w:p>
    <w:p w:rsidR="005D0102" w:rsidRDefault="005D0102" w:rsidP="005D0102">
      <w:pPr>
        <w:jc w:val="center"/>
      </w:pPr>
      <w:r>
        <w:rPr>
          <w:rFonts w:hint="eastAsia"/>
        </w:rPr>
        <w:t>图</w:t>
      </w:r>
      <w:r>
        <w:rPr>
          <w:rFonts w:hint="eastAsia"/>
        </w:rPr>
        <w:t xml:space="preserve">3.3 </w:t>
      </w:r>
      <w:r>
        <w:rPr>
          <w:rFonts w:hint="eastAsia"/>
        </w:rPr>
        <w:t>组织架构图</w:t>
      </w:r>
    </w:p>
    <w:p w:rsidR="00026746" w:rsidRDefault="00026746" w:rsidP="005D0102">
      <w:pPr>
        <w:jc w:val="center"/>
      </w:pPr>
    </w:p>
    <w:p w:rsidR="00026746" w:rsidRDefault="00026746" w:rsidP="005D0102">
      <w:pPr>
        <w:jc w:val="center"/>
      </w:pPr>
    </w:p>
    <w:p w:rsidR="00026746" w:rsidRDefault="00026746" w:rsidP="005D0102">
      <w:pPr>
        <w:jc w:val="center"/>
      </w:pPr>
    </w:p>
    <w:p w:rsidR="00026746" w:rsidRDefault="00026746" w:rsidP="005D0102">
      <w:pPr>
        <w:jc w:val="center"/>
      </w:pPr>
    </w:p>
    <w:p w:rsidR="00026746" w:rsidRDefault="00026746" w:rsidP="005D0102">
      <w:pPr>
        <w:jc w:val="center"/>
      </w:pPr>
    </w:p>
    <w:p w:rsidR="00026746" w:rsidRDefault="00026746" w:rsidP="005D0102">
      <w:pPr>
        <w:jc w:val="center"/>
      </w:pPr>
    </w:p>
    <w:p w:rsidR="00026746" w:rsidRDefault="00026746" w:rsidP="005D0102">
      <w:pPr>
        <w:jc w:val="center"/>
      </w:pPr>
    </w:p>
    <w:p w:rsidR="00026746" w:rsidRDefault="00026746" w:rsidP="005D0102">
      <w:pPr>
        <w:jc w:val="center"/>
      </w:pPr>
    </w:p>
    <w:p w:rsidR="00026746" w:rsidRDefault="00026746" w:rsidP="005D0102">
      <w:pPr>
        <w:jc w:val="center"/>
      </w:pPr>
    </w:p>
    <w:p w:rsidR="00026746" w:rsidRDefault="00026746" w:rsidP="005D0102">
      <w:pPr>
        <w:jc w:val="center"/>
      </w:pPr>
    </w:p>
    <w:p w:rsidR="00026746" w:rsidRDefault="00026746" w:rsidP="005D0102">
      <w:pPr>
        <w:jc w:val="center"/>
      </w:pPr>
    </w:p>
    <w:p w:rsidR="00026746" w:rsidRDefault="00026746" w:rsidP="005D0102">
      <w:pPr>
        <w:jc w:val="center"/>
      </w:pPr>
    </w:p>
    <w:p w:rsidR="00026746" w:rsidRDefault="00026746" w:rsidP="005D0102">
      <w:pPr>
        <w:jc w:val="center"/>
      </w:pPr>
    </w:p>
    <w:p w:rsidR="00026746" w:rsidRDefault="00026746" w:rsidP="005D0102">
      <w:pPr>
        <w:jc w:val="center"/>
      </w:pPr>
    </w:p>
    <w:p w:rsidR="00026746" w:rsidRDefault="00026746" w:rsidP="005D0102">
      <w:pPr>
        <w:jc w:val="center"/>
      </w:pPr>
    </w:p>
    <w:p w:rsidR="00026746" w:rsidRDefault="00026746" w:rsidP="005D0102">
      <w:pPr>
        <w:jc w:val="center"/>
      </w:pPr>
    </w:p>
    <w:p w:rsidR="00026746" w:rsidRDefault="00026746" w:rsidP="005D0102">
      <w:pPr>
        <w:jc w:val="center"/>
      </w:pPr>
    </w:p>
    <w:p w:rsidR="00026746" w:rsidRDefault="00026746" w:rsidP="005D0102">
      <w:pPr>
        <w:jc w:val="center"/>
      </w:pPr>
    </w:p>
    <w:p w:rsidR="00026746" w:rsidRDefault="00026746" w:rsidP="005D0102">
      <w:pPr>
        <w:jc w:val="center"/>
      </w:pPr>
    </w:p>
    <w:p w:rsidR="00026746" w:rsidRDefault="00026746" w:rsidP="005D0102">
      <w:pPr>
        <w:jc w:val="center"/>
      </w:pPr>
    </w:p>
    <w:p w:rsidR="00026746" w:rsidRDefault="00026746" w:rsidP="005D0102">
      <w:pPr>
        <w:jc w:val="center"/>
      </w:pPr>
    </w:p>
    <w:p w:rsidR="00026746" w:rsidRDefault="00026746" w:rsidP="005D0102">
      <w:pPr>
        <w:jc w:val="center"/>
      </w:pPr>
    </w:p>
    <w:p w:rsidR="00026746" w:rsidRDefault="00026746" w:rsidP="005D0102">
      <w:pPr>
        <w:jc w:val="center"/>
      </w:pPr>
    </w:p>
    <w:p w:rsidR="00026746" w:rsidRDefault="00026746" w:rsidP="005D0102">
      <w:pPr>
        <w:jc w:val="center"/>
      </w:pPr>
    </w:p>
    <w:p w:rsidR="00026746" w:rsidRDefault="00026746" w:rsidP="005D0102">
      <w:pPr>
        <w:jc w:val="center"/>
      </w:pPr>
    </w:p>
    <w:p w:rsidR="00026746" w:rsidRDefault="00026746" w:rsidP="005D0102">
      <w:pPr>
        <w:jc w:val="center"/>
      </w:pPr>
    </w:p>
    <w:p w:rsidR="00026746" w:rsidRDefault="00026746" w:rsidP="005D0102">
      <w:pPr>
        <w:jc w:val="center"/>
      </w:pPr>
    </w:p>
    <w:p w:rsidR="00026746" w:rsidRDefault="00026746" w:rsidP="005D0102">
      <w:pPr>
        <w:jc w:val="center"/>
      </w:pPr>
    </w:p>
    <w:p w:rsidR="00026746" w:rsidRDefault="00026746" w:rsidP="005D0102">
      <w:pPr>
        <w:jc w:val="center"/>
      </w:pPr>
    </w:p>
    <w:p w:rsidR="00026746" w:rsidRPr="00005E8D" w:rsidRDefault="00026746" w:rsidP="005D0102">
      <w:pPr>
        <w:jc w:val="center"/>
      </w:pPr>
    </w:p>
    <w:p w:rsidR="0008658C" w:rsidRPr="00463C0A" w:rsidRDefault="0008658C" w:rsidP="00463C0A">
      <w:pPr>
        <w:pStyle w:val="1"/>
        <w:rPr>
          <w:rFonts w:ascii="宋体" w:hAnsi="宋体"/>
          <w:sz w:val="24"/>
          <w:szCs w:val="24"/>
        </w:rPr>
      </w:pPr>
      <w:bookmarkStart w:id="78" w:name="_Toc513764295"/>
      <w:r w:rsidRPr="003809C3">
        <w:rPr>
          <w:rFonts w:ascii="宋体" w:hAnsi="宋体" w:hint="eastAsia"/>
          <w:sz w:val="24"/>
          <w:szCs w:val="24"/>
        </w:rPr>
        <w:lastRenderedPageBreak/>
        <w:t>第4章</w:t>
      </w:r>
      <w:r w:rsidR="00614F25" w:rsidRPr="003809C3">
        <w:rPr>
          <w:rFonts w:ascii="宋体" w:hAnsi="宋体" w:hint="eastAsia"/>
          <w:sz w:val="24"/>
          <w:szCs w:val="24"/>
        </w:rPr>
        <w:t xml:space="preserve"> </w:t>
      </w:r>
      <w:r w:rsidR="003A2ACB" w:rsidRPr="003809C3">
        <w:rPr>
          <w:rFonts w:ascii="宋体" w:hAnsi="宋体" w:hint="eastAsia"/>
          <w:sz w:val="24"/>
          <w:szCs w:val="24"/>
        </w:rPr>
        <w:t>总结</w:t>
      </w:r>
      <w:bookmarkEnd w:id="78"/>
    </w:p>
    <w:p w:rsidR="008657F5" w:rsidRPr="00E60D53" w:rsidRDefault="002C53D2" w:rsidP="000D385D">
      <w:pPr>
        <w:adjustRightInd w:val="0"/>
        <w:spacing w:line="360" w:lineRule="auto"/>
        <w:ind w:firstLine="420"/>
        <w:jc w:val="left"/>
        <w:textAlignment w:val="baseline"/>
        <w:rPr>
          <w:rFonts w:ascii="宋体" w:hAnsi="宋体"/>
          <w:color w:val="000000"/>
          <w:kern w:val="0"/>
          <w:sz w:val="24"/>
        </w:rPr>
      </w:pPr>
      <w:r w:rsidRPr="00E60D53">
        <w:rPr>
          <w:rFonts w:ascii="宋体" w:hAnsi="宋体" w:hint="eastAsia"/>
          <w:color w:val="000000"/>
          <w:kern w:val="0"/>
          <w:sz w:val="24"/>
        </w:rPr>
        <w:t>通过对整体系统的详细需求分析了解，明确该系统需要解决的问题以及所要实现的目标。</w:t>
      </w:r>
      <w:r w:rsidR="00293819" w:rsidRPr="002C53D2">
        <w:rPr>
          <w:rFonts w:ascii="宋体" w:hAnsi="宋体" w:hint="eastAsia"/>
          <w:color w:val="000000"/>
          <w:kern w:val="0"/>
          <w:sz w:val="24"/>
        </w:rPr>
        <w:t>根据需求分析进行系统设计</w:t>
      </w:r>
      <w:r w:rsidR="003C4140" w:rsidRPr="002C53D2">
        <w:rPr>
          <w:rFonts w:ascii="宋体" w:hAnsi="宋体" w:hint="eastAsia"/>
          <w:color w:val="000000"/>
          <w:kern w:val="0"/>
          <w:sz w:val="24"/>
        </w:rPr>
        <w:t>，通过</w:t>
      </w:r>
      <w:r w:rsidR="008657F5" w:rsidRPr="002C53D2">
        <w:rPr>
          <w:rFonts w:ascii="宋体" w:hAnsi="宋体" w:hint="eastAsia"/>
          <w:color w:val="000000"/>
          <w:kern w:val="0"/>
          <w:sz w:val="24"/>
        </w:rPr>
        <w:t>总体架构设计，完成了系统</w:t>
      </w:r>
      <w:r w:rsidR="00B969C9" w:rsidRPr="002C53D2">
        <w:rPr>
          <w:rFonts w:ascii="宋体" w:hAnsi="宋体" w:hint="eastAsia"/>
          <w:color w:val="000000"/>
          <w:kern w:val="0"/>
          <w:sz w:val="24"/>
        </w:rPr>
        <w:t>十二个</w:t>
      </w:r>
      <w:r w:rsidR="008657F5" w:rsidRPr="002C53D2">
        <w:rPr>
          <w:rFonts w:ascii="宋体" w:hAnsi="宋体" w:hint="eastAsia"/>
          <w:color w:val="000000"/>
          <w:kern w:val="0"/>
          <w:sz w:val="24"/>
        </w:rPr>
        <w:t>模块的划分，即</w:t>
      </w:r>
      <w:r w:rsidR="00B969C9" w:rsidRPr="00E60D53">
        <w:rPr>
          <w:rFonts w:ascii="宋体" w:hAnsi="宋体" w:hint="eastAsia"/>
          <w:color w:val="000000"/>
          <w:kern w:val="0"/>
          <w:sz w:val="24"/>
        </w:rPr>
        <w:t>烽火台、流程驱动表、粮草先行、数字化地图、产品周报、战略任务书、猎豹指数、数字大咖、猎豹周刊、脑洞、产品目录、快鱼吃鳗鱼</w:t>
      </w:r>
      <w:r w:rsidR="004D3023" w:rsidRPr="002C53D2">
        <w:rPr>
          <w:rFonts w:ascii="宋体" w:hAnsi="宋体" w:hint="eastAsia"/>
          <w:color w:val="000000"/>
          <w:kern w:val="0"/>
          <w:sz w:val="24"/>
        </w:rPr>
        <w:t>；以及系统对人员及产品的管理。</w:t>
      </w:r>
    </w:p>
    <w:p w:rsidR="001C2A5A" w:rsidRPr="002C53D2" w:rsidRDefault="001C2A5A" w:rsidP="000D385D">
      <w:pPr>
        <w:adjustRightInd w:val="0"/>
        <w:spacing w:line="360" w:lineRule="auto"/>
        <w:ind w:firstLine="420"/>
        <w:jc w:val="left"/>
        <w:textAlignment w:val="baseline"/>
        <w:rPr>
          <w:rFonts w:ascii="宋体" w:hAnsi="宋体"/>
          <w:color w:val="000000"/>
          <w:kern w:val="0"/>
          <w:sz w:val="24"/>
        </w:rPr>
      </w:pPr>
      <w:r>
        <w:rPr>
          <w:rFonts w:ascii="宋体" w:hAnsi="宋体" w:hint="eastAsia"/>
          <w:color w:val="000000"/>
          <w:kern w:val="0"/>
          <w:sz w:val="24"/>
        </w:rPr>
        <w:t>通过此次论文设计，深刻体会到需求分析在整个软件开发过程中的重要性，以及软件工程在软件项目实施中的必要性。在系统实施过程中，使我对需求分析有了更深层次的</w:t>
      </w:r>
      <w:r w:rsidR="00C650F2">
        <w:rPr>
          <w:rFonts w:ascii="宋体" w:hAnsi="宋体" w:hint="eastAsia"/>
          <w:color w:val="000000"/>
          <w:kern w:val="0"/>
          <w:sz w:val="24"/>
        </w:rPr>
        <w:t>理</w:t>
      </w:r>
      <w:r>
        <w:rPr>
          <w:rFonts w:ascii="宋体" w:hAnsi="宋体" w:hint="eastAsia"/>
          <w:color w:val="000000"/>
          <w:kern w:val="0"/>
          <w:sz w:val="24"/>
        </w:rPr>
        <w:t>解。</w:t>
      </w:r>
      <w:r w:rsidR="00974D36">
        <w:rPr>
          <w:rFonts w:ascii="宋体" w:hAnsi="宋体" w:hint="eastAsia"/>
          <w:color w:val="000000"/>
          <w:kern w:val="0"/>
          <w:sz w:val="24"/>
        </w:rPr>
        <w:t>为后续工作积累了一定的经验，在不断完善的过程中成长，努力做</w:t>
      </w:r>
      <w:r w:rsidR="004A15D1">
        <w:rPr>
          <w:rFonts w:ascii="宋体" w:hAnsi="宋体" w:hint="eastAsia"/>
          <w:color w:val="000000"/>
          <w:kern w:val="0"/>
          <w:sz w:val="24"/>
        </w:rPr>
        <w:t>到更好</w:t>
      </w:r>
      <w:r w:rsidR="00974D36">
        <w:rPr>
          <w:rFonts w:ascii="宋体" w:hAnsi="宋体" w:hint="eastAsia"/>
          <w:color w:val="000000"/>
          <w:kern w:val="0"/>
          <w:sz w:val="24"/>
        </w:rPr>
        <w:t>。</w:t>
      </w:r>
    </w:p>
    <w:p w:rsidR="0008658C" w:rsidRPr="008657F5" w:rsidRDefault="006332BF" w:rsidP="0008658C">
      <w:pPr>
        <w:rPr>
          <w:sz w:val="24"/>
        </w:rPr>
      </w:pPr>
      <w:r>
        <w:rPr>
          <w:rFonts w:hint="eastAsia"/>
          <w:sz w:val="24"/>
        </w:rPr>
        <w:tab/>
      </w:r>
    </w:p>
    <w:p w:rsidR="0008658C" w:rsidRDefault="0008658C" w:rsidP="0008658C"/>
    <w:p w:rsidR="0008658C" w:rsidRDefault="0008658C" w:rsidP="0008658C"/>
    <w:p w:rsidR="0008658C" w:rsidRPr="0008658C" w:rsidRDefault="0008658C" w:rsidP="0008658C"/>
    <w:p w:rsidR="0076291E" w:rsidRDefault="0076291E">
      <w:pPr>
        <w:widowControl/>
        <w:jc w:val="left"/>
        <w:rPr>
          <w:rFonts w:ascii="宋体" w:hAnsi="宋体"/>
          <w:sz w:val="24"/>
        </w:rPr>
      </w:pPr>
    </w:p>
    <w:p w:rsidR="003F426C" w:rsidRDefault="003F426C">
      <w:pPr>
        <w:widowControl/>
        <w:jc w:val="left"/>
        <w:rPr>
          <w:rFonts w:ascii="宋体" w:hAnsi="宋体"/>
          <w:sz w:val="24"/>
        </w:rPr>
      </w:pPr>
    </w:p>
    <w:p w:rsidR="003F426C" w:rsidRDefault="003F426C">
      <w:pPr>
        <w:widowControl/>
        <w:jc w:val="left"/>
        <w:rPr>
          <w:rFonts w:ascii="宋体" w:hAnsi="宋体"/>
          <w:sz w:val="24"/>
        </w:rPr>
      </w:pPr>
    </w:p>
    <w:p w:rsidR="003F426C" w:rsidRDefault="003F426C">
      <w:pPr>
        <w:widowControl/>
        <w:jc w:val="left"/>
        <w:rPr>
          <w:rFonts w:ascii="宋体" w:hAnsi="宋体"/>
          <w:sz w:val="24"/>
        </w:rPr>
      </w:pPr>
    </w:p>
    <w:p w:rsidR="003F426C" w:rsidRDefault="003F426C">
      <w:pPr>
        <w:widowControl/>
        <w:jc w:val="left"/>
        <w:rPr>
          <w:rFonts w:ascii="宋体" w:hAnsi="宋体"/>
          <w:sz w:val="24"/>
        </w:rPr>
      </w:pPr>
    </w:p>
    <w:p w:rsidR="003F426C" w:rsidRDefault="003F426C">
      <w:pPr>
        <w:widowControl/>
        <w:jc w:val="left"/>
        <w:rPr>
          <w:rFonts w:ascii="宋体" w:hAnsi="宋体"/>
          <w:sz w:val="24"/>
        </w:rPr>
      </w:pPr>
    </w:p>
    <w:p w:rsidR="003F426C" w:rsidRDefault="003F426C">
      <w:pPr>
        <w:widowControl/>
        <w:jc w:val="left"/>
        <w:rPr>
          <w:rFonts w:ascii="宋体" w:hAnsi="宋体"/>
          <w:sz w:val="24"/>
        </w:rPr>
      </w:pPr>
    </w:p>
    <w:p w:rsidR="003F426C" w:rsidRDefault="003F426C">
      <w:pPr>
        <w:widowControl/>
        <w:jc w:val="left"/>
        <w:rPr>
          <w:rFonts w:ascii="宋体" w:hAnsi="宋体"/>
          <w:sz w:val="24"/>
        </w:rPr>
      </w:pPr>
    </w:p>
    <w:p w:rsidR="003F426C" w:rsidRDefault="003F426C">
      <w:pPr>
        <w:widowControl/>
        <w:jc w:val="left"/>
        <w:rPr>
          <w:rFonts w:ascii="宋体" w:hAnsi="宋体"/>
          <w:sz w:val="24"/>
        </w:rPr>
      </w:pPr>
    </w:p>
    <w:p w:rsidR="003F426C" w:rsidRDefault="003F426C">
      <w:pPr>
        <w:widowControl/>
        <w:jc w:val="left"/>
        <w:rPr>
          <w:rFonts w:ascii="宋体" w:hAnsi="宋体"/>
          <w:sz w:val="24"/>
        </w:rPr>
      </w:pPr>
    </w:p>
    <w:p w:rsidR="003F426C" w:rsidRDefault="003F426C">
      <w:pPr>
        <w:widowControl/>
        <w:jc w:val="left"/>
        <w:rPr>
          <w:rFonts w:ascii="宋体" w:hAnsi="宋体"/>
          <w:sz w:val="24"/>
        </w:rPr>
      </w:pPr>
    </w:p>
    <w:p w:rsidR="003F426C" w:rsidRDefault="003F426C">
      <w:pPr>
        <w:widowControl/>
        <w:jc w:val="left"/>
        <w:rPr>
          <w:rFonts w:ascii="宋体" w:hAnsi="宋体"/>
          <w:sz w:val="24"/>
        </w:rPr>
      </w:pPr>
    </w:p>
    <w:p w:rsidR="003F426C" w:rsidRDefault="003F426C">
      <w:pPr>
        <w:widowControl/>
        <w:jc w:val="left"/>
        <w:rPr>
          <w:rFonts w:ascii="宋体" w:hAnsi="宋体"/>
          <w:sz w:val="24"/>
        </w:rPr>
      </w:pPr>
    </w:p>
    <w:p w:rsidR="003F426C" w:rsidRDefault="003F426C">
      <w:pPr>
        <w:widowControl/>
        <w:jc w:val="left"/>
        <w:rPr>
          <w:rFonts w:ascii="宋体" w:hAnsi="宋体"/>
          <w:sz w:val="24"/>
        </w:rPr>
      </w:pPr>
    </w:p>
    <w:p w:rsidR="003F426C" w:rsidRDefault="003F426C">
      <w:pPr>
        <w:widowControl/>
        <w:jc w:val="left"/>
        <w:rPr>
          <w:rFonts w:ascii="宋体" w:hAnsi="宋体"/>
          <w:sz w:val="24"/>
        </w:rPr>
      </w:pPr>
    </w:p>
    <w:p w:rsidR="003F426C" w:rsidRDefault="003F426C">
      <w:pPr>
        <w:widowControl/>
        <w:jc w:val="left"/>
        <w:rPr>
          <w:rFonts w:ascii="宋体" w:hAnsi="宋体"/>
          <w:sz w:val="24"/>
        </w:rPr>
      </w:pPr>
    </w:p>
    <w:p w:rsidR="003F426C" w:rsidRDefault="003F426C">
      <w:pPr>
        <w:widowControl/>
        <w:jc w:val="left"/>
        <w:rPr>
          <w:rFonts w:ascii="宋体" w:hAnsi="宋体"/>
          <w:sz w:val="24"/>
        </w:rPr>
      </w:pPr>
    </w:p>
    <w:p w:rsidR="003F426C" w:rsidRDefault="003F426C">
      <w:pPr>
        <w:widowControl/>
        <w:jc w:val="left"/>
        <w:rPr>
          <w:rFonts w:ascii="宋体" w:hAnsi="宋体"/>
          <w:sz w:val="24"/>
        </w:rPr>
      </w:pPr>
    </w:p>
    <w:p w:rsidR="003F426C" w:rsidRDefault="003F426C">
      <w:pPr>
        <w:widowControl/>
        <w:jc w:val="left"/>
        <w:rPr>
          <w:rFonts w:ascii="宋体" w:hAnsi="宋体"/>
          <w:sz w:val="24"/>
        </w:rPr>
      </w:pPr>
    </w:p>
    <w:p w:rsidR="003F426C" w:rsidRDefault="003F426C">
      <w:pPr>
        <w:widowControl/>
        <w:jc w:val="left"/>
        <w:rPr>
          <w:rFonts w:ascii="宋体" w:hAnsi="宋体"/>
          <w:sz w:val="24"/>
        </w:rPr>
      </w:pPr>
    </w:p>
    <w:p w:rsidR="003F426C" w:rsidRDefault="003F426C">
      <w:pPr>
        <w:widowControl/>
        <w:jc w:val="left"/>
        <w:rPr>
          <w:rFonts w:ascii="宋体" w:hAnsi="宋体"/>
          <w:sz w:val="24"/>
        </w:rPr>
      </w:pPr>
    </w:p>
    <w:p w:rsidR="003F426C" w:rsidRDefault="003F426C">
      <w:pPr>
        <w:widowControl/>
        <w:jc w:val="left"/>
        <w:rPr>
          <w:rFonts w:ascii="宋体" w:hAnsi="宋体"/>
          <w:sz w:val="24"/>
        </w:rPr>
      </w:pPr>
    </w:p>
    <w:p w:rsidR="003F426C" w:rsidRDefault="003F426C">
      <w:pPr>
        <w:widowControl/>
        <w:jc w:val="left"/>
        <w:rPr>
          <w:rFonts w:ascii="宋体" w:hAnsi="宋体"/>
          <w:sz w:val="24"/>
        </w:rPr>
      </w:pPr>
    </w:p>
    <w:p w:rsidR="0076291E" w:rsidRDefault="0076291E">
      <w:pPr>
        <w:widowControl/>
        <w:jc w:val="left"/>
        <w:rPr>
          <w:rFonts w:ascii="宋体" w:hAnsi="宋体"/>
          <w:sz w:val="24"/>
        </w:rPr>
      </w:pPr>
    </w:p>
    <w:p w:rsidR="0076291E" w:rsidRPr="00E624CF" w:rsidRDefault="0076291E" w:rsidP="0076291E">
      <w:pPr>
        <w:pStyle w:val="1"/>
        <w:spacing w:before="0" w:after="0" w:line="360" w:lineRule="auto"/>
        <w:ind w:left="432"/>
        <w:jc w:val="center"/>
        <w:rPr>
          <w:rFonts w:ascii="宋体" w:hAnsi="宋体"/>
          <w:sz w:val="24"/>
          <w:szCs w:val="24"/>
        </w:rPr>
      </w:pPr>
      <w:bookmarkStart w:id="79" w:name="_Toc513764296"/>
      <w:r w:rsidRPr="00E624CF">
        <w:rPr>
          <w:rFonts w:ascii="宋体" w:hAnsi="宋体" w:hint="eastAsia"/>
          <w:sz w:val="24"/>
          <w:szCs w:val="24"/>
        </w:rPr>
        <w:t>致 谢</w:t>
      </w:r>
      <w:bookmarkEnd w:id="79"/>
    </w:p>
    <w:p w:rsidR="00353C09" w:rsidRPr="0061403E" w:rsidRDefault="0098000A" w:rsidP="000D385D">
      <w:pPr>
        <w:adjustRightInd w:val="0"/>
        <w:spacing w:line="360" w:lineRule="auto"/>
        <w:ind w:firstLine="420"/>
        <w:jc w:val="left"/>
        <w:textAlignment w:val="baseline"/>
        <w:rPr>
          <w:rFonts w:ascii="宋体" w:hAnsi="宋体"/>
          <w:color w:val="000000"/>
          <w:kern w:val="0"/>
          <w:sz w:val="24"/>
        </w:rPr>
      </w:pPr>
      <w:r w:rsidRPr="0095430C">
        <w:rPr>
          <w:rFonts w:hint="eastAsia"/>
          <w:sz w:val="24"/>
        </w:rPr>
        <w:t>本文</w:t>
      </w:r>
      <w:r w:rsidRPr="0095430C">
        <w:rPr>
          <w:sz w:val="24"/>
        </w:rPr>
        <w:t>之所以能够顺利完成，尤其要</w:t>
      </w:r>
      <w:r w:rsidRPr="0095430C">
        <w:rPr>
          <w:rFonts w:hint="eastAsia"/>
          <w:sz w:val="24"/>
        </w:rPr>
        <w:t>感谢</w:t>
      </w:r>
      <w:r>
        <w:rPr>
          <w:rFonts w:hint="eastAsia"/>
          <w:sz w:val="24"/>
        </w:rPr>
        <w:t>林士玮</w:t>
      </w:r>
      <w:r w:rsidRPr="009D695B">
        <w:rPr>
          <w:rFonts w:hint="eastAsia"/>
          <w:sz w:val="24"/>
        </w:rPr>
        <w:t>老师</w:t>
      </w:r>
      <w:r>
        <w:rPr>
          <w:rFonts w:hint="eastAsia"/>
          <w:sz w:val="24"/>
        </w:rPr>
        <w:t>的鼎力支持。</w:t>
      </w:r>
      <w:r w:rsidR="00353C09" w:rsidRPr="0061403E">
        <w:rPr>
          <w:rFonts w:ascii="宋体" w:hAnsi="宋体" w:hint="eastAsia"/>
          <w:color w:val="000000"/>
          <w:kern w:val="0"/>
          <w:sz w:val="24"/>
        </w:rPr>
        <w:t>在此对您说一声“您辛苦了！”从选题开题开始，您总是在百忙之中抽出时间，对我进行耐心的辅导，给我帮助，在与您接触的短短半年多时间里，您深厚的学术，严谨的态度，强烈的责任心及对学生的无私关爱，使我受益匪浅，令我受益终生。</w:t>
      </w:r>
    </w:p>
    <w:p w:rsidR="00353C09" w:rsidRDefault="00353C09" w:rsidP="000D385D">
      <w:pPr>
        <w:adjustRightInd w:val="0"/>
        <w:spacing w:line="360" w:lineRule="auto"/>
        <w:ind w:firstLineChars="200" w:firstLine="480"/>
        <w:jc w:val="left"/>
        <w:textAlignment w:val="baseline"/>
        <w:rPr>
          <w:rFonts w:ascii="宋体" w:hAnsi="宋体"/>
          <w:color w:val="000000"/>
          <w:kern w:val="0"/>
          <w:sz w:val="24"/>
        </w:rPr>
      </w:pPr>
      <w:r w:rsidRPr="0061403E">
        <w:rPr>
          <w:rFonts w:ascii="宋体" w:hAnsi="宋体" w:hint="eastAsia"/>
          <w:color w:val="000000"/>
          <w:kern w:val="0"/>
          <w:sz w:val="24"/>
        </w:rPr>
        <w:t>同时对</w:t>
      </w:r>
      <w:r>
        <w:rPr>
          <w:rFonts w:ascii="宋体" w:hAnsi="宋体" w:hint="eastAsia"/>
          <w:color w:val="000000"/>
          <w:kern w:val="0"/>
          <w:sz w:val="24"/>
        </w:rPr>
        <w:t>曾经帮助我</w:t>
      </w:r>
      <w:r w:rsidRPr="0061403E">
        <w:rPr>
          <w:rFonts w:ascii="宋体" w:hAnsi="宋体" w:hint="eastAsia"/>
          <w:color w:val="000000"/>
          <w:kern w:val="0"/>
          <w:sz w:val="24"/>
        </w:rPr>
        <w:t>的老师</w:t>
      </w:r>
      <w:r>
        <w:rPr>
          <w:rFonts w:ascii="宋体" w:hAnsi="宋体" w:hint="eastAsia"/>
          <w:color w:val="000000"/>
          <w:kern w:val="0"/>
          <w:sz w:val="24"/>
        </w:rPr>
        <w:t>们</w:t>
      </w:r>
      <w:r w:rsidRPr="0061403E">
        <w:rPr>
          <w:rFonts w:ascii="宋体" w:hAnsi="宋体" w:hint="eastAsia"/>
          <w:color w:val="000000"/>
          <w:kern w:val="0"/>
          <w:sz w:val="24"/>
        </w:rPr>
        <w:t>也表示感谢，</w:t>
      </w:r>
      <w:r>
        <w:rPr>
          <w:rFonts w:ascii="宋体" w:hAnsi="宋体" w:hint="eastAsia"/>
          <w:color w:val="000000"/>
          <w:kern w:val="0"/>
          <w:sz w:val="24"/>
        </w:rPr>
        <w:t>因为你们对工作的热情，严谨的工作态度，深深的感染了我，让我深刻的体会到什么是快乐工作，开心生活。</w:t>
      </w:r>
    </w:p>
    <w:p w:rsidR="00353C09" w:rsidRPr="0061403E" w:rsidRDefault="00353C09" w:rsidP="000D385D">
      <w:pPr>
        <w:adjustRightInd w:val="0"/>
        <w:spacing w:line="360" w:lineRule="auto"/>
        <w:ind w:firstLineChars="200" w:firstLine="480"/>
        <w:jc w:val="left"/>
        <w:textAlignment w:val="baseline"/>
        <w:rPr>
          <w:rFonts w:ascii="宋体" w:hAnsi="宋体"/>
          <w:color w:val="000000"/>
          <w:kern w:val="0"/>
          <w:sz w:val="24"/>
        </w:rPr>
      </w:pPr>
      <w:r>
        <w:rPr>
          <w:rFonts w:ascii="宋体" w:hAnsi="宋体" w:hint="eastAsia"/>
          <w:color w:val="000000"/>
          <w:kern w:val="0"/>
          <w:sz w:val="24"/>
        </w:rPr>
        <w:t>最后感谢我的同事，有你们的支持与无私的奉献，让我明白我需要什么，才能发现更多我未发现的问题并及时更正，使我做的更好，谢谢</w:t>
      </w:r>
      <w:r w:rsidRPr="0061403E">
        <w:rPr>
          <w:rFonts w:ascii="宋体" w:hAnsi="宋体" w:hint="eastAsia"/>
          <w:color w:val="000000"/>
          <w:kern w:val="0"/>
          <w:sz w:val="24"/>
        </w:rPr>
        <w:t>！</w:t>
      </w:r>
    </w:p>
    <w:p w:rsidR="005A4649" w:rsidRPr="005A4649" w:rsidRDefault="0098000A" w:rsidP="000D385D">
      <w:pPr>
        <w:spacing w:line="360" w:lineRule="auto"/>
        <w:ind w:firstLine="420"/>
        <w:jc w:val="left"/>
      </w:pPr>
      <w:r w:rsidRPr="0095430C">
        <w:rPr>
          <w:sz w:val="24"/>
        </w:rPr>
        <w:t>最后衷心感谢在百忙之中评阅论文和参加</w:t>
      </w:r>
      <w:hyperlink r:id="rId23" w:tgtFrame="_blank" w:history="1">
        <w:r w:rsidRPr="0095430C">
          <w:rPr>
            <w:sz w:val="24"/>
          </w:rPr>
          <w:t>答辩</w:t>
        </w:r>
      </w:hyperlink>
      <w:r w:rsidRPr="0095430C">
        <w:rPr>
          <w:sz w:val="24"/>
        </w:rPr>
        <w:t>的各位专家、教授</w:t>
      </w:r>
      <w:r w:rsidRPr="0095430C">
        <w:rPr>
          <w:sz w:val="24"/>
        </w:rPr>
        <w:t>!</w:t>
      </w:r>
    </w:p>
    <w:p w:rsidR="0028592D" w:rsidRDefault="0028592D" w:rsidP="000D385D">
      <w:pPr>
        <w:spacing w:line="360" w:lineRule="auto"/>
        <w:jc w:val="left"/>
      </w:pPr>
    </w:p>
    <w:p w:rsidR="0028592D" w:rsidRDefault="0028592D" w:rsidP="004A0702">
      <w:pPr>
        <w:spacing w:line="360" w:lineRule="auto"/>
      </w:pPr>
    </w:p>
    <w:p w:rsidR="0028592D" w:rsidRDefault="0028592D" w:rsidP="004A0702">
      <w:pPr>
        <w:spacing w:line="360" w:lineRule="auto"/>
        <w:rPr>
          <w:sz w:val="24"/>
        </w:rPr>
      </w:pPr>
    </w:p>
    <w:p w:rsidR="003F426C" w:rsidRDefault="003F426C" w:rsidP="004A0702">
      <w:pPr>
        <w:spacing w:line="360" w:lineRule="auto"/>
        <w:rPr>
          <w:sz w:val="24"/>
        </w:rPr>
      </w:pPr>
    </w:p>
    <w:p w:rsidR="003F426C" w:rsidRDefault="003F426C" w:rsidP="004A0702">
      <w:pPr>
        <w:spacing w:line="360" w:lineRule="auto"/>
        <w:rPr>
          <w:sz w:val="24"/>
        </w:rPr>
      </w:pPr>
    </w:p>
    <w:p w:rsidR="003F426C" w:rsidRDefault="003F426C" w:rsidP="004A0702">
      <w:pPr>
        <w:spacing w:line="360" w:lineRule="auto"/>
        <w:rPr>
          <w:sz w:val="24"/>
        </w:rPr>
      </w:pPr>
    </w:p>
    <w:p w:rsidR="003F426C" w:rsidRDefault="003F426C" w:rsidP="004A0702">
      <w:pPr>
        <w:spacing w:line="360" w:lineRule="auto"/>
        <w:rPr>
          <w:sz w:val="24"/>
        </w:rPr>
      </w:pPr>
    </w:p>
    <w:p w:rsidR="003F426C" w:rsidRDefault="003F426C" w:rsidP="004A0702">
      <w:pPr>
        <w:spacing w:line="360" w:lineRule="auto"/>
        <w:rPr>
          <w:sz w:val="24"/>
        </w:rPr>
      </w:pPr>
    </w:p>
    <w:p w:rsidR="003F426C" w:rsidRDefault="003F426C" w:rsidP="004A0702">
      <w:pPr>
        <w:spacing w:line="360" w:lineRule="auto"/>
        <w:rPr>
          <w:sz w:val="24"/>
        </w:rPr>
      </w:pPr>
    </w:p>
    <w:p w:rsidR="003F426C" w:rsidRDefault="003F426C" w:rsidP="004A0702">
      <w:pPr>
        <w:spacing w:line="360" w:lineRule="auto"/>
        <w:rPr>
          <w:sz w:val="24"/>
        </w:rPr>
      </w:pPr>
    </w:p>
    <w:p w:rsidR="003F426C" w:rsidRDefault="003F426C" w:rsidP="004A0702">
      <w:pPr>
        <w:spacing w:line="360" w:lineRule="auto"/>
        <w:rPr>
          <w:sz w:val="24"/>
        </w:rPr>
      </w:pPr>
    </w:p>
    <w:p w:rsidR="003F426C" w:rsidRDefault="003F426C" w:rsidP="004A0702">
      <w:pPr>
        <w:spacing w:line="360" w:lineRule="auto"/>
        <w:rPr>
          <w:sz w:val="24"/>
        </w:rPr>
      </w:pPr>
    </w:p>
    <w:p w:rsidR="003F426C" w:rsidRDefault="003F426C" w:rsidP="004A0702">
      <w:pPr>
        <w:spacing w:line="360" w:lineRule="auto"/>
        <w:rPr>
          <w:sz w:val="24"/>
        </w:rPr>
      </w:pPr>
    </w:p>
    <w:p w:rsidR="003F426C" w:rsidRDefault="003F426C" w:rsidP="004A0702">
      <w:pPr>
        <w:spacing w:line="360" w:lineRule="auto"/>
        <w:rPr>
          <w:sz w:val="24"/>
        </w:rPr>
      </w:pPr>
    </w:p>
    <w:p w:rsidR="003F426C" w:rsidRDefault="003F426C" w:rsidP="004A0702">
      <w:pPr>
        <w:spacing w:line="360" w:lineRule="auto"/>
        <w:rPr>
          <w:sz w:val="24"/>
        </w:rPr>
      </w:pPr>
    </w:p>
    <w:p w:rsidR="003F426C" w:rsidRDefault="003F426C" w:rsidP="004A0702">
      <w:pPr>
        <w:spacing w:line="360" w:lineRule="auto"/>
        <w:rPr>
          <w:sz w:val="24"/>
        </w:rPr>
      </w:pPr>
    </w:p>
    <w:p w:rsidR="003F426C" w:rsidRDefault="003F426C" w:rsidP="004A0702">
      <w:pPr>
        <w:spacing w:line="360" w:lineRule="auto"/>
        <w:rPr>
          <w:sz w:val="24"/>
        </w:rPr>
      </w:pPr>
    </w:p>
    <w:p w:rsidR="003F426C" w:rsidRDefault="003F426C" w:rsidP="004A0702">
      <w:pPr>
        <w:spacing w:line="360" w:lineRule="auto"/>
        <w:rPr>
          <w:sz w:val="24"/>
        </w:rPr>
      </w:pPr>
    </w:p>
    <w:p w:rsidR="003F426C" w:rsidRDefault="003F426C" w:rsidP="004A0702">
      <w:pPr>
        <w:spacing w:line="360" w:lineRule="auto"/>
        <w:rPr>
          <w:sz w:val="24"/>
        </w:rPr>
      </w:pPr>
    </w:p>
    <w:p w:rsidR="00B525FC" w:rsidRDefault="00F4478E" w:rsidP="007836B8">
      <w:pPr>
        <w:pStyle w:val="1"/>
        <w:spacing w:before="0" w:after="0" w:line="360" w:lineRule="auto"/>
        <w:jc w:val="center"/>
        <w:rPr>
          <w:rFonts w:ascii="宋体" w:hAnsi="宋体"/>
          <w:sz w:val="24"/>
          <w:szCs w:val="24"/>
        </w:rPr>
      </w:pPr>
      <w:bookmarkStart w:id="80" w:name="_Toc513764297"/>
      <w:r w:rsidRPr="00F4478E">
        <w:rPr>
          <w:rFonts w:ascii="宋体" w:hAnsi="宋体" w:hint="eastAsia"/>
          <w:sz w:val="24"/>
          <w:szCs w:val="24"/>
        </w:rPr>
        <w:lastRenderedPageBreak/>
        <w:t>参考文献</w:t>
      </w:r>
      <w:bookmarkEnd w:id="80"/>
    </w:p>
    <w:p w:rsidR="00F4478E" w:rsidRPr="007836B8" w:rsidRDefault="00F4478E" w:rsidP="007836B8">
      <w:pPr>
        <w:spacing w:line="360" w:lineRule="auto"/>
        <w:rPr>
          <w:rFonts w:ascii="宋体" w:hAnsi="宋体"/>
          <w:szCs w:val="21"/>
        </w:rPr>
      </w:pPr>
      <w:r w:rsidRPr="007836B8">
        <w:rPr>
          <w:rFonts w:ascii="宋体" w:hAnsi="宋体" w:hint="eastAsia"/>
          <w:szCs w:val="21"/>
        </w:rPr>
        <w:t>[1]</w:t>
      </w:r>
    </w:p>
    <w:p w:rsidR="00F4478E" w:rsidRPr="007836B8" w:rsidRDefault="00F4478E" w:rsidP="007836B8">
      <w:pPr>
        <w:spacing w:line="360" w:lineRule="auto"/>
        <w:rPr>
          <w:rFonts w:ascii="宋体" w:hAnsi="宋体"/>
          <w:szCs w:val="21"/>
        </w:rPr>
      </w:pPr>
      <w:r w:rsidRPr="007836B8">
        <w:rPr>
          <w:rFonts w:ascii="宋体" w:hAnsi="宋体" w:hint="eastAsia"/>
          <w:szCs w:val="21"/>
        </w:rPr>
        <w:t>[2]</w:t>
      </w:r>
    </w:p>
    <w:p w:rsidR="00F4478E" w:rsidRPr="007836B8" w:rsidRDefault="005E1012" w:rsidP="007836B8">
      <w:pPr>
        <w:spacing w:line="360" w:lineRule="auto"/>
        <w:rPr>
          <w:rFonts w:ascii="宋体" w:hAnsi="宋体"/>
          <w:szCs w:val="21"/>
        </w:rPr>
      </w:pPr>
      <w:r w:rsidRPr="007836B8">
        <w:rPr>
          <w:rFonts w:ascii="宋体" w:hAnsi="宋体" w:hint="eastAsia"/>
          <w:szCs w:val="21"/>
        </w:rPr>
        <w:t>[3</w:t>
      </w:r>
      <w:r w:rsidR="00F4478E" w:rsidRPr="007836B8">
        <w:rPr>
          <w:rFonts w:ascii="宋体" w:hAnsi="宋体" w:hint="eastAsia"/>
          <w:szCs w:val="21"/>
        </w:rPr>
        <w:t>]</w:t>
      </w:r>
    </w:p>
    <w:p w:rsidR="00F4478E" w:rsidRPr="007836B8" w:rsidRDefault="005E1012" w:rsidP="00DF63F6">
      <w:pPr>
        <w:spacing w:line="360" w:lineRule="auto"/>
        <w:rPr>
          <w:rFonts w:ascii="宋体" w:hAnsi="宋体"/>
          <w:szCs w:val="21"/>
        </w:rPr>
      </w:pPr>
      <w:r w:rsidRPr="007836B8">
        <w:rPr>
          <w:rFonts w:ascii="宋体" w:hAnsi="宋体" w:hint="eastAsia"/>
          <w:szCs w:val="21"/>
        </w:rPr>
        <w:t>[4</w:t>
      </w:r>
      <w:r w:rsidR="00F4478E" w:rsidRPr="007836B8">
        <w:rPr>
          <w:rFonts w:ascii="宋体" w:hAnsi="宋体" w:hint="eastAsia"/>
          <w:szCs w:val="21"/>
        </w:rPr>
        <w:t>]</w:t>
      </w:r>
    </w:p>
    <w:p w:rsidR="00F4478E" w:rsidRPr="007836B8" w:rsidRDefault="005E1012" w:rsidP="007836B8">
      <w:pPr>
        <w:spacing w:line="360" w:lineRule="auto"/>
        <w:rPr>
          <w:rFonts w:ascii="宋体" w:hAnsi="宋体"/>
          <w:szCs w:val="21"/>
        </w:rPr>
      </w:pPr>
      <w:r w:rsidRPr="007836B8">
        <w:rPr>
          <w:rFonts w:ascii="宋体" w:hAnsi="宋体" w:hint="eastAsia"/>
          <w:szCs w:val="21"/>
        </w:rPr>
        <w:t>[5</w:t>
      </w:r>
      <w:r w:rsidR="00F4478E" w:rsidRPr="007836B8">
        <w:rPr>
          <w:rFonts w:ascii="宋体" w:hAnsi="宋体" w:hint="eastAsia"/>
          <w:szCs w:val="21"/>
        </w:rPr>
        <w:t>]</w:t>
      </w:r>
    </w:p>
    <w:p w:rsidR="005E1012" w:rsidRPr="007836B8" w:rsidRDefault="005E1012" w:rsidP="007836B8">
      <w:pPr>
        <w:spacing w:line="360" w:lineRule="auto"/>
        <w:rPr>
          <w:rFonts w:ascii="宋体" w:hAnsi="宋体"/>
          <w:szCs w:val="21"/>
        </w:rPr>
      </w:pPr>
      <w:r w:rsidRPr="007836B8">
        <w:rPr>
          <w:rFonts w:ascii="宋体" w:hAnsi="宋体" w:hint="eastAsia"/>
          <w:szCs w:val="21"/>
        </w:rPr>
        <w:t>[6</w:t>
      </w:r>
      <w:r w:rsidR="00DF63F6">
        <w:rPr>
          <w:rFonts w:ascii="宋体" w:hAnsi="宋体" w:hint="eastAsia"/>
          <w:szCs w:val="21"/>
        </w:rPr>
        <w:t>]</w:t>
      </w:r>
    </w:p>
    <w:p w:rsidR="005E1012" w:rsidRPr="007836B8" w:rsidRDefault="005E1012" w:rsidP="007836B8">
      <w:pPr>
        <w:spacing w:line="360" w:lineRule="auto"/>
        <w:rPr>
          <w:rFonts w:ascii="宋体" w:hAnsi="宋体"/>
          <w:szCs w:val="21"/>
        </w:rPr>
      </w:pPr>
      <w:r w:rsidRPr="007836B8">
        <w:rPr>
          <w:rFonts w:ascii="宋体" w:hAnsi="宋体" w:hint="eastAsia"/>
          <w:szCs w:val="21"/>
        </w:rPr>
        <w:t>[7]</w:t>
      </w:r>
    </w:p>
    <w:p w:rsidR="005E1012" w:rsidRPr="007836B8" w:rsidRDefault="005E1012" w:rsidP="007836B8">
      <w:pPr>
        <w:spacing w:line="360" w:lineRule="auto"/>
        <w:rPr>
          <w:rFonts w:ascii="宋体" w:hAnsi="宋体"/>
          <w:szCs w:val="21"/>
        </w:rPr>
      </w:pPr>
      <w:r w:rsidRPr="007836B8">
        <w:rPr>
          <w:rFonts w:ascii="宋体" w:hAnsi="宋体" w:hint="eastAsia"/>
          <w:szCs w:val="21"/>
        </w:rPr>
        <w:t>[8]</w:t>
      </w:r>
    </w:p>
    <w:p w:rsidR="00412940" w:rsidRPr="007836B8" w:rsidRDefault="00412940" w:rsidP="007836B8">
      <w:pPr>
        <w:spacing w:line="360" w:lineRule="auto"/>
        <w:rPr>
          <w:rFonts w:ascii="宋体" w:hAnsi="宋体"/>
          <w:szCs w:val="21"/>
        </w:rPr>
      </w:pPr>
      <w:r w:rsidRPr="007836B8">
        <w:rPr>
          <w:rFonts w:ascii="宋体" w:hAnsi="宋体" w:hint="eastAsia"/>
          <w:szCs w:val="21"/>
        </w:rPr>
        <w:t>[9]</w:t>
      </w:r>
    </w:p>
    <w:p w:rsidR="007836B8" w:rsidRPr="007836B8" w:rsidRDefault="00DF63F6" w:rsidP="007836B8">
      <w:pPr>
        <w:spacing w:line="360" w:lineRule="auto"/>
        <w:rPr>
          <w:rFonts w:ascii="宋体" w:hAnsi="宋体"/>
          <w:szCs w:val="21"/>
        </w:rPr>
      </w:pPr>
      <w:r>
        <w:rPr>
          <w:rFonts w:ascii="宋体" w:hAnsi="宋体"/>
          <w:szCs w:val="21"/>
        </w:rPr>
        <w:t>[10]</w:t>
      </w:r>
    </w:p>
    <w:sectPr w:rsidR="007836B8" w:rsidRPr="007836B8" w:rsidSect="00B945BB">
      <w:headerReference w:type="default" r:id="rId24"/>
      <w:footerReference w:type="default" r:id="rId25"/>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1261C" w:rsidRDefault="00E1261C" w:rsidP="0028319B">
      <w:r>
        <w:separator/>
      </w:r>
    </w:p>
  </w:endnote>
  <w:endnote w:type="continuationSeparator" w:id="0">
    <w:p w:rsidR="00E1261C" w:rsidRDefault="00E1261C" w:rsidP="002831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Futura Bk">
    <w:altName w:val="Segoe Print"/>
    <w:charset w:val="00"/>
    <w:family w:val="swiss"/>
    <w:pitch w:val="default"/>
    <w:sig w:usb0="00000287" w:usb1="00000000" w:usb2="00000000" w:usb3="00000000" w:csb0="0000009F" w:csb1="00000000"/>
  </w:font>
  <w:font w:name="隶书">
    <w:altName w:val="微软雅黑"/>
    <w:panose1 w:val="0201050906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77839640"/>
      <w:docPartObj>
        <w:docPartGallery w:val="Page Numbers (Bottom of Page)"/>
        <w:docPartUnique/>
      </w:docPartObj>
    </w:sdtPr>
    <w:sdtEndPr/>
    <w:sdtContent>
      <w:p w:rsidR="00FD138C" w:rsidRDefault="00FD138C">
        <w:pPr>
          <w:pStyle w:val="a4"/>
          <w:jc w:val="center"/>
        </w:pPr>
        <w:r>
          <w:fldChar w:fldCharType="begin"/>
        </w:r>
        <w:r>
          <w:instrText>PAGE   \* MERGEFORMAT</w:instrText>
        </w:r>
        <w:r>
          <w:fldChar w:fldCharType="separate"/>
        </w:r>
        <w:r w:rsidR="00287416" w:rsidRPr="00287416">
          <w:rPr>
            <w:noProof/>
            <w:lang w:val="zh-CN"/>
          </w:rPr>
          <w:t>5</w:t>
        </w:r>
        <w:r>
          <w:fldChar w:fldCharType="end"/>
        </w:r>
      </w:p>
    </w:sdtContent>
  </w:sdt>
  <w:p w:rsidR="00FD138C" w:rsidRDefault="00FD138C" w:rsidP="00825FFD">
    <w:pPr>
      <w:pStyle w:val="a4"/>
      <w:ind w:firstLineChars="2000" w:firstLine="360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1261C" w:rsidRDefault="00E1261C" w:rsidP="0028319B">
      <w:r>
        <w:separator/>
      </w:r>
    </w:p>
  </w:footnote>
  <w:footnote w:type="continuationSeparator" w:id="0">
    <w:p w:rsidR="00E1261C" w:rsidRDefault="00E1261C" w:rsidP="0028319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D138C" w:rsidRDefault="00FD138C" w:rsidP="009B4C24">
    <w:pPr>
      <w:pStyle w:val="a3"/>
      <w:jc w:val="both"/>
    </w:pPr>
    <w:r>
      <w:rPr>
        <w:rFonts w:hint="eastAsia"/>
      </w:rPr>
      <w:t>上海第二工业大学</w:t>
    </w:r>
    <w:r w:rsidRPr="00F930B3">
      <w:rPr>
        <w:rFonts w:hint="eastAsia"/>
      </w:rPr>
      <w:t>本科毕业设计（论文）</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B82505"/>
    <w:multiLevelType w:val="hybridMultilevel"/>
    <w:tmpl w:val="8C26F26A"/>
    <w:lvl w:ilvl="0" w:tplc="5D2254F4">
      <w:start w:val="1"/>
      <w:numFmt w:val="decimal"/>
      <w:lvlText w:val="%1、"/>
      <w:lvlJc w:val="left"/>
      <w:pPr>
        <w:ind w:left="364" w:hanging="360"/>
      </w:pPr>
      <w:rPr>
        <w:rFonts w:hint="default"/>
      </w:rPr>
    </w:lvl>
    <w:lvl w:ilvl="1" w:tplc="04090019" w:tentative="1">
      <w:start w:val="1"/>
      <w:numFmt w:val="lowerLetter"/>
      <w:lvlText w:val="%2)"/>
      <w:lvlJc w:val="left"/>
      <w:pPr>
        <w:ind w:left="844" w:hanging="420"/>
      </w:pPr>
    </w:lvl>
    <w:lvl w:ilvl="2" w:tplc="0409001B" w:tentative="1">
      <w:start w:val="1"/>
      <w:numFmt w:val="lowerRoman"/>
      <w:lvlText w:val="%3."/>
      <w:lvlJc w:val="right"/>
      <w:pPr>
        <w:ind w:left="1264" w:hanging="420"/>
      </w:pPr>
    </w:lvl>
    <w:lvl w:ilvl="3" w:tplc="0409000F" w:tentative="1">
      <w:start w:val="1"/>
      <w:numFmt w:val="decimal"/>
      <w:lvlText w:val="%4."/>
      <w:lvlJc w:val="left"/>
      <w:pPr>
        <w:ind w:left="1684" w:hanging="420"/>
      </w:pPr>
    </w:lvl>
    <w:lvl w:ilvl="4" w:tplc="04090019" w:tentative="1">
      <w:start w:val="1"/>
      <w:numFmt w:val="lowerLetter"/>
      <w:lvlText w:val="%5)"/>
      <w:lvlJc w:val="left"/>
      <w:pPr>
        <w:ind w:left="2104" w:hanging="420"/>
      </w:pPr>
    </w:lvl>
    <w:lvl w:ilvl="5" w:tplc="0409001B" w:tentative="1">
      <w:start w:val="1"/>
      <w:numFmt w:val="lowerRoman"/>
      <w:lvlText w:val="%6."/>
      <w:lvlJc w:val="right"/>
      <w:pPr>
        <w:ind w:left="2524" w:hanging="420"/>
      </w:pPr>
    </w:lvl>
    <w:lvl w:ilvl="6" w:tplc="0409000F" w:tentative="1">
      <w:start w:val="1"/>
      <w:numFmt w:val="decimal"/>
      <w:lvlText w:val="%7."/>
      <w:lvlJc w:val="left"/>
      <w:pPr>
        <w:ind w:left="2944" w:hanging="420"/>
      </w:pPr>
    </w:lvl>
    <w:lvl w:ilvl="7" w:tplc="04090019" w:tentative="1">
      <w:start w:val="1"/>
      <w:numFmt w:val="lowerLetter"/>
      <w:lvlText w:val="%8)"/>
      <w:lvlJc w:val="left"/>
      <w:pPr>
        <w:ind w:left="3364" w:hanging="420"/>
      </w:pPr>
    </w:lvl>
    <w:lvl w:ilvl="8" w:tplc="0409001B" w:tentative="1">
      <w:start w:val="1"/>
      <w:numFmt w:val="lowerRoman"/>
      <w:lvlText w:val="%9."/>
      <w:lvlJc w:val="right"/>
      <w:pPr>
        <w:ind w:left="3784" w:hanging="420"/>
      </w:pPr>
    </w:lvl>
  </w:abstractNum>
  <w:abstractNum w:abstractNumId="1" w15:restartNumberingAfterBreak="0">
    <w:nsid w:val="0EE10788"/>
    <w:multiLevelType w:val="hybridMultilevel"/>
    <w:tmpl w:val="7C52C514"/>
    <w:lvl w:ilvl="0" w:tplc="AEE072C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0F223B7F"/>
    <w:multiLevelType w:val="hybridMultilevel"/>
    <w:tmpl w:val="A842774C"/>
    <w:lvl w:ilvl="0" w:tplc="28103D8C">
      <w:start w:val="1"/>
      <w:numFmt w:val="decimalEnclosedCircle"/>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1B29378F"/>
    <w:multiLevelType w:val="hybridMultilevel"/>
    <w:tmpl w:val="7458DF54"/>
    <w:lvl w:ilvl="0" w:tplc="AA8C348E">
      <w:start w:val="1"/>
      <w:numFmt w:val="decimal"/>
      <w:lvlText w:val="%1、"/>
      <w:lvlJc w:val="left"/>
      <w:pPr>
        <w:ind w:left="364" w:hanging="360"/>
      </w:pPr>
      <w:rPr>
        <w:rFonts w:hint="default"/>
      </w:rPr>
    </w:lvl>
    <w:lvl w:ilvl="1" w:tplc="04090019" w:tentative="1">
      <w:start w:val="1"/>
      <w:numFmt w:val="lowerLetter"/>
      <w:lvlText w:val="%2)"/>
      <w:lvlJc w:val="left"/>
      <w:pPr>
        <w:ind w:left="844" w:hanging="420"/>
      </w:pPr>
    </w:lvl>
    <w:lvl w:ilvl="2" w:tplc="0409001B" w:tentative="1">
      <w:start w:val="1"/>
      <w:numFmt w:val="lowerRoman"/>
      <w:lvlText w:val="%3."/>
      <w:lvlJc w:val="right"/>
      <w:pPr>
        <w:ind w:left="1264" w:hanging="420"/>
      </w:pPr>
    </w:lvl>
    <w:lvl w:ilvl="3" w:tplc="0409000F" w:tentative="1">
      <w:start w:val="1"/>
      <w:numFmt w:val="decimal"/>
      <w:lvlText w:val="%4."/>
      <w:lvlJc w:val="left"/>
      <w:pPr>
        <w:ind w:left="1684" w:hanging="420"/>
      </w:pPr>
    </w:lvl>
    <w:lvl w:ilvl="4" w:tplc="04090019" w:tentative="1">
      <w:start w:val="1"/>
      <w:numFmt w:val="lowerLetter"/>
      <w:lvlText w:val="%5)"/>
      <w:lvlJc w:val="left"/>
      <w:pPr>
        <w:ind w:left="2104" w:hanging="420"/>
      </w:pPr>
    </w:lvl>
    <w:lvl w:ilvl="5" w:tplc="0409001B" w:tentative="1">
      <w:start w:val="1"/>
      <w:numFmt w:val="lowerRoman"/>
      <w:lvlText w:val="%6."/>
      <w:lvlJc w:val="right"/>
      <w:pPr>
        <w:ind w:left="2524" w:hanging="420"/>
      </w:pPr>
    </w:lvl>
    <w:lvl w:ilvl="6" w:tplc="0409000F" w:tentative="1">
      <w:start w:val="1"/>
      <w:numFmt w:val="decimal"/>
      <w:lvlText w:val="%7."/>
      <w:lvlJc w:val="left"/>
      <w:pPr>
        <w:ind w:left="2944" w:hanging="420"/>
      </w:pPr>
    </w:lvl>
    <w:lvl w:ilvl="7" w:tplc="04090019" w:tentative="1">
      <w:start w:val="1"/>
      <w:numFmt w:val="lowerLetter"/>
      <w:lvlText w:val="%8)"/>
      <w:lvlJc w:val="left"/>
      <w:pPr>
        <w:ind w:left="3364" w:hanging="420"/>
      </w:pPr>
    </w:lvl>
    <w:lvl w:ilvl="8" w:tplc="0409001B" w:tentative="1">
      <w:start w:val="1"/>
      <w:numFmt w:val="lowerRoman"/>
      <w:lvlText w:val="%9."/>
      <w:lvlJc w:val="right"/>
      <w:pPr>
        <w:ind w:left="3784" w:hanging="420"/>
      </w:pPr>
    </w:lvl>
  </w:abstractNum>
  <w:abstractNum w:abstractNumId="4" w15:restartNumberingAfterBreak="0">
    <w:nsid w:val="1C3834DE"/>
    <w:multiLevelType w:val="hybridMultilevel"/>
    <w:tmpl w:val="388E0A68"/>
    <w:lvl w:ilvl="0" w:tplc="760AC38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6CB6B8C"/>
    <w:multiLevelType w:val="hybridMultilevel"/>
    <w:tmpl w:val="1D5467F4"/>
    <w:lvl w:ilvl="0" w:tplc="8408A7DA">
      <w:start w:val="1"/>
      <w:numFmt w:val="japaneseCounting"/>
      <w:lvlText w:val="%1、"/>
      <w:lvlJc w:val="left"/>
      <w:pPr>
        <w:ind w:left="360" w:hanging="360"/>
      </w:pPr>
      <w:rPr>
        <w:rFonts w:ascii="微软雅黑" w:eastAsia="微软雅黑" w:hAnsi="微软雅黑" w:cs="Arial"/>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718770E"/>
    <w:multiLevelType w:val="hybridMultilevel"/>
    <w:tmpl w:val="FA949B90"/>
    <w:lvl w:ilvl="0" w:tplc="0D92EE0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C5B4C24"/>
    <w:multiLevelType w:val="hybridMultilevel"/>
    <w:tmpl w:val="8E76C42C"/>
    <w:lvl w:ilvl="0" w:tplc="D742950C">
      <w:start w:val="1"/>
      <w:numFmt w:val="decimalEnclosedCircle"/>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15:restartNumberingAfterBreak="0">
    <w:nsid w:val="2F2968F5"/>
    <w:multiLevelType w:val="hybridMultilevel"/>
    <w:tmpl w:val="7940FD6C"/>
    <w:lvl w:ilvl="0" w:tplc="FD485A58">
      <w:start w:val="3"/>
      <w:numFmt w:val="bullet"/>
      <w:lvlText w:val="•"/>
      <w:lvlJc w:val="left"/>
      <w:pPr>
        <w:ind w:left="360" w:hanging="360"/>
      </w:pPr>
      <w:rPr>
        <w:rFonts w:ascii="宋体" w:eastAsia="宋体" w:hAnsi="宋体" w:cs="Times New Roman"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2FB7437C"/>
    <w:multiLevelType w:val="hybridMultilevel"/>
    <w:tmpl w:val="019AEC6C"/>
    <w:lvl w:ilvl="0" w:tplc="89608BF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35F125DB"/>
    <w:multiLevelType w:val="hybridMultilevel"/>
    <w:tmpl w:val="45B4652A"/>
    <w:lvl w:ilvl="0" w:tplc="DAB25E76">
      <w:start w:val="1"/>
      <w:numFmt w:val="decimal"/>
      <w:lvlText w:val="%1、"/>
      <w:lvlJc w:val="left"/>
      <w:pPr>
        <w:ind w:left="365" w:hanging="360"/>
      </w:pPr>
      <w:rPr>
        <w:rFonts w:hint="default"/>
      </w:rPr>
    </w:lvl>
    <w:lvl w:ilvl="1" w:tplc="04090019" w:tentative="1">
      <w:start w:val="1"/>
      <w:numFmt w:val="lowerLetter"/>
      <w:lvlText w:val="%2)"/>
      <w:lvlJc w:val="left"/>
      <w:pPr>
        <w:ind w:left="845" w:hanging="420"/>
      </w:pPr>
    </w:lvl>
    <w:lvl w:ilvl="2" w:tplc="0409001B" w:tentative="1">
      <w:start w:val="1"/>
      <w:numFmt w:val="lowerRoman"/>
      <w:lvlText w:val="%3."/>
      <w:lvlJc w:val="right"/>
      <w:pPr>
        <w:ind w:left="1265" w:hanging="420"/>
      </w:pPr>
    </w:lvl>
    <w:lvl w:ilvl="3" w:tplc="0409000F" w:tentative="1">
      <w:start w:val="1"/>
      <w:numFmt w:val="decimal"/>
      <w:lvlText w:val="%4."/>
      <w:lvlJc w:val="left"/>
      <w:pPr>
        <w:ind w:left="1685" w:hanging="420"/>
      </w:pPr>
    </w:lvl>
    <w:lvl w:ilvl="4" w:tplc="04090019" w:tentative="1">
      <w:start w:val="1"/>
      <w:numFmt w:val="lowerLetter"/>
      <w:lvlText w:val="%5)"/>
      <w:lvlJc w:val="left"/>
      <w:pPr>
        <w:ind w:left="2105" w:hanging="420"/>
      </w:pPr>
    </w:lvl>
    <w:lvl w:ilvl="5" w:tplc="0409001B" w:tentative="1">
      <w:start w:val="1"/>
      <w:numFmt w:val="lowerRoman"/>
      <w:lvlText w:val="%6."/>
      <w:lvlJc w:val="right"/>
      <w:pPr>
        <w:ind w:left="2525" w:hanging="420"/>
      </w:pPr>
    </w:lvl>
    <w:lvl w:ilvl="6" w:tplc="0409000F" w:tentative="1">
      <w:start w:val="1"/>
      <w:numFmt w:val="decimal"/>
      <w:lvlText w:val="%7."/>
      <w:lvlJc w:val="left"/>
      <w:pPr>
        <w:ind w:left="2945" w:hanging="420"/>
      </w:pPr>
    </w:lvl>
    <w:lvl w:ilvl="7" w:tplc="04090019" w:tentative="1">
      <w:start w:val="1"/>
      <w:numFmt w:val="lowerLetter"/>
      <w:lvlText w:val="%8)"/>
      <w:lvlJc w:val="left"/>
      <w:pPr>
        <w:ind w:left="3365" w:hanging="420"/>
      </w:pPr>
    </w:lvl>
    <w:lvl w:ilvl="8" w:tplc="0409001B" w:tentative="1">
      <w:start w:val="1"/>
      <w:numFmt w:val="lowerRoman"/>
      <w:lvlText w:val="%9."/>
      <w:lvlJc w:val="right"/>
      <w:pPr>
        <w:ind w:left="3785" w:hanging="420"/>
      </w:pPr>
    </w:lvl>
  </w:abstractNum>
  <w:abstractNum w:abstractNumId="11" w15:restartNumberingAfterBreak="0">
    <w:nsid w:val="38654000"/>
    <w:multiLevelType w:val="hybridMultilevel"/>
    <w:tmpl w:val="8A4ABA82"/>
    <w:lvl w:ilvl="0" w:tplc="96B4107E">
      <w:start w:val="1"/>
      <w:numFmt w:val="decimal"/>
      <w:lvlText w:val="%1、"/>
      <w:lvlJc w:val="left"/>
      <w:pPr>
        <w:ind w:left="365" w:hanging="360"/>
      </w:pPr>
      <w:rPr>
        <w:rFonts w:ascii="宋体" w:eastAsia="宋体" w:hAnsi="宋体" w:cs="宋体"/>
      </w:rPr>
    </w:lvl>
    <w:lvl w:ilvl="1" w:tplc="04090019" w:tentative="1">
      <w:start w:val="1"/>
      <w:numFmt w:val="lowerLetter"/>
      <w:lvlText w:val="%2)"/>
      <w:lvlJc w:val="left"/>
      <w:pPr>
        <w:ind w:left="845" w:hanging="420"/>
      </w:pPr>
    </w:lvl>
    <w:lvl w:ilvl="2" w:tplc="0409001B" w:tentative="1">
      <w:start w:val="1"/>
      <w:numFmt w:val="lowerRoman"/>
      <w:lvlText w:val="%3."/>
      <w:lvlJc w:val="right"/>
      <w:pPr>
        <w:ind w:left="1265" w:hanging="420"/>
      </w:pPr>
    </w:lvl>
    <w:lvl w:ilvl="3" w:tplc="0409000F" w:tentative="1">
      <w:start w:val="1"/>
      <w:numFmt w:val="decimal"/>
      <w:lvlText w:val="%4."/>
      <w:lvlJc w:val="left"/>
      <w:pPr>
        <w:ind w:left="1685" w:hanging="420"/>
      </w:pPr>
    </w:lvl>
    <w:lvl w:ilvl="4" w:tplc="04090019" w:tentative="1">
      <w:start w:val="1"/>
      <w:numFmt w:val="lowerLetter"/>
      <w:lvlText w:val="%5)"/>
      <w:lvlJc w:val="left"/>
      <w:pPr>
        <w:ind w:left="2105" w:hanging="420"/>
      </w:pPr>
    </w:lvl>
    <w:lvl w:ilvl="5" w:tplc="0409001B" w:tentative="1">
      <w:start w:val="1"/>
      <w:numFmt w:val="lowerRoman"/>
      <w:lvlText w:val="%6."/>
      <w:lvlJc w:val="right"/>
      <w:pPr>
        <w:ind w:left="2525" w:hanging="420"/>
      </w:pPr>
    </w:lvl>
    <w:lvl w:ilvl="6" w:tplc="0409000F" w:tentative="1">
      <w:start w:val="1"/>
      <w:numFmt w:val="decimal"/>
      <w:lvlText w:val="%7."/>
      <w:lvlJc w:val="left"/>
      <w:pPr>
        <w:ind w:left="2945" w:hanging="420"/>
      </w:pPr>
    </w:lvl>
    <w:lvl w:ilvl="7" w:tplc="04090019" w:tentative="1">
      <w:start w:val="1"/>
      <w:numFmt w:val="lowerLetter"/>
      <w:lvlText w:val="%8)"/>
      <w:lvlJc w:val="left"/>
      <w:pPr>
        <w:ind w:left="3365" w:hanging="420"/>
      </w:pPr>
    </w:lvl>
    <w:lvl w:ilvl="8" w:tplc="0409001B" w:tentative="1">
      <w:start w:val="1"/>
      <w:numFmt w:val="lowerRoman"/>
      <w:lvlText w:val="%9."/>
      <w:lvlJc w:val="right"/>
      <w:pPr>
        <w:ind w:left="3785" w:hanging="420"/>
      </w:pPr>
    </w:lvl>
  </w:abstractNum>
  <w:abstractNum w:abstractNumId="12" w15:restartNumberingAfterBreak="0">
    <w:nsid w:val="3A52119D"/>
    <w:multiLevelType w:val="hybridMultilevel"/>
    <w:tmpl w:val="B9B62F86"/>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3" w15:restartNumberingAfterBreak="0">
    <w:nsid w:val="4A7A6C77"/>
    <w:multiLevelType w:val="hybridMultilevel"/>
    <w:tmpl w:val="362EDE40"/>
    <w:lvl w:ilvl="0" w:tplc="4056A14A">
      <w:start w:val="1"/>
      <w:numFmt w:val="decimalEnclosedCircle"/>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4CDB2A3F"/>
    <w:multiLevelType w:val="hybridMultilevel"/>
    <w:tmpl w:val="C13801FC"/>
    <w:lvl w:ilvl="0" w:tplc="C268B1BA">
      <w:start w:val="2"/>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509D5EDD"/>
    <w:multiLevelType w:val="hybridMultilevel"/>
    <w:tmpl w:val="5F84A046"/>
    <w:lvl w:ilvl="0" w:tplc="E3CCA592">
      <w:start w:val="1"/>
      <w:numFmt w:val="decimal"/>
      <w:lvlText w:val="%1、"/>
      <w:lvlJc w:val="left"/>
      <w:pPr>
        <w:ind w:left="2010" w:hanging="117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6" w15:restartNumberingAfterBreak="0">
    <w:nsid w:val="51154E02"/>
    <w:multiLevelType w:val="hybridMultilevel"/>
    <w:tmpl w:val="27428E00"/>
    <w:lvl w:ilvl="0" w:tplc="14EC2560">
      <w:start w:val="1"/>
      <w:numFmt w:val="decimal"/>
      <w:lvlText w:val="%1、"/>
      <w:lvlJc w:val="left"/>
      <w:pPr>
        <w:ind w:left="364" w:hanging="360"/>
      </w:pPr>
      <w:rPr>
        <w:rFonts w:hint="default"/>
      </w:rPr>
    </w:lvl>
    <w:lvl w:ilvl="1" w:tplc="04090019" w:tentative="1">
      <w:start w:val="1"/>
      <w:numFmt w:val="lowerLetter"/>
      <w:lvlText w:val="%2)"/>
      <w:lvlJc w:val="left"/>
      <w:pPr>
        <w:ind w:left="844" w:hanging="420"/>
      </w:pPr>
    </w:lvl>
    <w:lvl w:ilvl="2" w:tplc="0409001B" w:tentative="1">
      <w:start w:val="1"/>
      <w:numFmt w:val="lowerRoman"/>
      <w:lvlText w:val="%3."/>
      <w:lvlJc w:val="right"/>
      <w:pPr>
        <w:ind w:left="1264" w:hanging="420"/>
      </w:pPr>
    </w:lvl>
    <w:lvl w:ilvl="3" w:tplc="0409000F" w:tentative="1">
      <w:start w:val="1"/>
      <w:numFmt w:val="decimal"/>
      <w:lvlText w:val="%4."/>
      <w:lvlJc w:val="left"/>
      <w:pPr>
        <w:ind w:left="1684" w:hanging="420"/>
      </w:pPr>
    </w:lvl>
    <w:lvl w:ilvl="4" w:tplc="04090019" w:tentative="1">
      <w:start w:val="1"/>
      <w:numFmt w:val="lowerLetter"/>
      <w:lvlText w:val="%5)"/>
      <w:lvlJc w:val="left"/>
      <w:pPr>
        <w:ind w:left="2104" w:hanging="420"/>
      </w:pPr>
    </w:lvl>
    <w:lvl w:ilvl="5" w:tplc="0409001B" w:tentative="1">
      <w:start w:val="1"/>
      <w:numFmt w:val="lowerRoman"/>
      <w:lvlText w:val="%6."/>
      <w:lvlJc w:val="right"/>
      <w:pPr>
        <w:ind w:left="2524" w:hanging="420"/>
      </w:pPr>
    </w:lvl>
    <w:lvl w:ilvl="6" w:tplc="0409000F" w:tentative="1">
      <w:start w:val="1"/>
      <w:numFmt w:val="decimal"/>
      <w:lvlText w:val="%7."/>
      <w:lvlJc w:val="left"/>
      <w:pPr>
        <w:ind w:left="2944" w:hanging="420"/>
      </w:pPr>
    </w:lvl>
    <w:lvl w:ilvl="7" w:tplc="04090019" w:tentative="1">
      <w:start w:val="1"/>
      <w:numFmt w:val="lowerLetter"/>
      <w:lvlText w:val="%8)"/>
      <w:lvlJc w:val="left"/>
      <w:pPr>
        <w:ind w:left="3364" w:hanging="420"/>
      </w:pPr>
    </w:lvl>
    <w:lvl w:ilvl="8" w:tplc="0409001B" w:tentative="1">
      <w:start w:val="1"/>
      <w:numFmt w:val="lowerRoman"/>
      <w:lvlText w:val="%9."/>
      <w:lvlJc w:val="right"/>
      <w:pPr>
        <w:ind w:left="3784" w:hanging="420"/>
      </w:pPr>
    </w:lvl>
  </w:abstractNum>
  <w:abstractNum w:abstractNumId="17" w15:restartNumberingAfterBreak="0">
    <w:nsid w:val="58032541"/>
    <w:multiLevelType w:val="hybridMultilevel"/>
    <w:tmpl w:val="11E03AC8"/>
    <w:lvl w:ilvl="0" w:tplc="3A008418">
      <w:start w:val="1"/>
      <w:numFmt w:val="decimal"/>
      <w:lvlText w:val="%1，"/>
      <w:lvlJc w:val="left"/>
      <w:pPr>
        <w:ind w:left="675" w:hanging="360"/>
      </w:pPr>
      <w:rPr>
        <w:rFonts w:hint="eastAsia"/>
      </w:rPr>
    </w:lvl>
    <w:lvl w:ilvl="1" w:tplc="04090019" w:tentative="1">
      <w:start w:val="1"/>
      <w:numFmt w:val="lowerLetter"/>
      <w:lvlText w:val="%2)"/>
      <w:lvlJc w:val="left"/>
      <w:pPr>
        <w:ind w:left="1155" w:hanging="420"/>
      </w:pPr>
    </w:lvl>
    <w:lvl w:ilvl="2" w:tplc="0409001B" w:tentative="1">
      <w:start w:val="1"/>
      <w:numFmt w:val="lowerRoman"/>
      <w:lvlText w:val="%3."/>
      <w:lvlJc w:val="right"/>
      <w:pPr>
        <w:ind w:left="1575" w:hanging="420"/>
      </w:pPr>
    </w:lvl>
    <w:lvl w:ilvl="3" w:tplc="0409000F" w:tentative="1">
      <w:start w:val="1"/>
      <w:numFmt w:val="decimal"/>
      <w:lvlText w:val="%4."/>
      <w:lvlJc w:val="left"/>
      <w:pPr>
        <w:ind w:left="1995" w:hanging="420"/>
      </w:pPr>
    </w:lvl>
    <w:lvl w:ilvl="4" w:tplc="04090019" w:tentative="1">
      <w:start w:val="1"/>
      <w:numFmt w:val="lowerLetter"/>
      <w:lvlText w:val="%5)"/>
      <w:lvlJc w:val="left"/>
      <w:pPr>
        <w:ind w:left="2415" w:hanging="420"/>
      </w:pPr>
    </w:lvl>
    <w:lvl w:ilvl="5" w:tplc="0409001B" w:tentative="1">
      <w:start w:val="1"/>
      <w:numFmt w:val="lowerRoman"/>
      <w:lvlText w:val="%6."/>
      <w:lvlJc w:val="right"/>
      <w:pPr>
        <w:ind w:left="2835" w:hanging="420"/>
      </w:pPr>
    </w:lvl>
    <w:lvl w:ilvl="6" w:tplc="0409000F" w:tentative="1">
      <w:start w:val="1"/>
      <w:numFmt w:val="decimal"/>
      <w:lvlText w:val="%7."/>
      <w:lvlJc w:val="left"/>
      <w:pPr>
        <w:ind w:left="3255" w:hanging="420"/>
      </w:pPr>
    </w:lvl>
    <w:lvl w:ilvl="7" w:tplc="04090019" w:tentative="1">
      <w:start w:val="1"/>
      <w:numFmt w:val="lowerLetter"/>
      <w:lvlText w:val="%8)"/>
      <w:lvlJc w:val="left"/>
      <w:pPr>
        <w:ind w:left="3675" w:hanging="420"/>
      </w:pPr>
    </w:lvl>
    <w:lvl w:ilvl="8" w:tplc="0409001B" w:tentative="1">
      <w:start w:val="1"/>
      <w:numFmt w:val="lowerRoman"/>
      <w:lvlText w:val="%9."/>
      <w:lvlJc w:val="right"/>
      <w:pPr>
        <w:ind w:left="4095" w:hanging="420"/>
      </w:pPr>
    </w:lvl>
  </w:abstractNum>
  <w:abstractNum w:abstractNumId="18" w15:restartNumberingAfterBreak="0">
    <w:nsid w:val="59CB00F8"/>
    <w:multiLevelType w:val="hybridMultilevel"/>
    <w:tmpl w:val="53868C2E"/>
    <w:lvl w:ilvl="0" w:tplc="8D86B522">
      <w:start w:val="1"/>
      <w:numFmt w:val="decimal"/>
      <w:lvlText w:val="%1，"/>
      <w:lvlJc w:val="left"/>
      <w:pPr>
        <w:ind w:left="675" w:hanging="360"/>
      </w:pPr>
      <w:rPr>
        <w:rFonts w:hint="eastAsia"/>
      </w:rPr>
    </w:lvl>
    <w:lvl w:ilvl="1" w:tplc="04090019" w:tentative="1">
      <w:start w:val="1"/>
      <w:numFmt w:val="lowerLetter"/>
      <w:lvlText w:val="%2)"/>
      <w:lvlJc w:val="left"/>
      <w:pPr>
        <w:ind w:left="1155" w:hanging="420"/>
      </w:pPr>
    </w:lvl>
    <w:lvl w:ilvl="2" w:tplc="0409001B" w:tentative="1">
      <w:start w:val="1"/>
      <w:numFmt w:val="lowerRoman"/>
      <w:lvlText w:val="%3."/>
      <w:lvlJc w:val="right"/>
      <w:pPr>
        <w:ind w:left="1575" w:hanging="420"/>
      </w:pPr>
    </w:lvl>
    <w:lvl w:ilvl="3" w:tplc="0409000F" w:tentative="1">
      <w:start w:val="1"/>
      <w:numFmt w:val="decimal"/>
      <w:lvlText w:val="%4."/>
      <w:lvlJc w:val="left"/>
      <w:pPr>
        <w:ind w:left="1995" w:hanging="420"/>
      </w:pPr>
    </w:lvl>
    <w:lvl w:ilvl="4" w:tplc="04090019" w:tentative="1">
      <w:start w:val="1"/>
      <w:numFmt w:val="lowerLetter"/>
      <w:lvlText w:val="%5)"/>
      <w:lvlJc w:val="left"/>
      <w:pPr>
        <w:ind w:left="2415" w:hanging="420"/>
      </w:pPr>
    </w:lvl>
    <w:lvl w:ilvl="5" w:tplc="0409001B" w:tentative="1">
      <w:start w:val="1"/>
      <w:numFmt w:val="lowerRoman"/>
      <w:lvlText w:val="%6."/>
      <w:lvlJc w:val="right"/>
      <w:pPr>
        <w:ind w:left="2835" w:hanging="420"/>
      </w:pPr>
    </w:lvl>
    <w:lvl w:ilvl="6" w:tplc="0409000F" w:tentative="1">
      <w:start w:val="1"/>
      <w:numFmt w:val="decimal"/>
      <w:lvlText w:val="%7."/>
      <w:lvlJc w:val="left"/>
      <w:pPr>
        <w:ind w:left="3255" w:hanging="420"/>
      </w:pPr>
    </w:lvl>
    <w:lvl w:ilvl="7" w:tplc="04090019" w:tentative="1">
      <w:start w:val="1"/>
      <w:numFmt w:val="lowerLetter"/>
      <w:lvlText w:val="%8)"/>
      <w:lvlJc w:val="left"/>
      <w:pPr>
        <w:ind w:left="3675" w:hanging="420"/>
      </w:pPr>
    </w:lvl>
    <w:lvl w:ilvl="8" w:tplc="0409001B" w:tentative="1">
      <w:start w:val="1"/>
      <w:numFmt w:val="lowerRoman"/>
      <w:lvlText w:val="%9."/>
      <w:lvlJc w:val="right"/>
      <w:pPr>
        <w:ind w:left="4095" w:hanging="420"/>
      </w:pPr>
    </w:lvl>
  </w:abstractNum>
  <w:abstractNum w:abstractNumId="19" w15:restartNumberingAfterBreak="0">
    <w:nsid w:val="5DF718BE"/>
    <w:multiLevelType w:val="hybridMultilevel"/>
    <w:tmpl w:val="CE1CC7C8"/>
    <w:lvl w:ilvl="0" w:tplc="636C7A6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619725B4"/>
    <w:multiLevelType w:val="multilevel"/>
    <w:tmpl w:val="0004D2E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1" w15:restartNumberingAfterBreak="0">
    <w:nsid w:val="62DD77CA"/>
    <w:multiLevelType w:val="hybridMultilevel"/>
    <w:tmpl w:val="8CBCAA26"/>
    <w:lvl w:ilvl="0" w:tplc="8E26AA4A">
      <w:start w:val="1"/>
      <w:numFmt w:val="decimal"/>
      <w:lvlText w:val="%1、"/>
      <w:lvlJc w:val="left"/>
      <w:pPr>
        <w:ind w:left="360" w:hanging="360"/>
      </w:pPr>
      <w:rPr>
        <w:rFonts w:ascii="Times New Roman" w:eastAsia="宋体" w:hAnsi="Times New Roman" w:hint="default"/>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64072FE6"/>
    <w:multiLevelType w:val="hybridMultilevel"/>
    <w:tmpl w:val="CD12AF20"/>
    <w:lvl w:ilvl="0" w:tplc="739A650A">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68804DFB"/>
    <w:multiLevelType w:val="multilevel"/>
    <w:tmpl w:val="68804DFB"/>
    <w:lvl w:ilvl="0">
      <w:start w:val="1"/>
      <w:numFmt w:val="decimal"/>
      <w:lvlText w:val="%1."/>
      <w:lvlJc w:val="left"/>
      <w:pPr>
        <w:tabs>
          <w:tab w:val="num" w:pos="360"/>
        </w:tabs>
        <w:ind w:left="360" w:hanging="360"/>
      </w:pPr>
    </w:lvl>
    <w:lvl w:ilvl="1">
      <w:start w:val="1"/>
      <w:numFmt w:val="decimal"/>
      <w:lvlText w:val="%1.%2."/>
      <w:lvlJc w:val="left"/>
      <w:pPr>
        <w:tabs>
          <w:tab w:val="num" w:pos="1080"/>
        </w:tabs>
        <w:ind w:left="720" w:hanging="360"/>
      </w:pPr>
      <w:rPr>
        <w:lang w:val="en-US"/>
      </w:rPr>
    </w:lvl>
    <w:lvl w:ilvl="2">
      <w:start w:val="1"/>
      <w:numFmt w:val="decimal"/>
      <w:lvlText w:val="%1.%2.%3."/>
      <w:lvlJc w:val="left"/>
      <w:pPr>
        <w:tabs>
          <w:tab w:val="num" w:pos="1440"/>
        </w:tabs>
        <w:ind w:left="1080" w:hanging="360"/>
      </w:pPr>
    </w:lvl>
    <w:lvl w:ilvl="3">
      <w:start w:val="1"/>
      <w:numFmt w:val="decimal"/>
      <w:lvlText w:val="%1.%2.%3.%4."/>
      <w:lvlJc w:val="left"/>
      <w:pPr>
        <w:tabs>
          <w:tab w:val="num" w:pos="2640"/>
        </w:tabs>
        <w:ind w:left="192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4" w15:restartNumberingAfterBreak="0">
    <w:nsid w:val="693F73D1"/>
    <w:multiLevelType w:val="hybridMultilevel"/>
    <w:tmpl w:val="AFF4D67A"/>
    <w:lvl w:ilvl="0" w:tplc="7E9EE57E">
      <w:start w:val="1"/>
      <w:numFmt w:val="decimalEnclosedCircle"/>
      <w:lvlText w:val="%1"/>
      <w:lvlJc w:val="left"/>
      <w:pPr>
        <w:ind w:left="360" w:hanging="360"/>
      </w:pPr>
      <w:rPr>
        <w:rFonts w:eastAsia="宋体"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6C485D30"/>
    <w:multiLevelType w:val="hybridMultilevel"/>
    <w:tmpl w:val="92CC19FC"/>
    <w:lvl w:ilvl="0" w:tplc="54501C1A">
      <w:start w:val="1"/>
      <w:numFmt w:val="decimalEnclosedCircle"/>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72E0499D"/>
    <w:multiLevelType w:val="hybridMultilevel"/>
    <w:tmpl w:val="895C337C"/>
    <w:lvl w:ilvl="0" w:tplc="B3FAF33A">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73537BCC"/>
    <w:multiLevelType w:val="hybridMultilevel"/>
    <w:tmpl w:val="90D2404E"/>
    <w:lvl w:ilvl="0" w:tplc="D8E68A20">
      <w:start w:val="1"/>
      <w:numFmt w:val="decimal"/>
      <w:lvlText w:val="%1、"/>
      <w:lvlJc w:val="left"/>
      <w:pPr>
        <w:ind w:left="364" w:hanging="360"/>
      </w:pPr>
      <w:rPr>
        <w:rFonts w:hint="default"/>
      </w:rPr>
    </w:lvl>
    <w:lvl w:ilvl="1" w:tplc="04090019" w:tentative="1">
      <w:start w:val="1"/>
      <w:numFmt w:val="lowerLetter"/>
      <w:lvlText w:val="%2)"/>
      <w:lvlJc w:val="left"/>
      <w:pPr>
        <w:ind w:left="844" w:hanging="420"/>
      </w:pPr>
    </w:lvl>
    <w:lvl w:ilvl="2" w:tplc="0409001B" w:tentative="1">
      <w:start w:val="1"/>
      <w:numFmt w:val="lowerRoman"/>
      <w:lvlText w:val="%3."/>
      <w:lvlJc w:val="right"/>
      <w:pPr>
        <w:ind w:left="1264" w:hanging="420"/>
      </w:pPr>
    </w:lvl>
    <w:lvl w:ilvl="3" w:tplc="0409000F" w:tentative="1">
      <w:start w:val="1"/>
      <w:numFmt w:val="decimal"/>
      <w:lvlText w:val="%4."/>
      <w:lvlJc w:val="left"/>
      <w:pPr>
        <w:ind w:left="1684" w:hanging="420"/>
      </w:pPr>
    </w:lvl>
    <w:lvl w:ilvl="4" w:tplc="04090019" w:tentative="1">
      <w:start w:val="1"/>
      <w:numFmt w:val="lowerLetter"/>
      <w:lvlText w:val="%5)"/>
      <w:lvlJc w:val="left"/>
      <w:pPr>
        <w:ind w:left="2104" w:hanging="420"/>
      </w:pPr>
    </w:lvl>
    <w:lvl w:ilvl="5" w:tplc="0409001B" w:tentative="1">
      <w:start w:val="1"/>
      <w:numFmt w:val="lowerRoman"/>
      <w:lvlText w:val="%6."/>
      <w:lvlJc w:val="right"/>
      <w:pPr>
        <w:ind w:left="2524" w:hanging="420"/>
      </w:pPr>
    </w:lvl>
    <w:lvl w:ilvl="6" w:tplc="0409000F" w:tentative="1">
      <w:start w:val="1"/>
      <w:numFmt w:val="decimal"/>
      <w:lvlText w:val="%7."/>
      <w:lvlJc w:val="left"/>
      <w:pPr>
        <w:ind w:left="2944" w:hanging="420"/>
      </w:pPr>
    </w:lvl>
    <w:lvl w:ilvl="7" w:tplc="04090019" w:tentative="1">
      <w:start w:val="1"/>
      <w:numFmt w:val="lowerLetter"/>
      <w:lvlText w:val="%8)"/>
      <w:lvlJc w:val="left"/>
      <w:pPr>
        <w:ind w:left="3364" w:hanging="420"/>
      </w:pPr>
    </w:lvl>
    <w:lvl w:ilvl="8" w:tplc="0409001B" w:tentative="1">
      <w:start w:val="1"/>
      <w:numFmt w:val="lowerRoman"/>
      <w:lvlText w:val="%9."/>
      <w:lvlJc w:val="right"/>
      <w:pPr>
        <w:ind w:left="3784" w:hanging="420"/>
      </w:pPr>
    </w:lvl>
  </w:abstractNum>
  <w:abstractNum w:abstractNumId="28" w15:restartNumberingAfterBreak="0">
    <w:nsid w:val="75DC3D64"/>
    <w:multiLevelType w:val="hybridMultilevel"/>
    <w:tmpl w:val="B7C8E38C"/>
    <w:lvl w:ilvl="0" w:tplc="761C73A4">
      <w:start w:val="1"/>
      <w:numFmt w:val="decimal"/>
      <w:lvlText w:val="%1、"/>
      <w:lvlJc w:val="left"/>
      <w:pPr>
        <w:ind w:left="364" w:hanging="360"/>
      </w:pPr>
      <w:rPr>
        <w:rFonts w:hint="default"/>
      </w:rPr>
    </w:lvl>
    <w:lvl w:ilvl="1" w:tplc="04090019" w:tentative="1">
      <w:start w:val="1"/>
      <w:numFmt w:val="lowerLetter"/>
      <w:lvlText w:val="%2)"/>
      <w:lvlJc w:val="left"/>
      <w:pPr>
        <w:ind w:left="844" w:hanging="420"/>
      </w:pPr>
    </w:lvl>
    <w:lvl w:ilvl="2" w:tplc="0409001B" w:tentative="1">
      <w:start w:val="1"/>
      <w:numFmt w:val="lowerRoman"/>
      <w:lvlText w:val="%3."/>
      <w:lvlJc w:val="right"/>
      <w:pPr>
        <w:ind w:left="1264" w:hanging="420"/>
      </w:pPr>
    </w:lvl>
    <w:lvl w:ilvl="3" w:tplc="0409000F" w:tentative="1">
      <w:start w:val="1"/>
      <w:numFmt w:val="decimal"/>
      <w:lvlText w:val="%4."/>
      <w:lvlJc w:val="left"/>
      <w:pPr>
        <w:ind w:left="1684" w:hanging="420"/>
      </w:pPr>
    </w:lvl>
    <w:lvl w:ilvl="4" w:tplc="04090019" w:tentative="1">
      <w:start w:val="1"/>
      <w:numFmt w:val="lowerLetter"/>
      <w:lvlText w:val="%5)"/>
      <w:lvlJc w:val="left"/>
      <w:pPr>
        <w:ind w:left="2104" w:hanging="420"/>
      </w:pPr>
    </w:lvl>
    <w:lvl w:ilvl="5" w:tplc="0409001B" w:tentative="1">
      <w:start w:val="1"/>
      <w:numFmt w:val="lowerRoman"/>
      <w:lvlText w:val="%6."/>
      <w:lvlJc w:val="right"/>
      <w:pPr>
        <w:ind w:left="2524" w:hanging="420"/>
      </w:pPr>
    </w:lvl>
    <w:lvl w:ilvl="6" w:tplc="0409000F" w:tentative="1">
      <w:start w:val="1"/>
      <w:numFmt w:val="decimal"/>
      <w:lvlText w:val="%7."/>
      <w:lvlJc w:val="left"/>
      <w:pPr>
        <w:ind w:left="2944" w:hanging="420"/>
      </w:pPr>
    </w:lvl>
    <w:lvl w:ilvl="7" w:tplc="04090019" w:tentative="1">
      <w:start w:val="1"/>
      <w:numFmt w:val="lowerLetter"/>
      <w:lvlText w:val="%8)"/>
      <w:lvlJc w:val="left"/>
      <w:pPr>
        <w:ind w:left="3364" w:hanging="420"/>
      </w:pPr>
    </w:lvl>
    <w:lvl w:ilvl="8" w:tplc="0409001B" w:tentative="1">
      <w:start w:val="1"/>
      <w:numFmt w:val="lowerRoman"/>
      <w:lvlText w:val="%9."/>
      <w:lvlJc w:val="right"/>
      <w:pPr>
        <w:ind w:left="3784" w:hanging="420"/>
      </w:pPr>
    </w:lvl>
  </w:abstractNum>
  <w:abstractNum w:abstractNumId="29" w15:restartNumberingAfterBreak="0">
    <w:nsid w:val="79A27B99"/>
    <w:multiLevelType w:val="hybridMultilevel"/>
    <w:tmpl w:val="FDE0429E"/>
    <w:lvl w:ilvl="0" w:tplc="2AC2D022">
      <w:start w:val="1"/>
      <w:numFmt w:val="bullet"/>
      <w:lvlText w:val="•"/>
      <w:lvlJc w:val="left"/>
      <w:pPr>
        <w:tabs>
          <w:tab w:val="num" w:pos="720"/>
        </w:tabs>
        <w:ind w:left="720" w:hanging="360"/>
      </w:pPr>
      <w:rPr>
        <w:rFonts w:ascii="Arial" w:hAnsi="Arial" w:hint="default"/>
      </w:rPr>
    </w:lvl>
    <w:lvl w:ilvl="1" w:tplc="5F5E0CBE" w:tentative="1">
      <w:start w:val="1"/>
      <w:numFmt w:val="bullet"/>
      <w:lvlText w:val="•"/>
      <w:lvlJc w:val="left"/>
      <w:pPr>
        <w:tabs>
          <w:tab w:val="num" w:pos="1440"/>
        </w:tabs>
        <w:ind w:left="1440" w:hanging="360"/>
      </w:pPr>
      <w:rPr>
        <w:rFonts w:ascii="Arial" w:hAnsi="Arial" w:hint="default"/>
      </w:rPr>
    </w:lvl>
    <w:lvl w:ilvl="2" w:tplc="2480CD96" w:tentative="1">
      <w:start w:val="1"/>
      <w:numFmt w:val="bullet"/>
      <w:lvlText w:val="•"/>
      <w:lvlJc w:val="left"/>
      <w:pPr>
        <w:tabs>
          <w:tab w:val="num" w:pos="2160"/>
        </w:tabs>
        <w:ind w:left="2160" w:hanging="360"/>
      </w:pPr>
      <w:rPr>
        <w:rFonts w:ascii="Arial" w:hAnsi="Arial" w:hint="default"/>
      </w:rPr>
    </w:lvl>
    <w:lvl w:ilvl="3" w:tplc="83364BE2" w:tentative="1">
      <w:start w:val="1"/>
      <w:numFmt w:val="bullet"/>
      <w:lvlText w:val="•"/>
      <w:lvlJc w:val="left"/>
      <w:pPr>
        <w:tabs>
          <w:tab w:val="num" w:pos="2880"/>
        </w:tabs>
        <w:ind w:left="2880" w:hanging="360"/>
      </w:pPr>
      <w:rPr>
        <w:rFonts w:ascii="Arial" w:hAnsi="Arial" w:hint="default"/>
      </w:rPr>
    </w:lvl>
    <w:lvl w:ilvl="4" w:tplc="850ECE14" w:tentative="1">
      <w:start w:val="1"/>
      <w:numFmt w:val="bullet"/>
      <w:lvlText w:val="•"/>
      <w:lvlJc w:val="left"/>
      <w:pPr>
        <w:tabs>
          <w:tab w:val="num" w:pos="3600"/>
        </w:tabs>
        <w:ind w:left="3600" w:hanging="360"/>
      </w:pPr>
      <w:rPr>
        <w:rFonts w:ascii="Arial" w:hAnsi="Arial" w:hint="default"/>
      </w:rPr>
    </w:lvl>
    <w:lvl w:ilvl="5" w:tplc="586A5DF2" w:tentative="1">
      <w:start w:val="1"/>
      <w:numFmt w:val="bullet"/>
      <w:lvlText w:val="•"/>
      <w:lvlJc w:val="left"/>
      <w:pPr>
        <w:tabs>
          <w:tab w:val="num" w:pos="4320"/>
        </w:tabs>
        <w:ind w:left="4320" w:hanging="360"/>
      </w:pPr>
      <w:rPr>
        <w:rFonts w:ascii="Arial" w:hAnsi="Arial" w:hint="default"/>
      </w:rPr>
    </w:lvl>
    <w:lvl w:ilvl="6" w:tplc="84C86652" w:tentative="1">
      <w:start w:val="1"/>
      <w:numFmt w:val="bullet"/>
      <w:lvlText w:val="•"/>
      <w:lvlJc w:val="left"/>
      <w:pPr>
        <w:tabs>
          <w:tab w:val="num" w:pos="5040"/>
        </w:tabs>
        <w:ind w:left="5040" w:hanging="360"/>
      </w:pPr>
      <w:rPr>
        <w:rFonts w:ascii="Arial" w:hAnsi="Arial" w:hint="default"/>
      </w:rPr>
    </w:lvl>
    <w:lvl w:ilvl="7" w:tplc="E7369E0E" w:tentative="1">
      <w:start w:val="1"/>
      <w:numFmt w:val="bullet"/>
      <w:lvlText w:val="•"/>
      <w:lvlJc w:val="left"/>
      <w:pPr>
        <w:tabs>
          <w:tab w:val="num" w:pos="5760"/>
        </w:tabs>
        <w:ind w:left="5760" w:hanging="360"/>
      </w:pPr>
      <w:rPr>
        <w:rFonts w:ascii="Arial" w:hAnsi="Arial" w:hint="default"/>
      </w:rPr>
    </w:lvl>
    <w:lvl w:ilvl="8" w:tplc="174AC656" w:tentative="1">
      <w:start w:val="1"/>
      <w:numFmt w:val="bullet"/>
      <w:lvlText w:val="•"/>
      <w:lvlJc w:val="left"/>
      <w:pPr>
        <w:tabs>
          <w:tab w:val="num" w:pos="6480"/>
        </w:tabs>
        <w:ind w:left="6480" w:hanging="360"/>
      </w:pPr>
      <w:rPr>
        <w:rFonts w:ascii="Arial" w:hAnsi="Arial" w:hint="default"/>
      </w:rPr>
    </w:lvl>
  </w:abstractNum>
  <w:num w:numId="1">
    <w:abstractNumId w:val="20"/>
  </w:num>
  <w:num w:numId="2">
    <w:abstractNumId w:val="8"/>
  </w:num>
  <w:num w:numId="3">
    <w:abstractNumId w:val="20"/>
  </w:num>
  <w:num w:numId="4">
    <w:abstractNumId w:val="17"/>
  </w:num>
  <w:num w:numId="5">
    <w:abstractNumId w:val="18"/>
  </w:num>
  <w:num w:numId="6">
    <w:abstractNumId w:val="25"/>
  </w:num>
  <w:num w:numId="7">
    <w:abstractNumId w:val="20"/>
  </w:num>
  <w:num w:numId="8">
    <w:abstractNumId w:val="13"/>
  </w:num>
  <w:num w:numId="9">
    <w:abstractNumId w:val="20"/>
  </w:num>
  <w:num w:numId="10">
    <w:abstractNumId w:val="24"/>
  </w:num>
  <w:num w:numId="11">
    <w:abstractNumId w:val="20"/>
  </w:num>
  <w:num w:numId="12">
    <w:abstractNumId w:val="26"/>
  </w:num>
  <w:num w:numId="13">
    <w:abstractNumId w:val="20"/>
  </w:num>
  <w:num w:numId="14">
    <w:abstractNumId w:val="7"/>
  </w:num>
  <w:num w:numId="15">
    <w:abstractNumId w:val="22"/>
  </w:num>
  <w:num w:numId="16">
    <w:abstractNumId w:val="19"/>
  </w:num>
  <w:num w:numId="17">
    <w:abstractNumId w:val="2"/>
  </w:num>
  <w:num w:numId="18">
    <w:abstractNumId w:val="23"/>
  </w:num>
  <w:num w:numId="19">
    <w:abstractNumId w:val="29"/>
  </w:num>
  <w:num w:numId="20">
    <w:abstractNumId w:val="10"/>
  </w:num>
  <w:num w:numId="21">
    <w:abstractNumId w:val="9"/>
  </w:num>
  <w:num w:numId="22">
    <w:abstractNumId w:val="4"/>
  </w:num>
  <w:num w:numId="23">
    <w:abstractNumId w:val="16"/>
  </w:num>
  <w:num w:numId="24">
    <w:abstractNumId w:val="5"/>
  </w:num>
  <w:num w:numId="25">
    <w:abstractNumId w:val="15"/>
  </w:num>
  <w:num w:numId="26">
    <w:abstractNumId w:val="14"/>
  </w:num>
  <w:num w:numId="27">
    <w:abstractNumId w:val="6"/>
  </w:num>
  <w:num w:numId="28">
    <w:abstractNumId w:val="27"/>
  </w:num>
  <w:num w:numId="29">
    <w:abstractNumId w:val="0"/>
  </w:num>
  <w:num w:numId="30">
    <w:abstractNumId w:val="28"/>
  </w:num>
  <w:num w:numId="31">
    <w:abstractNumId w:val="3"/>
  </w:num>
  <w:num w:numId="32">
    <w:abstractNumId w:val="21"/>
  </w:num>
  <w:num w:numId="33">
    <w:abstractNumId w:val="12"/>
  </w:num>
  <w:num w:numId="34">
    <w:abstractNumId w:val="1"/>
  </w:num>
  <w:num w:numId="35">
    <w:abstractNumId w:val="1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Linshiwei">
    <w15:presenceInfo w15:providerId="None" w15:userId="Linshiwei"/>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trackRevisions/>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55D3"/>
    <w:rsid w:val="00000B1C"/>
    <w:rsid w:val="000028C0"/>
    <w:rsid w:val="00005E8D"/>
    <w:rsid w:val="000108A2"/>
    <w:rsid w:val="000118E9"/>
    <w:rsid w:val="00012B01"/>
    <w:rsid w:val="00016A4B"/>
    <w:rsid w:val="00026746"/>
    <w:rsid w:val="00026C1A"/>
    <w:rsid w:val="000302DD"/>
    <w:rsid w:val="000313E0"/>
    <w:rsid w:val="00035289"/>
    <w:rsid w:val="00036191"/>
    <w:rsid w:val="00041FB2"/>
    <w:rsid w:val="000479EE"/>
    <w:rsid w:val="00047D9F"/>
    <w:rsid w:val="00052C8C"/>
    <w:rsid w:val="00057BB0"/>
    <w:rsid w:val="00057ED1"/>
    <w:rsid w:val="000631A7"/>
    <w:rsid w:val="000635D7"/>
    <w:rsid w:val="000700AD"/>
    <w:rsid w:val="00071246"/>
    <w:rsid w:val="00075E45"/>
    <w:rsid w:val="0007753D"/>
    <w:rsid w:val="000822C0"/>
    <w:rsid w:val="00085C90"/>
    <w:rsid w:val="0008658C"/>
    <w:rsid w:val="00090627"/>
    <w:rsid w:val="00092385"/>
    <w:rsid w:val="00094254"/>
    <w:rsid w:val="000A724D"/>
    <w:rsid w:val="000A750E"/>
    <w:rsid w:val="000A7806"/>
    <w:rsid w:val="000A7EFE"/>
    <w:rsid w:val="000B17AC"/>
    <w:rsid w:val="000B51DB"/>
    <w:rsid w:val="000B61BD"/>
    <w:rsid w:val="000C1F31"/>
    <w:rsid w:val="000C4A8C"/>
    <w:rsid w:val="000C5C45"/>
    <w:rsid w:val="000D148C"/>
    <w:rsid w:val="000D385D"/>
    <w:rsid w:val="000D7EE4"/>
    <w:rsid w:val="000E21A3"/>
    <w:rsid w:val="000F22F3"/>
    <w:rsid w:val="00102C25"/>
    <w:rsid w:val="001047A5"/>
    <w:rsid w:val="00104A64"/>
    <w:rsid w:val="00104B18"/>
    <w:rsid w:val="001076A7"/>
    <w:rsid w:val="00107D31"/>
    <w:rsid w:val="00112FDA"/>
    <w:rsid w:val="00121F9D"/>
    <w:rsid w:val="00126070"/>
    <w:rsid w:val="00127AC2"/>
    <w:rsid w:val="0013571A"/>
    <w:rsid w:val="00135758"/>
    <w:rsid w:val="001379C3"/>
    <w:rsid w:val="001409E4"/>
    <w:rsid w:val="00140D54"/>
    <w:rsid w:val="00141F08"/>
    <w:rsid w:val="00142D9E"/>
    <w:rsid w:val="00143BFE"/>
    <w:rsid w:val="0014572A"/>
    <w:rsid w:val="00145DBE"/>
    <w:rsid w:val="001473B5"/>
    <w:rsid w:val="00147ACA"/>
    <w:rsid w:val="0015781F"/>
    <w:rsid w:val="00157B7E"/>
    <w:rsid w:val="0016055B"/>
    <w:rsid w:val="001711C1"/>
    <w:rsid w:val="00172E24"/>
    <w:rsid w:val="00174EBC"/>
    <w:rsid w:val="00175CB2"/>
    <w:rsid w:val="001801EF"/>
    <w:rsid w:val="001932FA"/>
    <w:rsid w:val="001A2DD4"/>
    <w:rsid w:val="001A373C"/>
    <w:rsid w:val="001A5A11"/>
    <w:rsid w:val="001B11D8"/>
    <w:rsid w:val="001B37CA"/>
    <w:rsid w:val="001B4911"/>
    <w:rsid w:val="001C0DF2"/>
    <w:rsid w:val="001C2869"/>
    <w:rsid w:val="001C2A5A"/>
    <w:rsid w:val="001C43E9"/>
    <w:rsid w:val="001C79F2"/>
    <w:rsid w:val="001D10A3"/>
    <w:rsid w:val="001D4AC6"/>
    <w:rsid w:val="001D6C19"/>
    <w:rsid w:val="001D742A"/>
    <w:rsid w:val="001E4017"/>
    <w:rsid w:val="0020034D"/>
    <w:rsid w:val="00202625"/>
    <w:rsid w:val="00214640"/>
    <w:rsid w:val="00217096"/>
    <w:rsid w:val="0022020A"/>
    <w:rsid w:val="00221B9B"/>
    <w:rsid w:val="0022276D"/>
    <w:rsid w:val="002247E7"/>
    <w:rsid w:val="00227493"/>
    <w:rsid w:val="00233C9E"/>
    <w:rsid w:val="00237D03"/>
    <w:rsid w:val="00243E6B"/>
    <w:rsid w:val="00243F44"/>
    <w:rsid w:val="00250AF5"/>
    <w:rsid w:val="00251A84"/>
    <w:rsid w:val="002529F8"/>
    <w:rsid w:val="00254600"/>
    <w:rsid w:val="00254F80"/>
    <w:rsid w:val="002608E9"/>
    <w:rsid w:val="00262A6B"/>
    <w:rsid w:val="00265150"/>
    <w:rsid w:val="002737C3"/>
    <w:rsid w:val="0028319B"/>
    <w:rsid w:val="0028592D"/>
    <w:rsid w:val="00285DEE"/>
    <w:rsid w:val="00286F99"/>
    <w:rsid w:val="002871D3"/>
    <w:rsid w:val="00287416"/>
    <w:rsid w:val="00287A92"/>
    <w:rsid w:val="00290043"/>
    <w:rsid w:val="00291FC1"/>
    <w:rsid w:val="00293819"/>
    <w:rsid w:val="00293B5D"/>
    <w:rsid w:val="002973EC"/>
    <w:rsid w:val="002A4156"/>
    <w:rsid w:val="002A7BEF"/>
    <w:rsid w:val="002B3E8D"/>
    <w:rsid w:val="002B69DD"/>
    <w:rsid w:val="002C1A2C"/>
    <w:rsid w:val="002C1A8C"/>
    <w:rsid w:val="002C1F13"/>
    <w:rsid w:val="002C4D6E"/>
    <w:rsid w:val="002C53D2"/>
    <w:rsid w:val="002C7397"/>
    <w:rsid w:val="002C7F64"/>
    <w:rsid w:val="002D62F5"/>
    <w:rsid w:val="002D7F47"/>
    <w:rsid w:val="002E2DCC"/>
    <w:rsid w:val="002E2EB8"/>
    <w:rsid w:val="002E6E61"/>
    <w:rsid w:val="002F2324"/>
    <w:rsid w:val="002F327F"/>
    <w:rsid w:val="002F4242"/>
    <w:rsid w:val="002F5A13"/>
    <w:rsid w:val="002F7D90"/>
    <w:rsid w:val="003021F3"/>
    <w:rsid w:val="00303FE7"/>
    <w:rsid w:val="003041A9"/>
    <w:rsid w:val="00305B81"/>
    <w:rsid w:val="00310FC6"/>
    <w:rsid w:val="003147AE"/>
    <w:rsid w:val="003148B5"/>
    <w:rsid w:val="003167C2"/>
    <w:rsid w:val="0031796C"/>
    <w:rsid w:val="00326B13"/>
    <w:rsid w:val="00327396"/>
    <w:rsid w:val="00330E03"/>
    <w:rsid w:val="003313A0"/>
    <w:rsid w:val="00331D81"/>
    <w:rsid w:val="00333151"/>
    <w:rsid w:val="00335FB7"/>
    <w:rsid w:val="0034115C"/>
    <w:rsid w:val="00345EAC"/>
    <w:rsid w:val="00350907"/>
    <w:rsid w:val="003521E1"/>
    <w:rsid w:val="00352EDC"/>
    <w:rsid w:val="00353C09"/>
    <w:rsid w:val="00360457"/>
    <w:rsid w:val="00361703"/>
    <w:rsid w:val="00362D81"/>
    <w:rsid w:val="00363D79"/>
    <w:rsid w:val="00364FED"/>
    <w:rsid w:val="003650E2"/>
    <w:rsid w:val="00365B2B"/>
    <w:rsid w:val="00366E4A"/>
    <w:rsid w:val="003745A6"/>
    <w:rsid w:val="003802E2"/>
    <w:rsid w:val="003808D0"/>
    <w:rsid w:val="003809C3"/>
    <w:rsid w:val="003810C1"/>
    <w:rsid w:val="00381226"/>
    <w:rsid w:val="0038361B"/>
    <w:rsid w:val="0038560D"/>
    <w:rsid w:val="003906D2"/>
    <w:rsid w:val="003956E2"/>
    <w:rsid w:val="003A272C"/>
    <w:rsid w:val="003A2ACB"/>
    <w:rsid w:val="003A2C1B"/>
    <w:rsid w:val="003B46B9"/>
    <w:rsid w:val="003B48CE"/>
    <w:rsid w:val="003C00B8"/>
    <w:rsid w:val="003C4140"/>
    <w:rsid w:val="003D016E"/>
    <w:rsid w:val="003D3CF9"/>
    <w:rsid w:val="003D7110"/>
    <w:rsid w:val="003D7984"/>
    <w:rsid w:val="003E30CA"/>
    <w:rsid w:val="003F24B8"/>
    <w:rsid w:val="003F307D"/>
    <w:rsid w:val="003F426C"/>
    <w:rsid w:val="003F5CED"/>
    <w:rsid w:val="004002F4"/>
    <w:rsid w:val="004008A8"/>
    <w:rsid w:val="00402C55"/>
    <w:rsid w:val="00402F35"/>
    <w:rsid w:val="004040E2"/>
    <w:rsid w:val="004128D5"/>
    <w:rsid w:val="00412940"/>
    <w:rsid w:val="00416A3E"/>
    <w:rsid w:val="004201C7"/>
    <w:rsid w:val="004228B0"/>
    <w:rsid w:val="0042497C"/>
    <w:rsid w:val="0042541D"/>
    <w:rsid w:val="00426197"/>
    <w:rsid w:val="004319D0"/>
    <w:rsid w:val="00431B38"/>
    <w:rsid w:val="00433DC9"/>
    <w:rsid w:val="004353C8"/>
    <w:rsid w:val="00436D2B"/>
    <w:rsid w:val="00437B32"/>
    <w:rsid w:val="004405CD"/>
    <w:rsid w:val="00440DC2"/>
    <w:rsid w:val="004416F4"/>
    <w:rsid w:val="0044246B"/>
    <w:rsid w:val="004443DA"/>
    <w:rsid w:val="00445B7F"/>
    <w:rsid w:val="00446374"/>
    <w:rsid w:val="0045240E"/>
    <w:rsid w:val="004529DF"/>
    <w:rsid w:val="00453ECF"/>
    <w:rsid w:val="00455824"/>
    <w:rsid w:val="004572E4"/>
    <w:rsid w:val="00457E1D"/>
    <w:rsid w:val="00457E44"/>
    <w:rsid w:val="00461B00"/>
    <w:rsid w:val="004636AA"/>
    <w:rsid w:val="00463C0A"/>
    <w:rsid w:val="00465478"/>
    <w:rsid w:val="004656AF"/>
    <w:rsid w:val="00465EE1"/>
    <w:rsid w:val="00476BC4"/>
    <w:rsid w:val="0047724C"/>
    <w:rsid w:val="00477A44"/>
    <w:rsid w:val="00483DB7"/>
    <w:rsid w:val="00486826"/>
    <w:rsid w:val="00492D6F"/>
    <w:rsid w:val="004935A0"/>
    <w:rsid w:val="00494831"/>
    <w:rsid w:val="004A0702"/>
    <w:rsid w:val="004A15D1"/>
    <w:rsid w:val="004A1781"/>
    <w:rsid w:val="004A2F33"/>
    <w:rsid w:val="004A6A8E"/>
    <w:rsid w:val="004A6E9B"/>
    <w:rsid w:val="004B3A8C"/>
    <w:rsid w:val="004B40B6"/>
    <w:rsid w:val="004C2730"/>
    <w:rsid w:val="004C4D80"/>
    <w:rsid w:val="004C653B"/>
    <w:rsid w:val="004D262F"/>
    <w:rsid w:val="004D3023"/>
    <w:rsid w:val="004D7484"/>
    <w:rsid w:val="004E378B"/>
    <w:rsid w:val="004E5273"/>
    <w:rsid w:val="004F034D"/>
    <w:rsid w:val="004F056A"/>
    <w:rsid w:val="004F5898"/>
    <w:rsid w:val="004F6AF3"/>
    <w:rsid w:val="005004F7"/>
    <w:rsid w:val="005132A2"/>
    <w:rsid w:val="0051559C"/>
    <w:rsid w:val="00521342"/>
    <w:rsid w:val="005257C0"/>
    <w:rsid w:val="0052747D"/>
    <w:rsid w:val="00536824"/>
    <w:rsid w:val="005448F9"/>
    <w:rsid w:val="00553045"/>
    <w:rsid w:val="005531A8"/>
    <w:rsid w:val="0055363C"/>
    <w:rsid w:val="00567566"/>
    <w:rsid w:val="00570176"/>
    <w:rsid w:val="00570D6F"/>
    <w:rsid w:val="0057236C"/>
    <w:rsid w:val="00572DAC"/>
    <w:rsid w:val="0057414C"/>
    <w:rsid w:val="005761D4"/>
    <w:rsid w:val="00576C23"/>
    <w:rsid w:val="0057740B"/>
    <w:rsid w:val="00580EA4"/>
    <w:rsid w:val="0058131A"/>
    <w:rsid w:val="00581788"/>
    <w:rsid w:val="00581B7A"/>
    <w:rsid w:val="00583AD9"/>
    <w:rsid w:val="005850CD"/>
    <w:rsid w:val="00592A7A"/>
    <w:rsid w:val="00593788"/>
    <w:rsid w:val="00593D77"/>
    <w:rsid w:val="005A0E76"/>
    <w:rsid w:val="005A3857"/>
    <w:rsid w:val="005A4649"/>
    <w:rsid w:val="005A680C"/>
    <w:rsid w:val="005A7426"/>
    <w:rsid w:val="005B1C71"/>
    <w:rsid w:val="005B222B"/>
    <w:rsid w:val="005B2389"/>
    <w:rsid w:val="005B4E72"/>
    <w:rsid w:val="005B518F"/>
    <w:rsid w:val="005B7121"/>
    <w:rsid w:val="005C0D0D"/>
    <w:rsid w:val="005C3838"/>
    <w:rsid w:val="005C3CB4"/>
    <w:rsid w:val="005C51DF"/>
    <w:rsid w:val="005D0102"/>
    <w:rsid w:val="005D0822"/>
    <w:rsid w:val="005D0EEA"/>
    <w:rsid w:val="005D514C"/>
    <w:rsid w:val="005E0579"/>
    <w:rsid w:val="005E1012"/>
    <w:rsid w:val="005E17C2"/>
    <w:rsid w:val="005E6B54"/>
    <w:rsid w:val="005F3BC0"/>
    <w:rsid w:val="005F5C1D"/>
    <w:rsid w:val="005F6E34"/>
    <w:rsid w:val="005F759C"/>
    <w:rsid w:val="005F7811"/>
    <w:rsid w:val="00600E2E"/>
    <w:rsid w:val="006039C6"/>
    <w:rsid w:val="006072ED"/>
    <w:rsid w:val="00607775"/>
    <w:rsid w:val="00610ABD"/>
    <w:rsid w:val="00611F7C"/>
    <w:rsid w:val="00612F8E"/>
    <w:rsid w:val="00613B69"/>
    <w:rsid w:val="00613DE8"/>
    <w:rsid w:val="00614F25"/>
    <w:rsid w:val="00616920"/>
    <w:rsid w:val="006177D9"/>
    <w:rsid w:val="006204F9"/>
    <w:rsid w:val="00621839"/>
    <w:rsid w:val="006239EC"/>
    <w:rsid w:val="00632543"/>
    <w:rsid w:val="0063311B"/>
    <w:rsid w:val="006332BF"/>
    <w:rsid w:val="0063623D"/>
    <w:rsid w:val="00644675"/>
    <w:rsid w:val="006449A9"/>
    <w:rsid w:val="00646784"/>
    <w:rsid w:val="00652B39"/>
    <w:rsid w:val="006567CE"/>
    <w:rsid w:val="00670F56"/>
    <w:rsid w:val="0067445D"/>
    <w:rsid w:val="00675C8E"/>
    <w:rsid w:val="0067666C"/>
    <w:rsid w:val="00680594"/>
    <w:rsid w:val="00680808"/>
    <w:rsid w:val="00680D81"/>
    <w:rsid w:val="0068562C"/>
    <w:rsid w:val="00691378"/>
    <w:rsid w:val="0069453E"/>
    <w:rsid w:val="006A0186"/>
    <w:rsid w:val="006A0F17"/>
    <w:rsid w:val="006A434D"/>
    <w:rsid w:val="006A545E"/>
    <w:rsid w:val="006B212D"/>
    <w:rsid w:val="006B35A0"/>
    <w:rsid w:val="006B3FB4"/>
    <w:rsid w:val="006B438F"/>
    <w:rsid w:val="006C0D93"/>
    <w:rsid w:val="006C2007"/>
    <w:rsid w:val="006C431A"/>
    <w:rsid w:val="006C5630"/>
    <w:rsid w:val="006C6956"/>
    <w:rsid w:val="006D6379"/>
    <w:rsid w:val="006E37FB"/>
    <w:rsid w:val="006E3D9C"/>
    <w:rsid w:val="006E614D"/>
    <w:rsid w:val="006F0C9E"/>
    <w:rsid w:val="006F7B69"/>
    <w:rsid w:val="007002F1"/>
    <w:rsid w:val="0070150C"/>
    <w:rsid w:val="007041CA"/>
    <w:rsid w:val="007044D8"/>
    <w:rsid w:val="007059C3"/>
    <w:rsid w:val="007125C3"/>
    <w:rsid w:val="00715D3E"/>
    <w:rsid w:val="00720EB3"/>
    <w:rsid w:val="0072669F"/>
    <w:rsid w:val="0073043A"/>
    <w:rsid w:val="00730E8B"/>
    <w:rsid w:val="007318E7"/>
    <w:rsid w:val="00733EF3"/>
    <w:rsid w:val="00733F54"/>
    <w:rsid w:val="0073437B"/>
    <w:rsid w:val="00735E74"/>
    <w:rsid w:val="00736A5C"/>
    <w:rsid w:val="007403B6"/>
    <w:rsid w:val="00742373"/>
    <w:rsid w:val="00742A8D"/>
    <w:rsid w:val="00743232"/>
    <w:rsid w:val="00743FE5"/>
    <w:rsid w:val="0074561B"/>
    <w:rsid w:val="0074726D"/>
    <w:rsid w:val="007505E4"/>
    <w:rsid w:val="00755C16"/>
    <w:rsid w:val="007611E0"/>
    <w:rsid w:val="00761690"/>
    <w:rsid w:val="0076239A"/>
    <w:rsid w:val="0076291E"/>
    <w:rsid w:val="0077155F"/>
    <w:rsid w:val="00773DE4"/>
    <w:rsid w:val="00773EBE"/>
    <w:rsid w:val="007745A6"/>
    <w:rsid w:val="0077604D"/>
    <w:rsid w:val="0078090A"/>
    <w:rsid w:val="007836B8"/>
    <w:rsid w:val="0078370C"/>
    <w:rsid w:val="00783C37"/>
    <w:rsid w:val="00790285"/>
    <w:rsid w:val="007938D3"/>
    <w:rsid w:val="0079740F"/>
    <w:rsid w:val="007A3FF0"/>
    <w:rsid w:val="007A4ECC"/>
    <w:rsid w:val="007A4F4B"/>
    <w:rsid w:val="007B66A6"/>
    <w:rsid w:val="007C1536"/>
    <w:rsid w:val="007D3B86"/>
    <w:rsid w:val="007E09EC"/>
    <w:rsid w:val="007E0E1B"/>
    <w:rsid w:val="007E1480"/>
    <w:rsid w:val="007E46CB"/>
    <w:rsid w:val="007E50C7"/>
    <w:rsid w:val="007E625D"/>
    <w:rsid w:val="007E7236"/>
    <w:rsid w:val="007E7A4B"/>
    <w:rsid w:val="007F0B9D"/>
    <w:rsid w:val="007F159F"/>
    <w:rsid w:val="007F193E"/>
    <w:rsid w:val="007F2339"/>
    <w:rsid w:val="007F2D42"/>
    <w:rsid w:val="007F5AE2"/>
    <w:rsid w:val="007F6FED"/>
    <w:rsid w:val="00806E98"/>
    <w:rsid w:val="00807914"/>
    <w:rsid w:val="00810E2A"/>
    <w:rsid w:val="00811B89"/>
    <w:rsid w:val="00811F93"/>
    <w:rsid w:val="0081284B"/>
    <w:rsid w:val="0081308B"/>
    <w:rsid w:val="00814E86"/>
    <w:rsid w:val="00824A8E"/>
    <w:rsid w:val="00825FFD"/>
    <w:rsid w:val="0082704C"/>
    <w:rsid w:val="00830F66"/>
    <w:rsid w:val="00831067"/>
    <w:rsid w:val="00832C25"/>
    <w:rsid w:val="00833068"/>
    <w:rsid w:val="008336CE"/>
    <w:rsid w:val="0084787D"/>
    <w:rsid w:val="00847F69"/>
    <w:rsid w:val="00851535"/>
    <w:rsid w:val="008557E4"/>
    <w:rsid w:val="008563EF"/>
    <w:rsid w:val="00864037"/>
    <w:rsid w:val="008657F5"/>
    <w:rsid w:val="00867E9A"/>
    <w:rsid w:val="00875690"/>
    <w:rsid w:val="00876915"/>
    <w:rsid w:val="00876918"/>
    <w:rsid w:val="0087737A"/>
    <w:rsid w:val="00877B65"/>
    <w:rsid w:val="00880138"/>
    <w:rsid w:val="008806B8"/>
    <w:rsid w:val="00880B5C"/>
    <w:rsid w:val="00896742"/>
    <w:rsid w:val="008A1FCB"/>
    <w:rsid w:val="008A76CE"/>
    <w:rsid w:val="008A7867"/>
    <w:rsid w:val="008B13DD"/>
    <w:rsid w:val="008B2839"/>
    <w:rsid w:val="008C0D4D"/>
    <w:rsid w:val="008C16B8"/>
    <w:rsid w:val="008D400E"/>
    <w:rsid w:val="008D458E"/>
    <w:rsid w:val="008D7167"/>
    <w:rsid w:val="008E2A8C"/>
    <w:rsid w:val="008E5DF8"/>
    <w:rsid w:val="008E64CB"/>
    <w:rsid w:val="008F266D"/>
    <w:rsid w:val="008F3130"/>
    <w:rsid w:val="008F45FA"/>
    <w:rsid w:val="008F72D3"/>
    <w:rsid w:val="0090255D"/>
    <w:rsid w:val="0090367F"/>
    <w:rsid w:val="00904537"/>
    <w:rsid w:val="009059DF"/>
    <w:rsid w:val="009115DB"/>
    <w:rsid w:val="00912B69"/>
    <w:rsid w:val="00913BF1"/>
    <w:rsid w:val="00920844"/>
    <w:rsid w:val="00925002"/>
    <w:rsid w:val="0092640E"/>
    <w:rsid w:val="00926C1F"/>
    <w:rsid w:val="0092730C"/>
    <w:rsid w:val="00930613"/>
    <w:rsid w:val="00944EA6"/>
    <w:rsid w:val="009507F8"/>
    <w:rsid w:val="009534D4"/>
    <w:rsid w:val="0095430C"/>
    <w:rsid w:val="00960AD1"/>
    <w:rsid w:val="00974722"/>
    <w:rsid w:val="00974D36"/>
    <w:rsid w:val="009750B4"/>
    <w:rsid w:val="009759BB"/>
    <w:rsid w:val="00977FDE"/>
    <w:rsid w:val="0098000A"/>
    <w:rsid w:val="00980ACF"/>
    <w:rsid w:val="009824A5"/>
    <w:rsid w:val="0098694E"/>
    <w:rsid w:val="00991AC3"/>
    <w:rsid w:val="0099241B"/>
    <w:rsid w:val="00993761"/>
    <w:rsid w:val="009A0347"/>
    <w:rsid w:val="009A3DDA"/>
    <w:rsid w:val="009B1A3D"/>
    <w:rsid w:val="009B2844"/>
    <w:rsid w:val="009B4C24"/>
    <w:rsid w:val="009B50B0"/>
    <w:rsid w:val="009B76CF"/>
    <w:rsid w:val="009B7E99"/>
    <w:rsid w:val="009C5BEE"/>
    <w:rsid w:val="009D49F1"/>
    <w:rsid w:val="009D5AB4"/>
    <w:rsid w:val="009E1A55"/>
    <w:rsid w:val="009E6B42"/>
    <w:rsid w:val="009F0528"/>
    <w:rsid w:val="009F088A"/>
    <w:rsid w:val="009F1F3B"/>
    <w:rsid w:val="009F2181"/>
    <w:rsid w:val="009F2AC5"/>
    <w:rsid w:val="009F46E9"/>
    <w:rsid w:val="009F607E"/>
    <w:rsid w:val="00A068C8"/>
    <w:rsid w:val="00A0769D"/>
    <w:rsid w:val="00A2206D"/>
    <w:rsid w:val="00A26DEB"/>
    <w:rsid w:val="00A277AA"/>
    <w:rsid w:val="00A3145E"/>
    <w:rsid w:val="00A33E53"/>
    <w:rsid w:val="00A34F49"/>
    <w:rsid w:val="00A35D45"/>
    <w:rsid w:val="00A36EFA"/>
    <w:rsid w:val="00A37713"/>
    <w:rsid w:val="00A44E16"/>
    <w:rsid w:val="00A4699A"/>
    <w:rsid w:val="00A554DA"/>
    <w:rsid w:val="00A60EEF"/>
    <w:rsid w:val="00A6127C"/>
    <w:rsid w:val="00A620F5"/>
    <w:rsid w:val="00A636FF"/>
    <w:rsid w:val="00A70603"/>
    <w:rsid w:val="00A715C1"/>
    <w:rsid w:val="00A756BF"/>
    <w:rsid w:val="00A80780"/>
    <w:rsid w:val="00A818B4"/>
    <w:rsid w:val="00A82653"/>
    <w:rsid w:val="00A83A3B"/>
    <w:rsid w:val="00A92553"/>
    <w:rsid w:val="00AA2C71"/>
    <w:rsid w:val="00AA563F"/>
    <w:rsid w:val="00AA6571"/>
    <w:rsid w:val="00AA7F86"/>
    <w:rsid w:val="00AB18B1"/>
    <w:rsid w:val="00AB4242"/>
    <w:rsid w:val="00AC163B"/>
    <w:rsid w:val="00AC1ABC"/>
    <w:rsid w:val="00AC24D6"/>
    <w:rsid w:val="00AC27FF"/>
    <w:rsid w:val="00AC2B43"/>
    <w:rsid w:val="00AC2F85"/>
    <w:rsid w:val="00AC33F5"/>
    <w:rsid w:val="00AC429B"/>
    <w:rsid w:val="00AC5B79"/>
    <w:rsid w:val="00AD441E"/>
    <w:rsid w:val="00AD7FC3"/>
    <w:rsid w:val="00AE1187"/>
    <w:rsid w:val="00AE2CAF"/>
    <w:rsid w:val="00AE4F84"/>
    <w:rsid w:val="00AE526D"/>
    <w:rsid w:val="00AE53BD"/>
    <w:rsid w:val="00AE59A8"/>
    <w:rsid w:val="00AE710E"/>
    <w:rsid w:val="00AF3593"/>
    <w:rsid w:val="00AF35A3"/>
    <w:rsid w:val="00AF4849"/>
    <w:rsid w:val="00B11925"/>
    <w:rsid w:val="00B11DEB"/>
    <w:rsid w:val="00B21CA4"/>
    <w:rsid w:val="00B23934"/>
    <w:rsid w:val="00B2554B"/>
    <w:rsid w:val="00B25C33"/>
    <w:rsid w:val="00B300DD"/>
    <w:rsid w:val="00B42BEE"/>
    <w:rsid w:val="00B4348D"/>
    <w:rsid w:val="00B45342"/>
    <w:rsid w:val="00B45AAF"/>
    <w:rsid w:val="00B525FC"/>
    <w:rsid w:val="00B52729"/>
    <w:rsid w:val="00B53258"/>
    <w:rsid w:val="00B55F20"/>
    <w:rsid w:val="00B72F16"/>
    <w:rsid w:val="00B769C0"/>
    <w:rsid w:val="00B82075"/>
    <w:rsid w:val="00B83077"/>
    <w:rsid w:val="00B841F2"/>
    <w:rsid w:val="00B945BB"/>
    <w:rsid w:val="00B969C9"/>
    <w:rsid w:val="00B96D7D"/>
    <w:rsid w:val="00B971FE"/>
    <w:rsid w:val="00BB646B"/>
    <w:rsid w:val="00BC3D2D"/>
    <w:rsid w:val="00BC6540"/>
    <w:rsid w:val="00BD0F16"/>
    <w:rsid w:val="00BD415C"/>
    <w:rsid w:val="00BD5854"/>
    <w:rsid w:val="00BD5EC0"/>
    <w:rsid w:val="00BE19F5"/>
    <w:rsid w:val="00BE1E0C"/>
    <w:rsid w:val="00BE7021"/>
    <w:rsid w:val="00BF2071"/>
    <w:rsid w:val="00BF2ABA"/>
    <w:rsid w:val="00BF4369"/>
    <w:rsid w:val="00BF58E0"/>
    <w:rsid w:val="00C0757E"/>
    <w:rsid w:val="00C10010"/>
    <w:rsid w:val="00C140C0"/>
    <w:rsid w:val="00C15BE0"/>
    <w:rsid w:val="00C169E3"/>
    <w:rsid w:val="00C179B1"/>
    <w:rsid w:val="00C20956"/>
    <w:rsid w:val="00C221C3"/>
    <w:rsid w:val="00C238D8"/>
    <w:rsid w:val="00C24300"/>
    <w:rsid w:val="00C24753"/>
    <w:rsid w:val="00C26240"/>
    <w:rsid w:val="00C27C5A"/>
    <w:rsid w:val="00C309D2"/>
    <w:rsid w:val="00C317DA"/>
    <w:rsid w:val="00C34D7C"/>
    <w:rsid w:val="00C3512D"/>
    <w:rsid w:val="00C36D51"/>
    <w:rsid w:val="00C36EBB"/>
    <w:rsid w:val="00C4110B"/>
    <w:rsid w:val="00C41F50"/>
    <w:rsid w:val="00C42A91"/>
    <w:rsid w:val="00C42BA4"/>
    <w:rsid w:val="00C47BA1"/>
    <w:rsid w:val="00C55E59"/>
    <w:rsid w:val="00C650F2"/>
    <w:rsid w:val="00C67640"/>
    <w:rsid w:val="00C67C18"/>
    <w:rsid w:val="00C707A6"/>
    <w:rsid w:val="00C723BB"/>
    <w:rsid w:val="00C74F24"/>
    <w:rsid w:val="00C752C0"/>
    <w:rsid w:val="00C84792"/>
    <w:rsid w:val="00C854D3"/>
    <w:rsid w:val="00C86F33"/>
    <w:rsid w:val="00C87328"/>
    <w:rsid w:val="00C915B7"/>
    <w:rsid w:val="00C92597"/>
    <w:rsid w:val="00C92FB6"/>
    <w:rsid w:val="00C95604"/>
    <w:rsid w:val="00CA4C41"/>
    <w:rsid w:val="00CB31DC"/>
    <w:rsid w:val="00CB7EC7"/>
    <w:rsid w:val="00CB7F33"/>
    <w:rsid w:val="00CC0600"/>
    <w:rsid w:val="00CC2A51"/>
    <w:rsid w:val="00CC7CC4"/>
    <w:rsid w:val="00CD65E3"/>
    <w:rsid w:val="00CD7202"/>
    <w:rsid w:val="00CE061D"/>
    <w:rsid w:val="00CE405C"/>
    <w:rsid w:val="00CF51EB"/>
    <w:rsid w:val="00D05933"/>
    <w:rsid w:val="00D0640C"/>
    <w:rsid w:val="00D149B4"/>
    <w:rsid w:val="00D20BC2"/>
    <w:rsid w:val="00D2325B"/>
    <w:rsid w:val="00D236EF"/>
    <w:rsid w:val="00D23C03"/>
    <w:rsid w:val="00D26C06"/>
    <w:rsid w:val="00D308EA"/>
    <w:rsid w:val="00D33912"/>
    <w:rsid w:val="00D33DA4"/>
    <w:rsid w:val="00D34631"/>
    <w:rsid w:val="00D34D8A"/>
    <w:rsid w:val="00D43584"/>
    <w:rsid w:val="00D43740"/>
    <w:rsid w:val="00D451EC"/>
    <w:rsid w:val="00D47762"/>
    <w:rsid w:val="00D52246"/>
    <w:rsid w:val="00D53160"/>
    <w:rsid w:val="00D5359D"/>
    <w:rsid w:val="00D5467F"/>
    <w:rsid w:val="00D553E9"/>
    <w:rsid w:val="00D57DBC"/>
    <w:rsid w:val="00D61EDC"/>
    <w:rsid w:val="00D65313"/>
    <w:rsid w:val="00D66AAC"/>
    <w:rsid w:val="00D67F1A"/>
    <w:rsid w:val="00D71477"/>
    <w:rsid w:val="00D8044B"/>
    <w:rsid w:val="00D8107D"/>
    <w:rsid w:val="00D81845"/>
    <w:rsid w:val="00D86BA9"/>
    <w:rsid w:val="00D86ED7"/>
    <w:rsid w:val="00D90E0C"/>
    <w:rsid w:val="00D91E82"/>
    <w:rsid w:val="00D921F4"/>
    <w:rsid w:val="00D94BDD"/>
    <w:rsid w:val="00D97CB4"/>
    <w:rsid w:val="00DA2328"/>
    <w:rsid w:val="00DA240A"/>
    <w:rsid w:val="00DA3C39"/>
    <w:rsid w:val="00DA5ED3"/>
    <w:rsid w:val="00DC1CD8"/>
    <w:rsid w:val="00DC2E40"/>
    <w:rsid w:val="00DC5D2B"/>
    <w:rsid w:val="00DC7360"/>
    <w:rsid w:val="00DC75D8"/>
    <w:rsid w:val="00DD0A91"/>
    <w:rsid w:val="00DD2BB9"/>
    <w:rsid w:val="00DE56A1"/>
    <w:rsid w:val="00DE572E"/>
    <w:rsid w:val="00DE6DA5"/>
    <w:rsid w:val="00DF0458"/>
    <w:rsid w:val="00DF1DF3"/>
    <w:rsid w:val="00DF3100"/>
    <w:rsid w:val="00DF46DE"/>
    <w:rsid w:val="00DF63F6"/>
    <w:rsid w:val="00E012AA"/>
    <w:rsid w:val="00E032BC"/>
    <w:rsid w:val="00E0536C"/>
    <w:rsid w:val="00E10516"/>
    <w:rsid w:val="00E107F3"/>
    <w:rsid w:val="00E1261C"/>
    <w:rsid w:val="00E12BF8"/>
    <w:rsid w:val="00E12D4D"/>
    <w:rsid w:val="00E237C0"/>
    <w:rsid w:val="00E25129"/>
    <w:rsid w:val="00E25582"/>
    <w:rsid w:val="00E27825"/>
    <w:rsid w:val="00E31CFF"/>
    <w:rsid w:val="00E36D08"/>
    <w:rsid w:val="00E3799B"/>
    <w:rsid w:val="00E40663"/>
    <w:rsid w:val="00E456A5"/>
    <w:rsid w:val="00E554E6"/>
    <w:rsid w:val="00E55933"/>
    <w:rsid w:val="00E60D53"/>
    <w:rsid w:val="00E624CF"/>
    <w:rsid w:val="00E64036"/>
    <w:rsid w:val="00E67AF7"/>
    <w:rsid w:val="00E7004A"/>
    <w:rsid w:val="00E71654"/>
    <w:rsid w:val="00E757E0"/>
    <w:rsid w:val="00E85BB9"/>
    <w:rsid w:val="00E92103"/>
    <w:rsid w:val="00E922A1"/>
    <w:rsid w:val="00E94754"/>
    <w:rsid w:val="00E94A93"/>
    <w:rsid w:val="00E95AD4"/>
    <w:rsid w:val="00EA35F3"/>
    <w:rsid w:val="00EA42E3"/>
    <w:rsid w:val="00EB1E87"/>
    <w:rsid w:val="00EB3E25"/>
    <w:rsid w:val="00EB4193"/>
    <w:rsid w:val="00EB6B07"/>
    <w:rsid w:val="00EC045E"/>
    <w:rsid w:val="00EC1752"/>
    <w:rsid w:val="00EC1D02"/>
    <w:rsid w:val="00EC4C2F"/>
    <w:rsid w:val="00EC6767"/>
    <w:rsid w:val="00ED0CEE"/>
    <w:rsid w:val="00ED233E"/>
    <w:rsid w:val="00ED43E6"/>
    <w:rsid w:val="00ED5B65"/>
    <w:rsid w:val="00ED7CE8"/>
    <w:rsid w:val="00EE0092"/>
    <w:rsid w:val="00EE113F"/>
    <w:rsid w:val="00EE335A"/>
    <w:rsid w:val="00EF06F9"/>
    <w:rsid w:val="00EF244B"/>
    <w:rsid w:val="00EF52A6"/>
    <w:rsid w:val="00EF5644"/>
    <w:rsid w:val="00EF6151"/>
    <w:rsid w:val="00F00868"/>
    <w:rsid w:val="00F02829"/>
    <w:rsid w:val="00F02B64"/>
    <w:rsid w:val="00F11F59"/>
    <w:rsid w:val="00F13755"/>
    <w:rsid w:val="00F152F8"/>
    <w:rsid w:val="00F1572D"/>
    <w:rsid w:val="00F1778B"/>
    <w:rsid w:val="00F254DC"/>
    <w:rsid w:val="00F261B7"/>
    <w:rsid w:val="00F279E4"/>
    <w:rsid w:val="00F305A6"/>
    <w:rsid w:val="00F30763"/>
    <w:rsid w:val="00F30BEA"/>
    <w:rsid w:val="00F35463"/>
    <w:rsid w:val="00F401C4"/>
    <w:rsid w:val="00F413C4"/>
    <w:rsid w:val="00F4478E"/>
    <w:rsid w:val="00F44822"/>
    <w:rsid w:val="00F46E5A"/>
    <w:rsid w:val="00F5138A"/>
    <w:rsid w:val="00F52132"/>
    <w:rsid w:val="00F53780"/>
    <w:rsid w:val="00F54018"/>
    <w:rsid w:val="00F548C6"/>
    <w:rsid w:val="00F54D04"/>
    <w:rsid w:val="00F5552D"/>
    <w:rsid w:val="00F60986"/>
    <w:rsid w:val="00F655D3"/>
    <w:rsid w:val="00F659CE"/>
    <w:rsid w:val="00F672E3"/>
    <w:rsid w:val="00F7298F"/>
    <w:rsid w:val="00F75B76"/>
    <w:rsid w:val="00F76FC3"/>
    <w:rsid w:val="00F778AC"/>
    <w:rsid w:val="00F80E06"/>
    <w:rsid w:val="00F81994"/>
    <w:rsid w:val="00F930B3"/>
    <w:rsid w:val="00F93840"/>
    <w:rsid w:val="00F95A6A"/>
    <w:rsid w:val="00F96014"/>
    <w:rsid w:val="00F9667A"/>
    <w:rsid w:val="00FA03FA"/>
    <w:rsid w:val="00FA0E63"/>
    <w:rsid w:val="00FA20EE"/>
    <w:rsid w:val="00FB0278"/>
    <w:rsid w:val="00FC19D2"/>
    <w:rsid w:val="00FC23EA"/>
    <w:rsid w:val="00FC3B6C"/>
    <w:rsid w:val="00FC3CD7"/>
    <w:rsid w:val="00FC6C75"/>
    <w:rsid w:val="00FD05C1"/>
    <w:rsid w:val="00FD138C"/>
    <w:rsid w:val="00FD5FE6"/>
    <w:rsid w:val="00FE7273"/>
    <w:rsid w:val="00FF0D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18500F2-7DF8-441B-AB15-0EE1C153A8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A4C41"/>
    <w:pPr>
      <w:widowControl w:val="0"/>
      <w:jc w:val="both"/>
    </w:pPr>
    <w:rPr>
      <w:rFonts w:ascii="Times New Roman" w:eastAsia="宋体" w:hAnsi="Times New Roman" w:cs="Times New Roman"/>
      <w:szCs w:val="24"/>
    </w:rPr>
  </w:style>
  <w:style w:type="paragraph" w:styleId="1">
    <w:name w:val="heading 1"/>
    <w:basedOn w:val="a"/>
    <w:next w:val="a"/>
    <w:link w:val="1Char"/>
    <w:uiPriority w:val="9"/>
    <w:qFormat/>
    <w:rsid w:val="007938D3"/>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7938D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7938D3"/>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7938D3"/>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7938D3"/>
    <w:pPr>
      <w:keepNext/>
      <w:keepLines/>
      <w:spacing w:before="280" w:after="290" w:line="376" w:lineRule="auto"/>
      <w:outlineLvl w:val="4"/>
    </w:pPr>
    <w:rPr>
      <w:b/>
      <w:bCs/>
      <w:sz w:val="28"/>
      <w:szCs w:val="28"/>
    </w:rPr>
  </w:style>
  <w:style w:type="paragraph" w:styleId="6">
    <w:name w:val="heading 6"/>
    <w:basedOn w:val="a"/>
    <w:next w:val="a"/>
    <w:link w:val="6Char"/>
    <w:uiPriority w:val="9"/>
    <w:semiHidden/>
    <w:unhideWhenUsed/>
    <w:qFormat/>
    <w:rsid w:val="007938D3"/>
    <w:pPr>
      <w:keepNext/>
      <w:keepLines/>
      <w:spacing w:before="240" w:after="64" w:line="320" w:lineRule="auto"/>
      <w:outlineLvl w:val="5"/>
    </w:pPr>
    <w:rPr>
      <w:rFonts w:asciiTheme="majorHAnsi" w:eastAsiaTheme="majorEastAsia" w:hAnsiTheme="majorHAnsi" w:cstheme="majorBidi"/>
      <w:b/>
      <w:bCs/>
      <w:sz w:val="24"/>
    </w:rPr>
  </w:style>
  <w:style w:type="paragraph" w:styleId="7">
    <w:name w:val="heading 7"/>
    <w:basedOn w:val="a"/>
    <w:next w:val="a"/>
    <w:link w:val="7Char"/>
    <w:uiPriority w:val="9"/>
    <w:semiHidden/>
    <w:unhideWhenUsed/>
    <w:qFormat/>
    <w:rsid w:val="007938D3"/>
    <w:pPr>
      <w:keepNext/>
      <w:keepLines/>
      <w:spacing w:before="240" w:after="64" w:line="320" w:lineRule="auto"/>
      <w:outlineLvl w:val="6"/>
    </w:pPr>
    <w:rPr>
      <w:b/>
      <w:bCs/>
      <w:sz w:val="24"/>
    </w:rPr>
  </w:style>
  <w:style w:type="paragraph" w:styleId="8">
    <w:name w:val="heading 8"/>
    <w:basedOn w:val="a"/>
    <w:next w:val="a"/>
    <w:link w:val="8Char"/>
    <w:uiPriority w:val="9"/>
    <w:semiHidden/>
    <w:unhideWhenUsed/>
    <w:qFormat/>
    <w:rsid w:val="007938D3"/>
    <w:pPr>
      <w:keepNext/>
      <w:keepLines/>
      <w:spacing w:before="240" w:after="64" w:line="320" w:lineRule="auto"/>
      <w:outlineLvl w:val="7"/>
    </w:pPr>
    <w:rPr>
      <w:rFonts w:asciiTheme="majorHAnsi" w:eastAsiaTheme="majorEastAsia" w:hAnsiTheme="majorHAnsi" w:cstheme="majorBidi"/>
      <w:sz w:val="24"/>
    </w:rPr>
  </w:style>
  <w:style w:type="paragraph" w:styleId="9">
    <w:name w:val="heading 9"/>
    <w:basedOn w:val="a"/>
    <w:next w:val="a"/>
    <w:link w:val="9Char"/>
    <w:uiPriority w:val="9"/>
    <w:semiHidden/>
    <w:unhideWhenUsed/>
    <w:qFormat/>
    <w:rsid w:val="007938D3"/>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8319B"/>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rsid w:val="0028319B"/>
    <w:rPr>
      <w:sz w:val="18"/>
      <w:szCs w:val="18"/>
    </w:rPr>
  </w:style>
  <w:style w:type="paragraph" w:styleId="a4">
    <w:name w:val="footer"/>
    <w:basedOn w:val="a"/>
    <w:link w:val="Char0"/>
    <w:uiPriority w:val="99"/>
    <w:unhideWhenUsed/>
    <w:rsid w:val="0028319B"/>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rsid w:val="0028319B"/>
    <w:rPr>
      <w:sz w:val="18"/>
      <w:szCs w:val="18"/>
    </w:rPr>
  </w:style>
  <w:style w:type="paragraph" w:styleId="10">
    <w:name w:val="toc 1"/>
    <w:basedOn w:val="a"/>
    <w:next w:val="a"/>
    <w:autoRedefine/>
    <w:uiPriority w:val="39"/>
    <w:rsid w:val="0028319B"/>
    <w:pPr>
      <w:tabs>
        <w:tab w:val="right" w:leader="dot" w:pos="7587"/>
      </w:tabs>
    </w:pPr>
    <w:rPr>
      <w:rFonts w:ascii="宋体"/>
      <w:b/>
      <w:noProof/>
      <w:sz w:val="24"/>
    </w:rPr>
  </w:style>
  <w:style w:type="paragraph" w:styleId="20">
    <w:name w:val="toc 2"/>
    <w:basedOn w:val="a"/>
    <w:next w:val="a"/>
    <w:autoRedefine/>
    <w:uiPriority w:val="39"/>
    <w:rsid w:val="0028319B"/>
    <w:pPr>
      <w:ind w:leftChars="200" w:left="420"/>
    </w:pPr>
  </w:style>
  <w:style w:type="paragraph" w:styleId="30">
    <w:name w:val="toc 3"/>
    <w:basedOn w:val="a"/>
    <w:next w:val="a"/>
    <w:autoRedefine/>
    <w:uiPriority w:val="39"/>
    <w:rsid w:val="0028319B"/>
    <w:pPr>
      <w:ind w:leftChars="400" w:left="840"/>
    </w:pPr>
  </w:style>
  <w:style w:type="character" w:styleId="a5">
    <w:name w:val="Hyperlink"/>
    <w:uiPriority w:val="99"/>
    <w:rsid w:val="0028319B"/>
    <w:rPr>
      <w:color w:val="0000FF"/>
      <w:u w:val="single"/>
    </w:rPr>
  </w:style>
  <w:style w:type="paragraph" w:styleId="40">
    <w:name w:val="toc 4"/>
    <w:basedOn w:val="a"/>
    <w:next w:val="a"/>
    <w:autoRedefine/>
    <w:uiPriority w:val="39"/>
    <w:rsid w:val="0028319B"/>
    <w:pPr>
      <w:ind w:leftChars="600" w:left="1260"/>
    </w:pPr>
  </w:style>
  <w:style w:type="character" w:customStyle="1" w:styleId="1Char">
    <w:name w:val="标题 1 Char"/>
    <w:basedOn w:val="a0"/>
    <w:link w:val="1"/>
    <w:uiPriority w:val="9"/>
    <w:rsid w:val="007938D3"/>
    <w:rPr>
      <w:rFonts w:ascii="Times New Roman" w:eastAsia="宋体" w:hAnsi="Times New Roman" w:cs="Times New Roman"/>
      <w:b/>
      <w:bCs/>
      <w:kern w:val="44"/>
      <w:sz w:val="44"/>
      <w:szCs w:val="44"/>
    </w:rPr>
  </w:style>
  <w:style w:type="character" w:customStyle="1" w:styleId="2Char">
    <w:name w:val="标题 2 Char"/>
    <w:basedOn w:val="a0"/>
    <w:link w:val="2"/>
    <w:uiPriority w:val="9"/>
    <w:rsid w:val="007938D3"/>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7938D3"/>
    <w:rPr>
      <w:rFonts w:ascii="Times New Roman" w:eastAsia="宋体" w:hAnsi="Times New Roman" w:cs="Times New Roman"/>
      <w:b/>
      <w:bCs/>
      <w:sz w:val="32"/>
      <w:szCs w:val="32"/>
    </w:rPr>
  </w:style>
  <w:style w:type="character" w:customStyle="1" w:styleId="4Char">
    <w:name w:val="标题 4 Char"/>
    <w:basedOn w:val="a0"/>
    <w:link w:val="4"/>
    <w:uiPriority w:val="9"/>
    <w:rsid w:val="007938D3"/>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7938D3"/>
    <w:rPr>
      <w:rFonts w:ascii="Times New Roman" w:eastAsia="宋体" w:hAnsi="Times New Roman" w:cs="Times New Roman"/>
      <w:b/>
      <w:bCs/>
      <w:sz w:val="28"/>
      <w:szCs w:val="28"/>
    </w:rPr>
  </w:style>
  <w:style w:type="character" w:customStyle="1" w:styleId="6Char">
    <w:name w:val="标题 6 Char"/>
    <w:basedOn w:val="a0"/>
    <w:link w:val="6"/>
    <w:uiPriority w:val="9"/>
    <w:semiHidden/>
    <w:rsid w:val="007938D3"/>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7938D3"/>
    <w:rPr>
      <w:rFonts w:ascii="Times New Roman" w:eastAsia="宋体" w:hAnsi="Times New Roman" w:cs="Times New Roman"/>
      <w:b/>
      <w:bCs/>
      <w:sz w:val="24"/>
      <w:szCs w:val="24"/>
    </w:rPr>
  </w:style>
  <w:style w:type="character" w:customStyle="1" w:styleId="8Char">
    <w:name w:val="标题 8 Char"/>
    <w:basedOn w:val="a0"/>
    <w:link w:val="8"/>
    <w:uiPriority w:val="9"/>
    <w:semiHidden/>
    <w:rsid w:val="007938D3"/>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7938D3"/>
    <w:rPr>
      <w:rFonts w:asciiTheme="majorHAnsi" w:eastAsiaTheme="majorEastAsia" w:hAnsiTheme="majorHAnsi" w:cstheme="majorBidi"/>
      <w:szCs w:val="21"/>
    </w:rPr>
  </w:style>
  <w:style w:type="paragraph" w:styleId="a6">
    <w:name w:val="List Paragraph"/>
    <w:basedOn w:val="a"/>
    <w:uiPriority w:val="34"/>
    <w:qFormat/>
    <w:rsid w:val="00175CB2"/>
    <w:pPr>
      <w:ind w:firstLineChars="200" w:firstLine="420"/>
    </w:pPr>
  </w:style>
  <w:style w:type="paragraph" w:styleId="a7">
    <w:name w:val="Title"/>
    <w:basedOn w:val="a"/>
    <w:next w:val="a"/>
    <w:link w:val="Char1"/>
    <w:uiPriority w:val="10"/>
    <w:qFormat/>
    <w:rsid w:val="00B55F20"/>
    <w:pPr>
      <w:spacing w:before="240" w:after="60"/>
      <w:jc w:val="center"/>
      <w:outlineLvl w:val="0"/>
    </w:pPr>
    <w:rPr>
      <w:rFonts w:asciiTheme="majorHAnsi" w:hAnsiTheme="majorHAnsi" w:cstheme="majorBidi"/>
      <w:b/>
      <w:bCs/>
      <w:sz w:val="32"/>
      <w:szCs w:val="32"/>
    </w:rPr>
  </w:style>
  <w:style w:type="character" w:customStyle="1" w:styleId="Char1">
    <w:name w:val="标题 Char"/>
    <w:basedOn w:val="a0"/>
    <w:link w:val="a7"/>
    <w:uiPriority w:val="10"/>
    <w:rsid w:val="00B55F20"/>
    <w:rPr>
      <w:rFonts w:asciiTheme="majorHAnsi" w:eastAsia="宋体" w:hAnsiTheme="majorHAnsi" w:cstheme="majorBidi"/>
      <w:b/>
      <w:bCs/>
      <w:sz w:val="32"/>
      <w:szCs w:val="32"/>
    </w:rPr>
  </w:style>
  <w:style w:type="paragraph" w:styleId="a8">
    <w:name w:val="No Spacing"/>
    <w:link w:val="Char2"/>
    <w:uiPriority w:val="1"/>
    <w:qFormat/>
    <w:rsid w:val="00B945BB"/>
    <w:rPr>
      <w:kern w:val="0"/>
      <w:sz w:val="22"/>
    </w:rPr>
  </w:style>
  <w:style w:type="character" w:customStyle="1" w:styleId="Char2">
    <w:name w:val="无间隔 Char"/>
    <w:basedOn w:val="a0"/>
    <w:link w:val="a8"/>
    <w:uiPriority w:val="1"/>
    <w:rsid w:val="00B945BB"/>
    <w:rPr>
      <w:kern w:val="0"/>
      <w:sz w:val="22"/>
    </w:rPr>
  </w:style>
  <w:style w:type="table" w:styleId="a9">
    <w:name w:val="Table Grid"/>
    <w:basedOn w:val="a1"/>
    <w:uiPriority w:val="39"/>
    <w:rsid w:val="00C9259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Balloon Text"/>
    <w:basedOn w:val="a"/>
    <w:link w:val="Char3"/>
    <w:uiPriority w:val="99"/>
    <w:semiHidden/>
    <w:unhideWhenUsed/>
    <w:rsid w:val="00345EAC"/>
    <w:rPr>
      <w:sz w:val="18"/>
      <w:szCs w:val="18"/>
    </w:rPr>
  </w:style>
  <w:style w:type="character" w:customStyle="1" w:styleId="Char3">
    <w:name w:val="批注框文本 Char"/>
    <w:basedOn w:val="a0"/>
    <w:link w:val="aa"/>
    <w:uiPriority w:val="99"/>
    <w:semiHidden/>
    <w:rsid w:val="00345EAC"/>
    <w:rPr>
      <w:rFonts w:ascii="Times New Roman" w:eastAsia="宋体" w:hAnsi="Times New Roman" w:cs="Times New Roman"/>
      <w:sz w:val="18"/>
      <w:szCs w:val="18"/>
    </w:rPr>
  </w:style>
  <w:style w:type="paragraph" w:customStyle="1" w:styleId="Numberedlist23">
    <w:name w:val="Numbered list 2.3"/>
    <w:basedOn w:val="3"/>
    <w:next w:val="a"/>
    <w:rsid w:val="00174EBC"/>
    <w:pPr>
      <w:keepLines w:val="0"/>
      <w:widowControl/>
      <w:tabs>
        <w:tab w:val="left" w:pos="1080"/>
      </w:tabs>
      <w:spacing w:before="240" w:after="60" w:line="240" w:lineRule="auto"/>
      <w:ind w:left="720" w:hanging="720"/>
      <w:jc w:val="left"/>
    </w:pPr>
    <w:rPr>
      <w:rFonts w:ascii="Futura Bk" w:hAnsi="Futura Bk"/>
      <w:bCs w:val="0"/>
      <w:kern w:val="0"/>
      <w:sz w:val="22"/>
      <w:szCs w:val="20"/>
      <w:lang w:val="en-GB" w:eastAsia="en-US"/>
    </w:rPr>
  </w:style>
  <w:style w:type="paragraph" w:styleId="ab">
    <w:name w:val="Normal (Web)"/>
    <w:basedOn w:val="a"/>
    <w:uiPriority w:val="99"/>
    <w:semiHidden/>
    <w:unhideWhenUsed/>
    <w:rsid w:val="001C79F2"/>
    <w:pPr>
      <w:widowControl/>
      <w:spacing w:before="100" w:beforeAutospacing="1" w:after="100" w:afterAutospacing="1"/>
      <w:jc w:val="left"/>
    </w:pPr>
    <w:rPr>
      <w:rFonts w:ascii="宋体" w:hAnsi="宋体" w:cs="宋体"/>
      <w:kern w:val="0"/>
      <w:sz w:val="24"/>
    </w:rPr>
  </w:style>
  <w:style w:type="paragraph" w:customStyle="1" w:styleId="font-13">
    <w:name w:val="font-13"/>
    <w:basedOn w:val="a"/>
    <w:rsid w:val="006C2007"/>
    <w:pPr>
      <w:widowControl/>
      <w:spacing w:before="100" w:beforeAutospacing="1" w:after="100" w:afterAutospacing="1"/>
      <w:jc w:val="left"/>
    </w:pPr>
    <w:rPr>
      <w:rFonts w:ascii="宋体" w:hAnsi="宋体" w:cs="宋体"/>
      <w:kern w:val="0"/>
      <w:sz w:val="24"/>
    </w:rPr>
  </w:style>
  <w:style w:type="paragraph" w:customStyle="1" w:styleId="font-12">
    <w:name w:val="font-12"/>
    <w:basedOn w:val="a"/>
    <w:rsid w:val="006C2007"/>
    <w:pPr>
      <w:widowControl/>
      <w:spacing w:before="100" w:beforeAutospacing="1" w:after="100" w:afterAutospacing="1"/>
      <w:jc w:val="left"/>
    </w:pPr>
    <w:rPr>
      <w:rFonts w:ascii="宋体" w:hAnsi="宋体" w:cs="宋体"/>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063561">
      <w:bodyDiv w:val="1"/>
      <w:marLeft w:val="0"/>
      <w:marRight w:val="0"/>
      <w:marTop w:val="0"/>
      <w:marBottom w:val="0"/>
      <w:divBdr>
        <w:top w:val="none" w:sz="0" w:space="0" w:color="auto"/>
        <w:left w:val="none" w:sz="0" w:space="0" w:color="auto"/>
        <w:bottom w:val="none" w:sz="0" w:space="0" w:color="auto"/>
        <w:right w:val="none" w:sz="0" w:space="0" w:color="auto"/>
      </w:divBdr>
    </w:div>
    <w:div w:id="233440565">
      <w:bodyDiv w:val="1"/>
      <w:marLeft w:val="0"/>
      <w:marRight w:val="0"/>
      <w:marTop w:val="0"/>
      <w:marBottom w:val="0"/>
      <w:divBdr>
        <w:top w:val="none" w:sz="0" w:space="0" w:color="auto"/>
        <w:left w:val="none" w:sz="0" w:space="0" w:color="auto"/>
        <w:bottom w:val="none" w:sz="0" w:space="0" w:color="auto"/>
        <w:right w:val="none" w:sz="0" w:space="0" w:color="auto"/>
      </w:divBdr>
    </w:div>
    <w:div w:id="263653313">
      <w:bodyDiv w:val="1"/>
      <w:marLeft w:val="0"/>
      <w:marRight w:val="0"/>
      <w:marTop w:val="0"/>
      <w:marBottom w:val="0"/>
      <w:divBdr>
        <w:top w:val="none" w:sz="0" w:space="0" w:color="auto"/>
        <w:left w:val="none" w:sz="0" w:space="0" w:color="auto"/>
        <w:bottom w:val="none" w:sz="0" w:space="0" w:color="auto"/>
        <w:right w:val="none" w:sz="0" w:space="0" w:color="auto"/>
      </w:divBdr>
      <w:divsChild>
        <w:div w:id="1378042908">
          <w:marLeft w:val="0"/>
          <w:marRight w:val="0"/>
          <w:marTop w:val="0"/>
          <w:marBottom w:val="0"/>
          <w:divBdr>
            <w:top w:val="none" w:sz="0" w:space="0" w:color="auto"/>
            <w:left w:val="none" w:sz="0" w:space="0" w:color="auto"/>
            <w:bottom w:val="none" w:sz="0" w:space="0" w:color="auto"/>
            <w:right w:val="none" w:sz="0" w:space="0" w:color="auto"/>
          </w:divBdr>
        </w:div>
      </w:divsChild>
    </w:div>
    <w:div w:id="427117963">
      <w:bodyDiv w:val="1"/>
      <w:marLeft w:val="0"/>
      <w:marRight w:val="0"/>
      <w:marTop w:val="0"/>
      <w:marBottom w:val="0"/>
      <w:divBdr>
        <w:top w:val="none" w:sz="0" w:space="0" w:color="auto"/>
        <w:left w:val="none" w:sz="0" w:space="0" w:color="auto"/>
        <w:bottom w:val="none" w:sz="0" w:space="0" w:color="auto"/>
        <w:right w:val="none" w:sz="0" w:space="0" w:color="auto"/>
      </w:divBdr>
    </w:div>
    <w:div w:id="668140790">
      <w:bodyDiv w:val="1"/>
      <w:marLeft w:val="0"/>
      <w:marRight w:val="0"/>
      <w:marTop w:val="0"/>
      <w:marBottom w:val="0"/>
      <w:divBdr>
        <w:top w:val="none" w:sz="0" w:space="0" w:color="auto"/>
        <w:left w:val="none" w:sz="0" w:space="0" w:color="auto"/>
        <w:bottom w:val="none" w:sz="0" w:space="0" w:color="auto"/>
        <w:right w:val="none" w:sz="0" w:space="0" w:color="auto"/>
      </w:divBdr>
      <w:divsChild>
        <w:div w:id="1614824650">
          <w:marLeft w:val="0"/>
          <w:marRight w:val="0"/>
          <w:marTop w:val="0"/>
          <w:marBottom w:val="0"/>
          <w:divBdr>
            <w:top w:val="none" w:sz="0" w:space="0" w:color="auto"/>
            <w:left w:val="none" w:sz="0" w:space="0" w:color="auto"/>
            <w:bottom w:val="none" w:sz="0" w:space="0" w:color="auto"/>
            <w:right w:val="none" w:sz="0" w:space="0" w:color="auto"/>
          </w:divBdr>
        </w:div>
      </w:divsChild>
    </w:div>
    <w:div w:id="681080496">
      <w:bodyDiv w:val="1"/>
      <w:marLeft w:val="0"/>
      <w:marRight w:val="0"/>
      <w:marTop w:val="0"/>
      <w:marBottom w:val="0"/>
      <w:divBdr>
        <w:top w:val="none" w:sz="0" w:space="0" w:color="auto"/>
        <w:left w:val="none" w:sz="0" w:space="0" w:color="auto"/>
        <w:bottom w:val="none" w:sz="0" w:space="0" w:color="auto"/>
        <w:right w:val="none" w:sz="0" w:space="0" w:color="auto"/>
      </w:divBdr>
      <w:divsChild>
        <w:div w:id="124936290">
          <w:marLeft w:val="0"/>
          <w:marRight w:val="0"/>
          <w:marTop w:val="0"/>
          <w:marBottom w:val="0"/>
          <w:divBdr>
            <w:top w:val="single" w:sz="6" w:space="0" w:color="D8D8D8"/>
            <w:left w:val="single" w:sz="6" w:space="0" w:color="D8D8D8"/>
            <w:bottom w:val="single" w:sz="6" w:space="0" w:color="D8D8D8"/>
            <w:right w:val="single" w:sz="6" w:space="0" w:color="D8D8D8"/>
          </w:divBdr>
        </w:div>
      </w:divsChild>
    </w:div>
    <w:div w:id="688457498">
      <w:bodyDiv w:val="1"/>
      <w:marLeft w:val="0"/>
      <w:marRight w:val="0"/>
      <w:marTop w:val="0"/>
      <w:marBottom w:val="0"/>
      <w:divBdr>
        <w:top w:val="none" w:sz="0" w:space="0" w:color="auto"/>
        <w:left w:val="none" w:sz="0" w:space="0" w:color="auto"/>
        <w:bottom w:val="none" w:sz="0" w:space="0" w:color="auto"/>
        <w:right w:val="none" w:sz="0" w:space="0" w:color="auto"/>
      </w:divBdr>
      <w:divsChild>
        <w:div w:id="189951498">
          <w:marLeft w:val="446"/>
          <w:marRight w:val="0"/>
          <w:marTop w:val="0"/>
          <w:marBottom w:val="0"/>
          <w:divBdr>
            <w:top w:val="none" w:sz="0" w:space="0" w:color="auto"/>
            <w:left w:val="none" w:sz="0" w:space="0" w:color="auto"/>
            <w:bottom w:val="none" w:sz="0" w:space="0" w:color="auto"/>
            <w:right w:val="none" w:sz="0" w:space="0" w:color="auto"/>
          </w:divBdr>
        </w:div>
        <w:div w:id="651837081">
          <w:marLeft w:val="446"/>
          <w:marRight w:val="0"/>
          <w:marTop w:val="0"/>
          <w:marBottom w:val="0"/>
          <w:divBdr>
            <w:top w:val="none" w:sz="0" w:space="0" w:color="auto"/>
            <w:left w:val="none" w:sz="0" w:space="0" w:color="auto"/>
            <w:bottom w:val="none" w:sz="0" w:space="0" w:color="auto"/>
            <w:right w:val="none" w:sz="0" w:space="0" w:color="auto"/>
          </w:divBdr>
        </w:div>
        <w:div w:id="1111701201">
          <w:marLeft w:val="446"/>
          <w:marRight w:val="0"/>
          <w:marTop w:val="0"/>
          <w:marBottom w:val="0"/>
          <w:divBdr>
            <w:top w:val="none" w:sz="0" w:space="0" w:color="auto"/>
            <w:left w:val="none" w:sz="0" w:space="0" w:color="auto"/>
            <w:bottom w:val="none" w:sz="0" w:space="0" w:color="auto"/>
            <w:right w:val="none" w:sz="0" w:space="0" w:color="auto"/>
          </w:divBdr>
        </w:div>
        <w:div w:id="1241601866">
          <w:marLeft w:val="446"/>
          <w:marRight w:val="0"/>
          <w:marTop w:val="0"/>
          <w:marBottom w:val="0"/>
          <w:divBdr>
            <w:top w:val="none" w:sz="0" w:space="0" w:color="auto"/>
            <w:left w:val="none" w:sz="0" w:space="0" w:color="auto"/>
            <w:bottom w:val="none" w:sz="0" w:space="0" w:color="auto"/>
            <w:right w:val="none" w:sz="0" w:space="0" w:color="auto"/>
          </w:divBdr>
        </w:div>
      </w:divsChild>
    </w:div>
    <w:div w:id="903568170">
      <w:bodyDiv w:val="1"/>
      <w:marLeft w:val="0"/>
      <w:marRight w:val="0"/>
      <w:marTop w:val="0"/>
      <w:marBottom w:val="0"/>
      <w:divBdr>
        <w:top w:val="none" w:sz="0" w:space="0" w:color="auto"/>
        <w:left w:val="none" w:sz="0" w:space="0" w:color="auto"/>
        <w:bottom w:val="none" w:sz="0" w:space="0" w:color="auto"/>
        <w:right w:val="none" w:sz="0" w:space="0" w:color="auto"/>
      </w:divBdr>
      <w:divsChild>
        <w:div w:id="573509678">
          <w:marLeft w:val="0"/>
          <w:marRight w:val="0"/>
          <w:marTop w:val="0"/>
          <w:marBottom w:val="0"/>
          <w:divBdr>
            <w:top w:val="none" w:sz="0" w:space="0" w:color="auto"/>
            <w:left w:val="none" w:sz="0" w:space="0" w:color="auto"/>
            <w:bottom w:val="none" w:sz="0" w:space="0" w:color="auto"/>
            <w:right w:val="none" w:sz="0" w:space="0" w:color="auto"/>
          </w:divBdr>
          <w:divsChild>
            <w:div w:id="1119493817">
              <w:marLeft w:val="0"/>
              <w:marRight w:val="0"/>
              <w:marTop w:val="300"/>
              <w:marBottom w:val="0"/>
              <w:divBdr>
                <w:top w:val="none" w:sz="0" w:space="0" w:color="auto"/>
                <w:left w:val="none" w:sz="0" w:space="0" w:color="auto"/>
                <w:bottom w:val="none" w:sz="0" w:space="0" w:color="auto"/>
                <w:right w:val="none" w:sz="0" w:space="0" w:color="auto"/>
              </w:divBdr>
              <w:divsChild>
                <w:div w:id="1600285902">
                  <w:marLeft w:val="0"/>
                  <w:marRight w:val="0"/>
                  <w:marTop w:val="0"/>
                  <w:marBottom w:val="0"/>
                  <w:divBdr>
                    <w:top w:val="single" w:sz="6" w:space="0" w:color="E5E5E5"/>
                    <w:left w:val="single" w:sz="6" w:space="0" w:color="E5E5E5"/>
                    <w:bottom w:val="single" w:sz="6" w:space="0" w:color="E5E5E5"/>
                    <w:right w:val="single" w:sz="6" w:space="0" w:color="E5E5E5"/>
                  </w:divBdr>
                  <w:divsChild>
                    <w:div w:id="212083113">
                      <w:marLeft w:val="0"/>
                      <w:marRight w:val="0"/>
                      <w:marTop w:val="0"/>
                      <w:marBottom w:val="0"/>
                      <w:divBdr>
                        <w:top w:val="none" w:sz="0" w:space="0" w:color="auto"/>
                        <w:left w:val="none" w:sz="0" w:space="0" w:color="auto"/>
                        <w:bottom w:val="none" w:sz="0" w:space="0" w:color="auto"/>
                        <w:right w:val="none" w:sz="0" w:space="0" w:color="auto"/>
                      </w:divBdr>
                      <w:divsChild>
                        <w:div w:id="1932472645">
                          <w:marLeft w:val="0"/>
                          <w:marRight w:val="0"/>
                          <w:marTop w:val="0"/>
                          <w:marBottom w:val="225"/>
                          <w:divBdr>
                            <w:top w:val="none" w:sz="0" w:space="0" w:color="auto"/>
                            <w:left w:val="none" w:sz="0" w:space="0" w:color="auto"/>
                            <w:bottom w:val="none" w:sz="0" w:space="0" w:color="auto"/>
                            <w:right w:val="none" w:sz="0" w:space="0" w:color="auto"/>
                          </w:divBdr>
                        </w:div>
                        <w:div w:id="1210071207">
                          <w:marLeft w:val="0"/>
                          <w:marRight w:val="0"/>
                          <w:marTop w:val="0"/>
                          <w:marBottom w:val="225"/>
                          <w:divBdr>
                            <w:top w:val="none" w:sz="0" w:space="0" w:color="auto"/>
                            <w:left w:val="none" w:sz="0" w:space="0" w:color="auto"/>
                            <w:bottom w:val="none" w:sz="0" w:space="0" w:color="auto"/>
                            <w:right w:val="none" w:sz="0" w:space="0" w:color="auto"/>
                          </w:divBdr>
                        </w:div>
                        <w:div w:id="1771198338">
                          <w:marLeft w:val="0"/>
                          <w:marRight w:val="0"/>
                          <w:marTop w:val="0"/>
                          <w:marBottom w:val="225"/>
                          <w:divBdr>
                            <w:top w:val="none" w:sz="0" w:space="0" w:color="auto"/>
                            <w:left w:val="none" w:sz="0" w:space="0" w:color="auto"/>
                            <w:bottom w:val="none" w:sz="0" w:space="0" w:color="auto"/>
                            <w:right w:val="none" w:sz="0" w:space="0" w:color="auto"/>
                          </w:divBdr>
                        </w:div>
                        <w:div w:id="942032128">
                          <w:marLeft w:val="0"/>
                          <w:marRight w:val="0"/>
                          <w:marTop w:val="0"/>
                          <w:marBottom w:val="225"/>
                          <w:divBdr>
                            <w:top w:val="none" w:sz="0" w:space="0" w:color="auto"/>
                            <w:left w:val="none" w:sz="0" w:space="0" w:color="auto"/>
                            <w:bottom w:val="none" w:sz="0" w:space="0" w:color="auto"/>
                            <w:right w:val="none" w:sz="0" w:space="0" w:color="auto"/>
                          </w:divBdr>
                        </w:div>
                        <w:div w:id="507914828">
                          <w:marLeft w:val="0"/>
                          <w:marRight w:val="0"/>
                          <w:marTop w:val="0"/>
                          <w:marBottom w:val="225"/>
                          <w:divBdr>
                            <w:top w:val="none" w:sz="0" w:space="0" w:color="auto"/>
                            <w:left w:val="none" w:sz="0" w:space="0" w:color="auto"/>
                            <w:bottom w:val="none" w:sz="0" w:space="0" w:color="auto"/>
                            <w:right w:val="none" w:sz="0" w:space="0" w:color="auto"/>
                          </w:divBdr>
                        </w:div>
                        <w:div w:id="748234546">
                          <w:marLeft w:val="0"/>
                          <w:marRight w:val="0"/>
                          <w:marTop w:val="0"/>
                          <w:marBottom w:val="225"/>
                          <w:divBdr>
                            <w:top w:val="none" w:sz="0" w:space="0" w:color="auto"/>
                            <w:left w:val="none" w:sz="0" w:space="0" w:color="auto"/>
                            <w:bottom w:val="none" w:sz="0" w:space="0" w:color="auto"/>
                            <w:right w:val="none" w:sz="0" w:space="0" w:color="auto"/>
                          </w:divBdr>
                        </w:div>
                        <w:div w:id="996303132">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 w:id="1469012924">
      <w:bodyDiv w:val="1"/>
      <w:marLeft w:val="0"/>
      <w:marRight w:val="0"/>
      <w:marTop w:val="0"/>
      <w:marBottom w:val="0"/>
      <w:divBdr>
        <w:top w:val="none" w:sz="0" w:space="0" w:color="auto"/>
        <w:left w:val="none" w:sz="0" w:space="0" w:color="auto"/>
        <w:bottom w:val="none" w:sz="0" w:space="0" w:color="auto"/>
        <w:right w:val="none" w:sz="0" w:space="0" w:color="auto"/>
      </w:divBdr>
      <w:divsChild>
        <w:div w:id="2084570148">
          <w:marLeft w:val="0"/>
          <w:marRight w:val="0"/>
          <w:marTop w:val="0"/>
          <w:marBottom w:val="0"/>
          <w:divBdr>
            <w:top w:val="single" w:sz="6" w:space="0" w:color="D8D8D8"/>
            <w:left w:val="single" w:sz="6" w:space="0" w:color="D8D8D8"/>
            <w:bottom w:val="single" w:sz="6" w:space="0" w:color="D8D8D8"/>
            <w:right w:val="single" w:sz="6" w:space="0" w:color="D8D8D8"/>
          </w:divBdr>
        </w:div>
      </w:divsChild>
    </w:div>
    <w:div w:id="1839496488">
      <w:bodyDiv w:val="1"/>
      <w:marLeft w:val="0"/>
      <w:marRight w:val="0"/>
      <w:marTop w:val="0"/>
      <w:marBottom w:val="0"/>
      <w:divBdr>
        <w:top w:val="none" w:sz="0" w:space="0" w:color="auto"/>
        <w:left w:val="none" w:sz="0" w:space="0" w:color="auto"/>
        <w:bottom w:val="none" w:sz="0" w:space="0" w:color="auto"/>
        <w:right w:val="none" w:sz="0" w:space="0" w:color="auto"/>
      </w:divBdr>
    </w:div>
    <w:div w:id="1882084865">
      <w:bodyDiv w:val="1"/>
      <w:marLeft w:val="0"/>
      <w:marRight w:val="0"/>
      <w:marTop w:val="0"/>
      <w:marBottom w:val="0"/>
      <w:divBdr>
        <w:top w:val="none" w:sz="0" w:space="0" w:color="auto"/>
        <w:left w:val="none" w:sz="0" w:space="0" w:color="auto"/>
        <w:bottom w:val="none" w:sz="0" w:space="0" w:color="auto"/>
        <w:right w:val="none" w:sz="0" w:space="0" w:color="auto"/>
      </w:divBdr>
    </w:div>
    <w:div w:id="2101022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aike.baidu.com/item/Oracle%E6%95%B0%E6%8D%AE%E5%BA%93" TargetMode="External"/><Relationship Id="rId13" Type="http://schemas.openxmlformats.org/officeDocument/2006/relationships/image" Target="media/image4.png"/><Relationship Id="rId18" Type="http://schemas.openxmlformats.org/officeDocument/2006/relationships/hyperlink" Target="http://baike.baidu.com/view/170109.htm"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8.png"/><Relationship Id="rId7" Type="http://schemas.openxmlformats.org/officeDocument/2006/relationships/hyperlink" Target="https://baike.baidu.com/item/%E5%BC%80%E5%8F%91%E4%BA%BA%E5%91%98" TargetMode="External"/><Relationship Id="rId12" Type="http://schemas.openxmlformats.org/officeDocument/2006/relationships/image" Target="media/image3.png"/><Relationship Id="rId17" Type="http://schemas.openxmlformats.org/officeDocument/2006/relationships/hyperlink" Target="http://baike.baidu.com/view/933538.htm" TargetMode="External"/><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baike.baidu.com/view/22845.htm" TargetMode="External"/><Relationship Id="rId20"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hyperlink" Target="http://bylw.yjbys.com/lunwendabian/" TargetMode="External"/><Relationship Id="rId28"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hyperlink" Target="http://baike.baidu.com/subview/11620808/11969698.htm" TargetMode="External"/><Relationship Id="rId4" Type="http://schemas.openxmlformats.org/officeDocument/2006/relationships/webSettings" Target="webSettings.xml"/><Relationship Id="rId9" Type="http://schemas.openxmlformats.org/officeDocument/2006/relationships/hyperlink" Target="https://baike.baidu.com/item/Linux" TargetMode="External"/><Relationship Id="rId14" Type="http://schemas.openxmlformats.org/officeDocument/2006/relationships/image" Target="media/image5.png"/><Relationship Id="rId22" Type="http://schemas.openxmlformats.org/officeDocument/2006/relationships/image" Target="media/image9.png"/><Relationship Id="rId27" Type="http://schemas.microsoft.com/office/2011/relationships/people" Target="peop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412</TotalTime>
  <Pages>20</Pages>
  <Words>1517</Words>
  <Characters>8649</Characters>
  <Application>Microsoft Office Word</Application>
  <DocSecurity>0</DocSecurity>
  <Lines>72</Lines>
  <Paragraphs>20</Paragraphs>
  <ScaleCrop>false</ScaleCrop>
  <Company>Microsoft</Company>
  <LinksUpToDate>false</LinksUpToDate>
  <CharactersWithSpaces>10146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Linshiwei</cp:lastModifiedBy>
  <cp:revision>265</cp:revision>
  <dcterms:created xsi:type="dcterms:W3CDTF">2018-05-09T01:42:00Z</dcterms:created>
  <dcterms:modified xsi:type="dcterms:W3CDTF">2018-05-13T13:27:00Z</dcterms:modified>
</cp:coreProperties>
</file>