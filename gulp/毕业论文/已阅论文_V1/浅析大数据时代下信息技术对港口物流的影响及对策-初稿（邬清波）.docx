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31525939"/>
        <w:docPartObj>
          <w:docPartGallery w:val="Cover Pages"/>
          <w:docPartUnique/>
        </w:docPartObj>
      </w:sdtPr>
      <w:sdtEndPr/>
      <w:sdtContent>
        <w:p w:rsidR="00B945BB" w:rsidRDefault="00B945BB"/>
        <w:p w:rsidR="00B945BB" w:rsidRDefault="0056195D" w:rsidP="00041FB2">
          <w:pPr>
            <w:jc w:val="center"/>
            <w:rPr>
              <w:sz w:val="52"/>
            </w:rPr>
          </w:pPr>
          <w:r>
            <w:rPr>
              <w:rFonts w:hint="eastAsia"/>
              <w:sz w:val="52"/>
            </w:rPr>
            <w:t>上海第二工业</w:t>
          </w:r>
          <w:r w:rsidR="00041FB2">
            <w:rPr>
              <w:sz w:val="52"/>
            </w:rPr>
            <w:t>大学</w:t>
          </w:r>
        </w:p>
        <w:p w:rsidR="00041FB2" w:rsidRDefault="00041FB2" w:rsidP="00041FB2">
          <w:pPr>
            <w:jc w:val="center"/>
            <w:rPr>
              <w:sz w:val="52"/>
            </w:rPr>
          </w:pPr>
        </w:p>
        <w:p w:rsidR="00B945BB" w:rsidRDefault="0056195D" w:rsidP="00B945BB">
          <w:pPr>
            <w:jc w:val="center"/>
            <w:rPr>
              <w:b/>
              <w:bCs/>
              <w:sz w:val="48"/>
            </w:rPr>
          </w:pPr>
          <w:r>
            <w:rPr>
              <w:rFonts w:hint="eastAsia"/>
              <w:b/>
              <w:bCs/>
              <w:sz w:val="48"/>
            </w:rPr>
            <w:t>计算机</w:t>
          </w:r>
          <w:r w:rsidR="00B945BB">
            <w:rPr>
              <w:rFonts w:hint="eastAsia"/>
              <w:b/>
              <w:bCs/>
              <w:sz w:val="48"/>
            </w:rPr>
            <w:t>学院</w:t>
          </w:r>
        </w:p>
        <w:p w:rsidR="00B945BB" w:rsidRDefault="00B945BB" w:rsidP="00B945BB">
          <w:pPr>
            <w:jc w:val="center"/>
            <w:rPr>
              <w:rFonts w:eastAsia="隶书"/>
            </w:rPr>
          </w:pPr>
        </w:p>
        <w:p w:rsidR="00B945BB" w:rsidRDefault="00B945BB" w:rsidP="00B945BB">
          <w:pPr>
            <w:jc w:val="center"/>
            <w:rPr>
              <w:rFonts w:eastAsia="隶书"/>
            </w:rPr>
          </w:pPr>
        </w:p>
        <w:p w:rsidR="00B945BB" w:rsidRDefault="00742A8D" w:rsidP="00B945BB">
          <w:pPr>
            <w:jc w:val="center"/>
            <w:rPr>
              <w:b/>
              <w:bCs/>
              <w:sz w:val="48"/>
            </w:rPr>
          </w:pPr>
          <w:r>
            <w:rPr>
              <w:rFonts w:hint="eastAsia"/>
              <w:b/>
              <w:bCs/>
              <w:sz w:val="44"/>
            </w:rPr>
            <w:t xml:space="preserve"> </w:t>
          </w:r>
          <w:r w:rsidR="00B945BB">
            <w:rPr>
              <w:rFonts w:hint="eastAsia"/>
              <w:b/>
              <w:bCs/>
              <w:sz w:val="48"/>
            </w:rPr>
            <w:t>毕</w:t>
          </w:r>
          <w:r w:rsidR="00B945BB">
            <w:rPr>
              <w:rFonts w:hint="eastAsia"/>
              <w:b/>
              <w:bCs/>
              <w:sz w:val="48"/>
            </w:rPr>
            <w:t xml:space="preserve"> </w:t>
          </w:r>
          <w:r w:rsidR="00B945BB">
            <w:rPr>
              <w:rFonts w:hint="eastAsia"/>
              <w:b/>
              <w:bCs/>
              <w:sz w:val="48"/>
            </w:rPr>
            <w:t>业</w:t>
          </w:r>
          <w:r w:rsidR="00B945BB">
            <w:rPr>
              <w:rFonts w:hint="eastAsia"/>
              <w:b/>
              <w:bCs/>
              <w:sz w:val="48"/>
            </w:rPr>
            <w:t xml:space="preserve"> </w:t>
          </w:r>
          <w:r w:rsidR="00B945BB">
            <w:rPr>
              <w:rFonts w:hint="eastAsia"/>
              <w:b/>
              <w:bCs/>
              <w:sz w:val="48"/>
            </w:rPr>
            <w:t>设</w:t>
          </w:r>
          <w:r w:rsidR="00B945BB">
            <w:rPr>
              <w:rFonts w:hint="eastAsia"/>
              <w:b/>
              <w:bCs/>
              <w:sz w:val="48"/>
            </w:rPr>
            <w:t xml:space="preserve"> </w:t>
          </w:r>
          <w:r>
            <w:rPr>
              <w:rFonts w:hint="eastAsia"/>
              <w:b/>
              <w:bCs/>
              <w:sz w:val="48"/>
            </w:rPr>
            <w:t>计</w:t>
          </w:r>
        </w:p>
        <w:p w:rsidR="00B945BB" w:rsidRDefault="00B945BB" w:rsidP="00B945BB"/>
        <w:p w:rsidR="00B945BB" w:rsidRDefault="00B945BB" w:rsidP="00B945BB"/>
        <w:p w:rsidR="0063477A" w:rsidRPr="0063477A" w:rsidRDefault="0063477A" w:rsidP="0063477A">
          <w:pPr>
            <w:rPr>
              <w:ins w:id="0" w:author="Linshiwei" w:date="2018-05-06T21:00:00Z"/>
              <w:sz w:val="44"/>
              <w:szCs w:val="44"/>
              <w:rPrChange w:id="1" w:author="Linshiwei" w:date="2018-05-06T21:01:00Z">
                <w:rPr>
                  <w:ins w:id="2" w:author="Linshiwei" w:date="2018-05-06T21:00:00Z"/>
                </w:rPr>
              </w:rPrChange>
            </w:rPr>
          </w:pPr>
          <w:ins w:id="3" w:author="Linshiwei" w:date="2018-05-06T21:00:00Z">
            <w:r w:rsidRPr="0063477A">
              <w:rPr>
                <w:sz w:val="44"/>
                <w:szCs w:val="44"/>
                <w:rPrChange w:id="4" w:author="Linshiwei" w:date="2018-05-06T21:01:00Z">
                  <w:rPr/>
                </w:rPrChange>
              </w:rPr>
              <w:t>封面见官方文件格式</w:t>
            </w:r>
            <w:r w:rsidRPr="0063477A">
              <w:rPr>
                <w:rFonts w:hint="eastAsia"/>
                <w:sz w:val="44"/>
                <w:szCs w:val="44"/>
                <w:rPrChange w:id="5" w:author="Linshiwei" w:date="2018-05-06T21:01:00Z">
                  <w:rPr>
                    <w:rFonts w:hint="eastAsia"/>
                  </w:rPr>
                </w:rPrChange>
              </w:rPr>
              <w:t>，成教</w:t>
            </w:r>
            <w:r w:rsidRPr="0063477A">
              <w:rPr>
                <w:sz w:val="44"/>
                <w:szCs w:val="44"/>
                <w:rPrChange w:id="6" w:author="Linshiwei" w:date="2018-05-06T21:01:00Z">
                  <w:rPr/>
                </w:rPrChange>
              </w:rPr>
              <w:t>校园网可以下载</w:t>
            </w:r>
            <w:r w:rsidRPr="0063477A">
              <w:rPr>
                <w:rFonts w:hint="eastAsia"/>
                <w:sz w:val="44"/>
                <w:szCs w:val="44"/>
                <w:rPrChange w:id="7" w:author="Linshiwei" w:date="2018-05-06T21:01:00Z">
                  <w:rPr>
                    <w:rFonts w:hint="eastAsia"/>
                  </w:rPr>
                </w:rPrChange>
              </w:rPr>
              <w:t>。</w:t>
            </w:r>
          </w:ins>
          <w:ins w:id="8" w:author="Linshiwei" w:date="2018-05-06T21:01:00Z">
            <w:r>
              <w:rPr>
                <w:rFonts w:hint="eastAsia"/>
                <w:sz w:val="44"/>
                <w:szCs w:val="44"/>
              </w:rPr>
              <w:t>我发给你们的打包官方文件可以用</w:t>
            </w:r>
          </w:ins>
          <w:ins w:id="9" w:author="Linshiwei" w:date="2018-05-06T21:02:00Z">
            <w:r>
              <w:rPr>
                <w:rFonts w:hint="eastAsia"/>
                <w:sz w:val="44"/>
                <w:szCs w:val="44"/>
              </w:rPr>
              <w:t>作模板</w:t>
            </w:r>
          </w:ins>
        </w:p>
        <w:p w:rsidR="00B945BB" w:rsidRDefault="00B945BB" w:rsidP="00B945BB"/>
        <w:p w:rsidR="00B945BB" w:rsidRDefault="00B945BB" w:rsidP="00B945BB"/>
        <w:p w:rsidR="00B945BB" w:rsidRDefault="00B945BB" w:rsidP="00B945BB">
          <w:pPr>
            <w:spacing w:line="480" w:lineRule="auto"/>
          </w:pPr>
        </w:p>
        <w:p w:rsidR="00B945BB" w:rsidRDefault="00B945BB" w:rsidP="00B945BB">
          <w:pPr>
            <w:spacing w:line="480" w:lineRule="auto"/>
            <w:jc w:val="left"/>
            <w:rPr>
              <w:b/>
              <w:bCs/>
              <w:sz w:val="32"/>
              <w:u w:val="single"/>
            </w:rPr>
          </w:pPr>
          <w:r>
            <w:rPr>
              <w:rFonts w:hint="eastAsia"/>
              <w:b/>
              <w:bCs/>
              <w:sz w:val="32"/>
            </w:rPr>
            <w:t xml:space="preserve">     </w:t>
          </w:r>
          <w:r>
            <w:rPr>
              <w:rFonts w:hint="eastAsia"/>
              <w:b/>
              <w:bCs/>
              <w:sz w:val="32"/>
            </w:rPr>
            <w:t>课</w:t>
          </w:r>
          <w:r>
            <w:rPr>
              <w:rFonts w:hint="eastAsia"/>
              <w:b/>
              <w:bCs/>
              <w:sz w:val="32"/>
            </w:rPr>
            <w:t xml:space="preserve">       </w:t>
          </w:r>
          <w:r>
            <w:rPr>
              <w:rFonts w:hint="eastAsia"/>
              <w:b/>
              <w:bCs/>
              <w:sz w:val="32"/>
            </w:rPr>
            <w:t>题</w:t>
          </w:r>
          <w:r>
            <w:rPr>
              <w:rFonts w:hint="eastAsia"/>
              <w:b/>
              <w:bCs/>
              <w:sz w:val="32"/>
              <w:u w:val="thick"/>
            </w:rPr>
            <w:t xml:space="preserve"> </w:t>
          </w:r>
          <w:r>
            <w:rPr>
              <w:b/>
              <w:bCs/>
              <w:sz w:val="32"/>
              <w:u w:val="thick"/>
            </w:rPr>
            <w:t xml:space="preserve">     </w:t>
          </w:r>
          <w:r w:rsidR="00977FDE">
            <w:rPr>
              <w:b/>
              <w:bCs/>
              <w:sz w:val="32"/>
              <w:u w:val="thick"/>
            </w:rPr>
            <w:t xml:space="preserve"> </w:t>
          </w:r>
          <w:r w:rsidR="0056195D">
            <w:rPr>
              <w:rFonts w:hint="eastAsia"/>
              <w:b/>
              <w:bCs/>
              <w:sz w:val="32"/>
              <w:u w:val="thick"/>
            </w:rPr>
            <w:t>浅析大数据时代下信息技术对港口物流的影响及对策</w:t>
          </w:r>
          <w:r>
            <w:rPr>
              <w:rFonts w:hint="eastAsia"/>
              <w:b/>
              <w:bCs/>
              <w:sz w:val="32"/>
              <w:u w:val="thick"/>
            </w:rPr>
            <w:t xml:space="preserve">   </w:t>
          </w:r>
          <w:r w:rsidR="00F60986">
            <w:rPr>
              <w:b/>
              <w:bCs/>
              <w:sz w:val="32"/>
              <w:u w:val="thick"/>
            </w:rPr>
            <w:t xml:space="preserve">  </w:t>
          </w:r>
          <w:r>
            <w:rPr>
              <w:rFonts w:hint="eastAsia"/>
              <w:b/>
              <w:bCs/>
              <w:sz w:val="32"/>
              <w:u w:val="thick"/>
            </w:rPr>
            <w:t xml:space="preserve">       </w:t>
          </w:r>
        </w:p>
        <w:p w:rsidR="00B945BB" w:rsidRDefault="00B945BB" w:rsidP="00B945BB">
          <w:pPr>
            <w:spacing w:line="480" w:lineRule="auto"/>
            <w:jc w:val="left"/>
            <w:rPr>
              <w:b/>
              <w:bCs/>
              <w:sz w:val="32"/>
              <w:u w:val="single"/>
            </w:rPr>
          </w:pPr>
          <w:r>
            <w:rPr>
              <w:rFonts w:hint="eastAsia"/>
              <w:b/>
              <w:bCs/>
              <w:sz w:val="32"/>
            </w:rPr>
            <w:t xml:space="preserve">     </w:t>
          </w:r>
          <w:r>
            <w:rPr>
              <w:rFonts w:hint="eastAsia"/>
              <w:b/>
              <w:bCs/>
              <w:sz w:val="32"/>
            </w:rPr>
            <w:t>专</w:t>
          </w:r>
          <w:r>
            <w:rPr>
              <w:rFonts w:hint="eastAsia"/>
              <w:b/>
              <w:bCs/>
              <w:sz w:val="32"/>
            </w:rPr>
            <w:t xml:space="preserve">       </w:t>
          </w:r>
          <w:r>
            <w:rPr>
              <w:rFonts w:hint="eastAsia"/>
              <w:b/>
              <w:bCs/>
              <w:sz w:val="32"/>
            </w:rPr>
            <w:t>业</w:t>
          </w:r>
          <w:r>
            <w:rPr>
              <w:rFonts w:hint="eastAsia"/>
              <w:b/>
              <w:bCs/>
              <w:sz w:val="32"/>
              <w:u w:val="single"/>
            </w:rPr>
            <w:t xml:space="preserve">         </w:t>
          </w:r>
          <w:r>
            <w:rPr>
              <w:rFonts w:hint="eastAsia"/>
              <w:b/>
              <w:bCs/>
              <w:sz w:val="32"/>
              <w:u w:val="single"/>
            </w:rPr>
            <w:t>计算机科学与技术</w:t>
          </w:r>
          <w:r>
            <w:rPr>
              <w:rFonts w:hint="eastAsia"/>
              <w:b/>
              <w:bCs/>
              <w:sz w:val="32"/>
              <w:u w:val="single"/>
            </w:rPr>
            <w:t xml:space="preserve">               </w:t>
          </w:r>
        </w:p>
        <w:p w:rsidR="00B945BB" w:rsidRDefault="00B945BB" w:rsidP="00B945BB">
          <w:pPr>
            <w:spacing w:line="480" w:lineRule="auto"/>
            <w:jc w:val="left"/>
            <w:rPr>
              <w:b/>
              <w:bCs/>
              <w:sz w:val="32"/>
              <w:u w:val="single"/>
            </w:rPr>
          </w:pPr>
          <w:r>
            <w:rPr>
              <w:rFonts w:hint="eastAsia"/>
              <w:b/>
              <w:bCs/>
              <w:sz w:val="32"/>
            </w:rPr>
            <w:t xml:space="preserve">     </w:t>
          </w:r>
          <w:r>
            <w:rPr>
              <w:rFonts w:hint="eastAsia"/>
              <w:b/>
              <w:bCs/>
              <w:sz w:val="32"/>
            </w:rPr>
            <w:t>学</w:t>
          </w:r>
          <w:r>
            <w:rPr>
              <w:rFonts w:hint="eastAsia"/>
              <w:b/>
              <w:bCs/>
              <w:sz w:val="32"/>
            </w:rPr>
            <w:t xml:space="preserve"> </w:t>
          </w:r>
          <w:r>
            <w:rPr>
              <w:rFonts w:hint="eastAsia"/>
              <w:b/>
              <w:bCs/>
              <w:sz w:val="32"/>
            </w:rPr>
            <w:t>历</w:t>
          </w:r>
          <w:r>
            <w:rPr>
              <w:rFonts w:hint="eastAsia"/>
              <w:b/>
              <w:bCs/>
              <w:sz w:val="32"/>
            </w:rPr>
            <w:t xml:space="preserve"> </w:t>
          </w:r>
          <w:r>
            <w:rPr>
              <w:rFonts w:hint="eastAsia"/>
              <w:b/>
              <w:bCs/>
              <w:sz w:val="32"/>
            </w:rPr>
            <w:t>层</w:t>
          </w:r>
          <w:r>
            <w:rPr>
              <w:rFonts w:hint="eastAsia"/>
              <w:b/>
              <w:bCs/>
              <w:sz w:val="32"/>
            </w:rPr>
            <w:t xml:space="preserve"> </w:t>
          </w:r>
          <w:r>
            <w:rPr>
              <w:rFonts w:hint="eastAsia"/>
              <w:b/>
              <w:bCs/>
              <w:sz w:val="32"/>
            </w:rPr>
            <w:t>次</w:t>
          </w:r>
          <w:r>
            <w:rPr>
              <w:rFonts w:hint="eastAsia"/>
              <w:b/>
              <w:bCs/>
              <w:sz w:val="32"/>
              <w:u w:val="single"/>
            </w:rPr>
            <w:t xml:space="preserve">               </w:t>
          </w:r>
          <w:r>
            <w:rPr>
              <w:rFonts w:hint="eastAsia"/>
              <w:b/>
              <w:bCs/>
              <w:sz w:val="32"/>
              <w:u w:val="single"/>
            </w:rPr>
            <w:t>本科</w:t>
          </w:r>
          <w:r>
            <w:rPr>
              <w:rFonts w:hint="eastAsia"/>
              <w:b/>
              <w:bCs/>
              <w:sz w:val="32"/>
              <w:u w:val="single"/>
            </w:rPr>
            <w:t xml:space="preserve">                 </w:t>
          </w:r>
        </w:p>
        <w:p w:rsidR="00B945BB" w:rsidRDefault="00B945BB" w:rsidP="00B945BB">
          <w:pPr>
            <w:spacing w:line="480" w:lineRule="auto"/>
            <w:jc w:val="left"/>
            <w:rPr>
              <w:b/>
              <w:bCs/>
              <w:sz w:val="32"/>
            </w:rPr>
          </w:pPr>
          <w:r>
            <w:rPr>
              <w:rFonts w:hint="eastAsia"/>
              <w:b/>
              <w:bCs/>
              <w:sz w:val="32"/>
            </w:rPr>
            <w:t xml:space="preserve">     </w:t>
          </w:r>
          <w:r>
            <w:rPr>
              <w:rFonts w:hint="eastAsia"/>
              <w:b/>
              <w:bCs/>
              <w:sz w:val="32"/>
            </w:rPr>
            <w:t>学</w:t>
          </w:r>
          <w:r>
            <w:rPr>
              <w:rFonts w:hint="eastAsia"/>
              <w:b/>
              <w:bCs/>
              <w:sz w:val="32"/>
            </w:rPr>
            <w:t xml:space="preserve"> </w:t>
          </w:r>
          <w:r>
            <w:rPr>
              <w:rFonts w:hint="eastAsia"/>
              <w:b/>
              <w:bCs/>
              <w:sz w:val="32"/>
            </w:rPr>
            <w:t>生</w:t>
          </w:r>
          <w:r>
            <w:rPr>
              <w:rFonts w:hint="eastAsia"/>
              <w:b/>
              <w:bCs/>
              <w:sz w:val="32"/>
            </w:rPr>
            <w:t xml:space="preserve"> </w:t>
          </w:r>
          <w:r>
            <w:rPr>
              <w:rFonts w:hint="eastAsia"/>
              <w:b/>
              <w:bCs/>
              <w:sz w:val="32"/>
            </w:rPr>
            <w:t>姓</w:t>
          </w:r>
          <w:r>
            <w:rPr>
              <w:rFonts w:hint="eastAsia"/>
              <w:b/>
              <w:bCs/>
              <w:sz w:val="32"/>
            </w:rPr>
            <w:t xml:space="preserve"> </w:t>
          </w:r>
          <w:r>
            <w:rPr>
              <w:rFonts w:hint="eastAsia"/>
              <w:b/>
              <w:bCs/>
              <w:sz w:val="32"/>
            </w:rPr>
            <w:t>名</w:t>
          </w:r>
          <w:r>
            <w:rPr>
              <w:rFonts w:hint="eastAsia"/>
              <w:b/>
              <w:bCs/>
              <w:sz w:val="32"/>
              <w:u w:val="single"/>
            </w:rPr>
            <w:t xml:space="preserve">              </w:t>
          </w:r>
          <w:r w:rsidR="0056195D">
            <w:rPr>
              <w:rFonts w:hint="eastAsia"/>
              <w:b/>
              <w:bCs/>
              <w:sz w:val="32"/>
              <w:u w:val="single"/>
            </w:rPr>
            <w:t>邬清波</w:t>
          </w:r>
          <w:r>
            <w:rPr>
              <w:rFonts w:hint="eastAsia"/>
              <w:b/>
              <w:bCs/>
              <w:sz w:val="32"/>
              <w:u w:val="single"/>
            </w:rPr>
            <w:t xml:space="preserve">                </w:t>
          </w:r>
          <w:r>
            <w:rPr>
              <w:b/>
              <w:bCs/>
              <w:sz w:val="32"/>
              <w:u w:val="single"/>
            </w:rPr>
            <w:t xml:space="preserve"> </w:t>
          </w:r>
        </w:p>
        <w:p w:rsidR="00B945BB" w:rsidRDefault="00B945BB" w:rsidP="00B945BB">
          <w:pPr>
            <w:spacing w:line="480" w:lineRule="auto"/>
            <w:jc w:val="left"/>
            <w:rPr>
              <w:b/>
              <w:bCs/>
              <w:sz w:val="32"/>
            </w:rPr>
          </w:pPr>
          <w:r>
            <w:rPr>
              <w:rFonts w:hint="eastAsia"/>
              <w:b/>
              <w:bCs/>
              <w:sz w:val="32"/>
            </w:rPr>
            <w:t xml:space="preserve">     </w:t>
          </w:r>
          <w:r>
            <w:rPr>
              <w:rFonts w:hint="eastAsia"/>
              <w:b/>
              <w:bCs/>
              <w:sz w:val="32"/>
            </w:rPr>
            <w:t>学</w:t>
          </w:r>
          <w:r>
            <w:rPr>
              <w:rFonts w:hint="eastAsia"/>
              <w:b/>
              <w:bCs/>
              <w:sz w:val="32"/>
            </w:rPr>
            <w:t xml:space="preserve"> </w:t>
          </w:r>
          <w:r>
            <w:rPr>
              <w:rFonts w:hint="eastAsia"/>
              <w:b/>
              <w:bCs/>
              <w:sz w:val="32"/>
            </w:rPr>
            <w:t>生</w:t>
          </w:r>
          <w:r>
            <w:rPr>
              <w:rFonts w:hint="eastAsia"/>
              <w:b/>
              <w:bCs/>
              <w:sz w:val="32"/>
            </w:rPr>
            <w:t xml:space="preserve"> </w:t>
          </w:r>
          <w:r>
            <w:rPr>
              <w:rFonts w:hint="eastAsia"/>
              <w:b/>
              <w:bCs/>
              <w:sz w:val="32"/>
            </w:rPr>
            <w:t>学</w:t>
          </w:r>
          <w:r>
            <w:rPr>
              <w:rFonts w:hint="eastAsia"/>
              <w:b/>
              <w:bCs/>
              <w:sz w:val="32"/>
            </w:rPr>
            <w:t xml:space="preserve"> </w:t>
          </w:r>
          <w:r>
            <w:rPr>
              <w:rFonts w:hint="eastAsia"/>
              <w:b/>
              <w:bCs/>
              <w:sz w:val="32"/>
            </w:rPr>
            <w:t>号</w:t>
          </w:r>
          <w:r>
            <w:rPr>
              <w:rFonts w:hint="eastAsia"/>
              <w:b/>
              <w:bCs/>
              <w:sz w:val="32"/>
              <w:u w:val="single"/>
            </w:rPr>
            <w:t xml:space="preserve">            </w:t>
          </w:r>
          <w:r w:rsidR="00F60986">
            <w:rPr>
              <w:b/>
              <w:bCs/>
              <w:sz w:val="32"/>
              <w:u w:val="single"/>
            </w:rPr>
            <w:t xml:space="preserve"> </w:t>
          </w:r>
          <w:r w:rsidR="00041FB2">
            <w:rPr>
              <w:b/>
              <w:bCs/>
              <w:sz w:val="32"/>
              <w:u w:val="single"/>
            </w:rPr>
            <w:t>12345678</w:t>
          </w:r>
          <w:r>
            <w:rPr>
              <w:rFonts w:hint="eastAsia"/>
              <w:b/>
              <w:bCs/>
              <w:sz w:val="32"/>
              <w:u w:val="single"/>
            </w:rPr>
            <w:t xml:space="preserve">                  </w:t>
          </w:r>
        </w:p>
        <w:p w:rsidR="00B945BB" w:rsidRDefault="00B945BB" w:rsidP="00B945BB">
          <w:pPr>
            <w:spacing w:line="480" w:lineRule="auto"/>
            <w:jc w:val="left"/>
            <w:rPr>
              <w:sz w:val="28"/>
            </w:rPr>
          </w:pPr>
          <w:r>
            <w:rPr>
              <w:rFonts w:hint="eastAsia"/>
              <w:b/>
              <w:bCs/>
              <w:sz w:val="32"/>
            </w:rPr>
            <w:t xml:space="preserve">     </w:t>
          </w:r>
          <w:r>
            <w:rPr>
              <w:rFonts w:hint="eastAsia"/>
              <w:b/>
              <w:bCs/>
              <w:sz w:val="32"/>
            </w:rPr>
            <w:t>指</w:t>
          </w:r>
          <w:r>
            <w:rPr>
              <w:rFonts w:hint="eastAsia"/>
              <w:b/>
              <w:bCs/>
              <w:sz w:val="32"/>
            </w:rPr>
            <w:t xml:space="preserve"> </w:t>
          </w:r>
          <w:r>
            <w:rPr>
              <w:rFonts w:hint="eastAsia"/>
              <w:b/>
              <w:bCs/>
              <w:sz w:val="32"/>
            </w:rPr>
            <w:t>导</w:t>
          </w:r>
          <w:r>
            <w:rPr>
              <w:rFonts w:hint="eastAsia"/>
              <w:b/>
              <w:bCs/>
              <w:sz w:val="32"/>
            </w:rPr>
            <w:t xml:space="preserve"> </w:t>
          </w:r>
          <w:r>
            <w:rPr>
              <w:rFonts w:hint="eastAsia"/>
              <w:b/>
              <w:bCs/>
              <w:sz w:val="32"/>
            </w:rPr>
            <w:t>教</w:t>
          </w:r>
          <w:r>
            <w:rPr>
              <w:rFonts w:hint="eastAsia"/>
              <w:b/>
              <w:bCs/>
              <w:sz w:val="32"/>
            </w:rPr>
            <w:t xml:space="preserve"> </w:t>
          </w:r>
          <w:r>
            <w:rPr>
              <w:rFonts w:hint="eastAsia"/>
              <w:b/>
              <w:bCs/>
              <w:sz w:val="32"/>
            </w:rPr>
            <w:t>师</w:t>
          </w:r>
          <w:r>
            <w:rPr>
              <w:rFonts w:hint="eastAsia"/>
              <w:b/>
              <w:bCs/>
              <w:sz w:val="32"/>
              <w:u w:val="single"/>
            </w:rPr>
            <w:t xml:space="preserve">              </w:t>
          </w:r>
          <w:r w:rsidR="0056195D">
            <w:rPr>
              <w:rFonts w:hint="eastAsia"/>
              <w:b/>
              <w:bCs/>
              <w:sz w:val="32"/>
              <w:u w:val="single"/>
            </w:rPr>
            <w:t>林士玮</w:t>
          </w:r>
          <w:r w:rsidR="00904537">
            <w:rPr>
              <w:b/>
              <w:bCs/>
              <w:sz w:val="32"/>
              <w:u w:val="single"/>
            </w:rPr>
            <w:t xml:space="preserve"> </w:t>
          </w:r>
          <w:r>
            <w:rPr>
              <w:rFonts w:hint="eastAsia"/>
              <w:b/>
              <w:bCs/>
              <w:sz w:val="32"/>
              <w:u w:val="single"/>
            </w:rPr>
            <w:t xml:space="preserve">                </w:t>
          </w:r>
        </w:p>
        <w:p w:rsidR="00B945BB" w:rsidRDefault="00B945BB" w:rsidP="00B945BB">
          <w:pPr>
            <w:spacing w:line="360" w:lineRule="auto"/>
          </w:pPr>
        </w:p>
        <w:p w:rsidR="00B945BB" w:rsidRDefault="00B945BB" w:rsidP="00B945BB"/>
        <w:p w:rsidR="00B945BB" w:rsidRDefault="00B945BB" w:rsidP="00B945BB"/>
        <w:p w:rsidR="00B945BB" w:rsidRDefault="00B945BB" w:rsidP="00B945BB"/>
        <w:p w:rsidR="00B945BB" w:rsidRDefault="00B945BB" w:rsidP="00B945BB"/>
        <w:p w:rsidR="00B945BB" w:rsidRDefault="00B945BB" w:rsidP="00B945BB"/>
        <w:p w:rsidR="00B945BB" w:rsidRDefault="00B945BB" w:rsidP="00B945BB"/>
        <w:p w:rsidR="00B945BB" w:rsidRDefault="00B945BB" w:rsidP="00B945BB"/>
        <w:p w:rsidR="00B945BB" w:rsidRDefault="00B945BB" w:rsidP="00B945BB">
          <w:pPr>
            <w:rPr>
              <w:b/>
              <w:bCs/>
              <w:sz w:val="28"/>
            </w:rPr>
          </w:pPr>
          <w:r>
            <w:rPr>
              <w:rFonts w:hint="eastAsia"/>
              <w:b/>
              <w:bCs/>
              <w:sz w:val="28"/>
            </w:rPr>
            <w:lastRenderedPageBreak/>
            <w:t xml:space="preserve">          </w:t>
          </w:r>
          <w:r>
            <w:rPr>
              <w:rFonts w:hint="eastAsia"/>
              <w:b/>
              <w:bCs/>
              <w:sz w:val="28"/>
            </w:rPr>
            <w:t>接</w:t>
          </w:r>
          <w:r>
            <w:rPr>
              <w:rFonts w:hint="eastAsia"/>
              <w:b/>
              <w:bCs/>
              <w:sz w:val="28"/>
            </w:rPr>
            <w:t xml:space="preserve">  </w:t>
          </w:r>
          <w:r>
            <w:rPr>
              <w:rFonts w:hint="eastAsia"/>
              <w:b/>
              <w:bCs/>
              <w:sz w:val="28"/>
            </w:rPr>
            <w:t>受</w:t>
          </w:r>
          <w:r>
            <w:rPr>
              <w:rFonts w:hint="eastAsia"/>
              <w:b/>
              <w:bCs/>
              <w:sz w:val="28"/>
            </w:rPr>
            <w:t xml:space="preserve">  </w:t>
          </w:r>
          <w:r>
            <w:rPr>
              <w:rFonts w:hint="eastAsia"/>
              <w:b/>
              <w:bCs/>
              <w:sz w:val="28"/>
            </w:rPr>
            <w:t>任</w:t>
          </w:r>
          <w:r>
            <w:rPr>
              <w:rFonts w:hint="eastAsia"/>
              <w:b/>
              <w:bCs/>
              <w:sz w:val="28"/>
            </w:rPr>
            <w:t xml:space="preserve">  </w:t>
          </w:r>
          <w:r>
            <w:rPr>
              <w:rFonts w:hint="eastAsia"/>
              <w:b/>
              <w:bCs/>
              <w:sz w:val="28"/>
            </w:rPr>
            <w:t>务</w:t>
          </w:r>
          <w:r>
            <w:rPr>
              <w:rFonts w:hint="eastAsia"/>
              <w:b/>
              <w:bCs/>
              <w:sz w:val="28"/>
            </w:rPr>
            <w:t xml:space="preserve"> </w:t>
          </w:r>
          <w:r>
            <w:rPr>
              <w:rFonts w:hint="eastAsia"/>
              <w:b/>
              <w:bCs/>
              <w:sz w:val="28"/>
            </w:rPr>
            <w:t>日</w:t>
          </w:r>
          <w:r>
            <w:rPr>
              <w:rFonts w:hint="eastAsia"/>
              <w:b/>
              <w:bCs/>
              <w:sz w:val="28"/>
            </w:rPr>
            <w:t xml:space="preserve"> </w:t>
          </w:r>
          <w:r>
            <w:rPr>
              <w:rFonts w:hint="eastAsia"/>
              <w:b/>
              <w:bCs/>
              <w:sz w:val="28"/>
            </w:rPr>
            <w:t>期：</w:t>
          </w:r>
          <w:r>
            <w:rPr>
              <w:rFonts w:hint="eastAsia"/>
              <w:b/>
              <w:bCs/>
              <w:sz w:val="28"/>
            </w:rPr>
            <w:t>20</w:t>
          </w:r>
          <w:r w:rsidR="007442B0">
            <w:rPr>
              <w:b/>
              <w:bCs/>
              <w:sz w:val="28"/>
            </w:rPr>
            <w:t>18</w:t>
          </w:r>
          <w:r>
            <w:rPr>
              <w:rFonts w:hint="eastAsia"/>
              <w:b/>
              <w:bCs/>
              <w:sz w:val="28"/>
            </w:rPr>
            <w:t>年</w:t>
          </w:r>
          <w:r>
            <w:rPr>
              <w:rFonts w:hint="eastAsia"/>
              <w:b/>
              <w:bCs/>
              <w:sz w:val="28"/>
            </w:rPr>
            <w:t xml:space="preserve"> 01</w:t>
          </w:r>
          <w:r>
            <w:rPr>
              <w:rFonts w:hint="eastAsia"/>
              <w:b/>
              <w:bCs/>
              <w:sz w:val="28"/>
            </w:rPr>
            <w:t>月</w:t>
          </w:r>
          <w:r>
            <w:rPr>
              <w:rFonts w:hint="eastAsia"/>
              <w:b/>
              <w:bCs/>
              <w:sz w:val="28"/>
            </w:rPr>
            <w:t xml:space="preserve"> </w:t>
          </w:r>
          <w:r w:rsidR="00904537">
            <w:rPr>
              <w:b/>
              <w:bCs/>
              <w:sz w:val="28"/>
            </w:rPr>
            <w:t>10</w:t>
          </w:r>
          <w:r>
            <w:rPr>
              <w:rFonts w:hint="eastAsia"/>
              <w:b/>
              <w:bCs/>
              <w:sz w:val="28"/>
            </w:rPr>
            <w:t xml:space="preserve"> </w:t>
          </w:r>
          <w:r>
            <w:rPr>
              <w:rFonts w:hint="eastAsia"/>
              <w:b/>
              <w:bCs/>
              <w:sz w:val="28"/>
            </w:rPr>
            <w:t>日</w:t>
          </w:r>
        </w:p>
        <w:p w:rsidR="00B55F20" w:rsidRPr="001801EF" w:rsidRDefault="00B945BB" w:rsidP="001801EF">
          <w:pPr>
            <w:rPr>
              <w:b/>
              <w:bCs/>
              <w:sz w:val="28"/>
            </w:rPr>
          </w:pPr>
          <w:r>
            <w:rPr>
              <w:rFonts w:hint="eastAsia"/>
              <w:b/>
              <w:bCs/>
              <w:sz w:val="28"/>
            </w:rPr>
            <w:t xml:space="preserve">          </w:t>
          </w:r>
          <w:r>
            <w:rPr>
              <w:rFonts w:hint="eastAsia"/>
              <w:b/>
              <w:bCs/>
              <w:sz w:val="28"/>
            </w:rPr>
            <w:t>完成设计（论文）日期：</w:t>
          </w:r>
          <w:r>
            <w:rPr>
              <w:rFonts w:hint="eastAsia"/>
              <w:b/>
              <w:bCs/>
              <w:sz w:val="28"/>
            </w:rPr>
            <w:t>20</w:t>
          </w:r>
          <w:r w:rsidR="008B10FA">
            <w:rPr>
              <w:b/>
              <w:bCs/>
              <w:sz w:val="28"/>
            </w:rPr>
            <w:t>18</w:t>
          </w:r>
          <w:r>
            <w:rPr>
              <w:rFonts w:hint="eastAsia"/>
              <w:b/>
              <w:bCs/>
              <w:sz w:val="28"/>
            </w:rPr>
            <w:t>年</w:t>
          </w:r>
          <w:r>
            <w:rPr>
              <w:rFonts w:hint="eastAsia"/>
              <w:b/>
              <w:bCs/>
              <w:sz w:val="28"/>
            </w:rPr>
            <w:t xml:space="preserve"> </w:t>
          </w:r>
          <w:r>
            <w:rPr>
              <w:b/>
              <w:bCs/>
              <w:sz w:val="28"/>
            </w:rPr>
            <w:t>05</w:t>
          </w:r>
          <w:r>
            <w:rPr>
              <w:rFonts w:hint="eastAsia"/>
              <w:b/>
              <w:bCs/>
              <w:sz w:val="28"/>
            </w:rPr>
            <w:t>月</w:t>
          </w:r>
          <w:r>
            <w:rPr>
              <w:rFonts w:hint="eastAsia"/>
              <w:b/>
              <w:bCs/>
              <w:sz w:val="28"/>
            </w:rPr>
            <w:t xml:space="preserve"> </w:t>
          </w:r>
          <w:r>
            <w:rPr>
              <w:b/>
              <w:bCs/>
              <w:sz w:val="28"/>
            </w:rPr>
            <w:t>2</w:t>
          </w:r>
          <w:r w:rsidR="00904537">
            <w:rPr>
              <w:b/>
              <w:bCs/>
              <w:sz w:val="28"/>
            </w:rPr>
            <w:t>8</w:t>
          </w:r>
          <w:r>
            <w:rPr>
              <w:rFonts w:hint="eastAsia"/>
              <w:b/>
              <w:bCs/>
              <w:sz w:val="28"/>
            </w:rPr>
            <w:t xml:space="preserve"> </w:t>
          </w:r>
          <w:r>
            <w:rPr>
              <w:rFonts w:hint="eastAsia"/>
              <w:b/>
              <w:bCs/>
              <w:sz w:val="28"/>
            </w:rPr>
            <w:t>日</w:t>
          </w:r>
        </w:p>
      </w:sdtContent>
    </w:sdt>
    <w:p w:rsidR="00B55F20" w:rsidRDefault="003D526E" w:rsidP="00B55F20">
      <w:pPr>
        <w:pStyle w:val="a7"/>
        <w:spacing w:before="0" w:after="0" w:line="360" w:lineRule="auto"/>
        <w:rPr>
          <w:rFonts w:ascii="黑体" w:eastAsia="黑体" w:hAnsi="黑体"/>
        </w:rPr>
      </w:pPr>
      <w:bookmarkStart w:id="10" w:name="_Toc513297946"/>
      <w:r>
        <w:rPr>
          <w:rFonts w:ascii="黑体" w:eastAsia="黑体" w:hAnsi="黑体" w:hint="eastAsia"/>
        </w:rPr>
        <w:t>浅析大数据时代下信息技术对港口物流的影响及对策</w:t>
      </w:r>
      <w:bookmarkEnd w:id="10"/>
    </w:p>
    <w:p w:rsidR="00B55F20" w:rsidRPr="00B55F20" w:rsidRDefault="00B55F20" w:rsidP="00BE7706">
      <w:pPr>
        <w:spacing w:line="360" w:lineRule="auto"/>
        <w:rPr>
          <w:rFonts w:ascii="宋体" w:hAnsi="宋体"/>
          <w:szCs w:val="21"/>
        </w:rPr>
      </w:pPr>
      <w:r w:rsidRPr="00B55F20">
        <w:rPr>
          <w:rFonts w:ascii="宋体" w:hAnsi="宋体" w:hint="eastAsia"/>
          <w:b/>
          <w:color w:val="000000"/>
          <w:szCs w:val="21"/>
        </w:rPr>
        <w:t>摘要：</w:t>
      </w:r>
      <w:r w:rsidR="00BE7706" w:rsidRPr="00BE7706">
        <w:rPr>
          <w:rFonts w:ascii="宋体" w:hAnsi="宋体" w:hint="eastAsia"/>
          <w:szCs w:val="21"/>
        </w:rPr>
        <w:t>随着物联网信息技术的不断发展及成熟，借助于大数据平台，使其推动了港口物流的全面发展。本文浅析大数据对港口物流的影响，对其未来发展前景的展望，并提出了相关建议及对策。通过参考大量的文献及</w:t>
      </w:r>
      <w:r w:rsidR="00AB27DE">
        <w:rPr>
          <w:rFonts w:ascii="宋体" w:hAnsi="宋体" w:hint="eastAsia"/>
          <w:szCs w:val="21"/>
        </w:rPr>
        <w:t>笔者</w:t>
      </w:r>
      <w:r w:rsidR="00BE7706" w:rsidRPr="00BE7706">
        <w:rPr>
          <w:rFonts w:ascii="宋体" w:hAnsi="宋体" w:hint="eastAsia"/>
          <w:szCs w:val="21"/>
        </w:rPr>
        <w:t>对港口</w:t>
      </w:r>
      <w:r w:rsidR="008837A7">
        <w:rPr>
          <w:rFonts w:ascii="宋体" w:hAnsi="宋体" w:hint="eastAsia"/>
          <w:szCs w:val="21"/>
        </w:rPr>
        <w:t>物流行业的见解，对大数据时代下信息技术对港口物流的影响进行分析，</w:t>
      </w:r>
      <w:r w:rsidR="00BE7706" w:rsidRPr="00BE7706">
        <w:rPr>
          <w:rFonts w:ascii="宋体" w:hAnsi="宋体" w:hint="eastAsia"/>
          <w:szCs w:val="21"/>
        </w:rPr>
        <w:t>并得出了以下结论：1.</w:t>
      </w:r>
      <w:r w:rsidR="005A6BB3">
        <w:rPr>
          <w:rFonts w:ascii="宋体" w:hAnsi="宋体" w:hint="eastAsia"/>
          <w:szCs w:val="21"/>
        </w:rPr>
        <w:t>大数据在码头管理与运营方面可实现更具“</w:t>
      </w:r>
      <w:r w:rsidR="00BE7706" w:rsidRPr="00BE7706">
        <w:rPr>
          <w:rFonts w:ascii="宋体" w:hAnsi="宋体" w:hint="eastAsia"/>
          <w:szCs w:val="21"/>
        </w:rPr>
        <w:t>柔性”的服务。2.大数据可以整合多方数据资源，使得港口物流的运营将更体现“协调”特点。3.在提升客户服务方面，大数据可以提升港口物流更好的了解客户需求，从而提供更多、更及时、更有效的信息。4.在港口物流</w:t>
      </w:r>
      <w:r w:rsidR="00B30A47" w:rsidRPr="00B30A47">
        <w:rPr>
          <w:rFonts w:ascii="宋体" w:hAnsi="宋体" w:hint="eastAsia"/>
          <w:szCs w:val="21"/>
        </w:rPr>
        <w:t>港口金融服务</w:t>
      </w:r>
      <w:r w:rsidR="00B30A47">
        <w:rPr>
          <w:rFonts w:ascii="宋体" w:hAnsi="宋体" w:hint="eastAsia"/>
          <w:szCs w:val="21"/>
        </w:rPr>
        <w:t>和</w:t>
      </w:r>
      <w:r w:rsidR="00BE7706" w:rsidRPr="00BE7706">
        <w:rPr>
          <w:rFonts w:ascii="宋体" w:hAnsi="宋体" w:hint="eastAsia"/>
          <w:szCs w:val="21"/>
        </w:rPr>
        <w:t>安全管理方面，大数据可以使得更多的数据资产和数据证据被有效的保留与组织。</w:t>
      </w:r>
    </w:p>
    <w:p w:rsidR="00776C31" w:rsidRDefault="00B55F20" w:rsidP="00B55F20">
      <w:pPr>
        <w:spacing w:line="360" w:lineRule="auto"/>
        <w:rPr>
          <w:ins w:id="11" w:author="Linshiwei" w:date="2018-05-06T21:30:00Z"/>
          <w:rFonts w:ascii="宋体" w:hAnsi="宋体"/>
          <w:szCs w:val="21"/>
        </w:rPr>
      </w:pPr>
      <w:r w:rsidRPr="00B55F20">
        <w:rPr>
          <w:rFonts w:ascii="宋体" w:hAnsi="宋体" w:hint="eastAsia"/>
          <w:b/>
          <w:color w:val="000000"/>
          <w:spacing w:val="10"/>
          <w:kern w:val="0"/>
          <w:szCs w:val="21"/>
        </w:rPr>
        <w:t>关键词：</w:t>
      </w:r>
      <w:r w:rsidR="00216CA8">
        <w:rPr>
          <w:rFonts w:ascii="宋体" w:hAnsi="宋体" w:hint="eastAsia"/>
          <w:szCs w:val="21"/>
        </w:rPr>
        <w:t xml:space="preserve">大数据 </w:t>
      </w:r>
      <w:r w:rsidR="00FA0C68">
        <w:rPr>
          <w:rFonts w:ascii="宋体" w:hAnsi="宋体" w:hint="eastAsia"/>
          <w:szCs w:val="21"/>
        </w:rPr>
        <w:t>港口物流</w:t>
      </w:r>
      <w:r w:rsidR="00216CA8">
        <w:rPr>
          <w:rFonts w:ascii="宋体" w:hAnsi="宋体" w:hint="eastAsia"/>
          <w:szCs w:val="21"/>
        </w:rPr>
        <w:t xml:space="preserve"> </w:t>
      </w:r>
      <w:r w:rsidR="009C6074">
        <w:rPr>
          <w:rFonts w:ascii="宋体" w:hAnsi="宋体" w:hint="eastAsia"/>
          <w:szCs w:val="21"/>
        </w:rPr>
        <w:t>数据挖掘</w:t>
      </w:r>
      <w:r w:rsidR="00216CA8">
        <w:rPr>
          <w:rFonts w:ascii="宋体" w:hAnsi="宋体" w:hint="eastAsia"/>
          <w:szCs w:val="21"/>
        </w:rPr>
        <w:t xml:space="preserve"> 物联网</w:t>
      </w:r>
      <w:r w:rsidR="00763046">
        <w:rPr>
          <w:rFonts w:ascii="宋体" w:hAnsi="宋体" w:hint="eastAsia"/>
          <w:szCs w:val="21"/>
        </w:rPr>
        <w:t xml:space="preserve"> 平台</w:t>
      </w:r>
    </w:p>
    <w:p w:rsidR="00776C31" w:rsidRDefault="00776C31" w:rsidP="00B55F20">
      <w:pPr>
        <w:spacing w:line="360" w:lineRule="auto"/>
        <w:rPr>
          <w:ins w:id="12" w:author="Linshiwei" w:date="2018-05-06T21:30:00Z"/>
          <w:rFonts w:ascii="宋体" w:hAnsi="宋体"/>
          <w:szCs w:val="21"/>
        </w:rPr>
      </w:pPr>
      <w:ins w:id="13" w:author="Linshiwei" w:date="2018-05-06T21:30:00Z">
        <w:r>
          <w:rPr>
            <w:rFonts w:ascii="宋体" w:hAnsi="宋体"/>
            <w:szCs w:val="21"/>
          </w:rPr>
          <w:t>摘要可以写成三段</w:t>
        </w:r>
      </w:ins>
    </w:p>
    <w:p w:rsidR="00776C31" w:rsidRDefault="00776C31" w:rsidP="00B55F20">
      <w:pPr>
        <w:spacing w:line="360" w:lineRule="auto"/>
        <w:rPr>
          <w:ins w:id="14" w:author="Linshiwei" w:date="2018-05-06T21:31:00Z"/>
          <w:rFonts w:ascii="宋体" w:hAnsi="宋体"/>
          <w:szCs w:val="21"/>
        </w:rPr>
      </w:pPr>
      <w:ins w:id="15" w:author="Linshiwei" w:date="2018-05-06T21:35:00Z">
        <w:r>
          <w:rPr>
            <w:rFonts w:ascii="宋体" w:hAnsi="宋体" w:hint="eastAsia"/>
            <w:szCs w:val="21"/>
          </w:rPr>
          <w:t>1、</w:t>
        </w:r>
      </w:ins>
      <w:ins w:id="16" w:author="Linshiwei" w:date="2018-05-06T21:30:00Z">
        <w:r>
          <w:rPr>
            <w:rFonts w:ascii="宋体" w:hAnsi="宋体"/>
            <w:szCs w:val="21"/>
          </w:rPr>
          <w:t>本课题</w:t>
        </w:r>
      </w:ins>
      <w:ins w:id="17" w:author="Linshiwei" w:date="2018-05-06T21:31:00Z">
        <w:r>
          <w:rPr>
            <w:rFonts w:ascii="宋体" w:hAnsi="宋体"/>
            <w:szCs w:val="21"/>
          </w:rPr>
          <w:t>是研究什么的</w:t>
        </w:r>
        <w:r>
          <w:rPr>
            <w:rFonts w:ascii="宋体" w:hAnsi="宋体" w:hint="eastAsia"/>
            <w:szCs w:val="21"/>
          </w:rPr>
          <w:t>？</w:t>
        </w:r>
      </w:ins>
      <w:ins w:id="18" w:author="Linshiwei" w:date="2018-05-06T21:35:00Z">
        <w:r>
          <w:rPr>
            <w:rFonts w:ascii="宋体" w:hAnsi="宋体" w:hint="eastAsia"/>
            <w:szCs w:val="21"/>
          </w:rPr>
          <w:t>要让看的人一看就知道你的论文研究什么</w:t>
        </w:r>
      </w:ins>
    </w:p>
    <w:p w:rsidR="00776C31" w:rsidRDefault="00776C31" w:rsidP="00B55F20">
      <w:pPr>
        <w:spacing w:line="360" w:lineRule="auto"/>
        <w:rPr>
          <w:ins w:id="19" w:author="Linshiwei" w:date="2018-05-06T21:31:00Z"/>
          <w:rFonts w:ascii="宋体" w:hAnsi="宋体"/>
          <w:szCs w:val="21"/>
        </w:rPr>
      </w:pPr>
      <w:ins w:id="20" w:author="Linshiwei" w:date="2018-05-06T21:35:00Z">
        <w:r>
          <w:rPr>
            <w:rFonts w:ascii="宋体" w:hAnsi="宋体"/>
            <w:szCs w:val="21"/>
          </w:rPr>
          <w:t>2</w:t>
        </w:r>
        <w:r>
          <w:rPr>
            <w:rFonts w:ascii="宋体" w:hAnsi="宋体" w:hint="eastAsia"/>
            <w:szCs w:val="21"/>
          </w:rPr>
          <w:t>、</w:t>
        </w:r>
      </w:ins>
      <w:ins w:id="21" w:author="Linshiwei" w:date="2018-05-06T21:31:00Z">
        <w:r>
          <w:rPr>
            <w:rFonts w:ascii="宋体" w:hAnsi="宋体"/>
            <w:szCs w:val="21"/>
          </w:rPr>
          <w:t>采用了</w:t>
        </w:r>
      </w:ins>
      <w:ins w:id="22" w:author="Linshiwei" w:date="2018-05-06T21:35:00Z">
        <w:r>
          <w:rPr>
            <w:rFonts w:ascii="宋体" w:hAnsi="宋体"/>
            <w:szCs w:val="21"/>
          </w:rPr>
          <w:t>哪</w:t>
        </w:r>
      </w:ins>
      <w:ins w:id="23" w:author="Linshiwei" w:date="2018-05-06T21:31:00Z">
        <w:r>
          <w:rPr>
            <w:rFonts w:ascii="宋体" w:hAnsi="宋体"/>
            <w:szCs w:val="21"/>
          </w:rPr>
          <w:t>些技术</w:t>
        </w:r>
        <w:r>
          <w:rPr>
            <w:rFonts w:ascii="宋体" w:hAnsi="宋体" w:hint="eastAsia"/>
            <w:szCs w:val="21"/>
          </w:rPr>
          <w:t>，</w:t>
        </w:r>
        <w:r>
          <w:rPr>
            <w:rFonts w:ascii="宋体" w:hAnsi="宋体"/>
            <w:szCs w:val="21"/>
          </w:rPr>
          <w:t>解决了什么问题</w:t>
        </w:r>
      </w:ins>
      <w:ins w:id="24" w:author="Linshiwei" w:date="2018-05-06T21:33:00Z">
        <w:r>
          <w:rPr>
            <w:rFonts w:ascii="宋体" w:hAnsi="宋体" w:hint="eastAsia"/>
            <w:szCs w:val="21"/>
          </w:rPr>
          <w:t>，</w:t>
        </w:r>
        <w:r>
          <w:rPr>
            <w:rFonts w:ascii="宋体" w:hAnsi="宋体"/>
            <w:szCs w:val="21"/>
          </w:rPr>
          <w:t>在哪些方面有独到</w:t>
        </w:r>
        <w:r>
          <w:rPr>
            <w:rFonts w:ascii="宋体" w:hAnsi="宋体" w:hint="eastAsia"/>
            <w:szCs w:val="21"/>
          </w:rPr>
          <w:t>（</w:t>
        </w:r>
      </w:ins>
      <w:ins w:id="25" w:author="Linshiwei" w:date="2018-05-06T21:34:00Z">
        <w:r>
          <w:rPr>
            <w:rFonts w:ascii="宋体" w:hAnsi="宋体" w:hint="eastAsia"/>
            <w:szCs w:val="21"/>
          </w:rPr>
          <w:t>独特</w:t>
        </w:r>
      </w:ins>
      <w:ins w:id="26" w:author="Linshiwei" w:date="2018-05-06T21:33:00Z">
        <w:r>
          <w:rPr>
            <w:rFonts w:ascii="宋体" w:hAnsi="宋体" w:hint="eastAsia"/>
            <w:szCs w:val="21"/>
          </w:rPr>
          <w:t>）</w:t>
        </w:r>
      </w:ins>
      <w:ins w:id="27" w:author="Linshiwei" w:date="2018-05-06T21:34:00Z">
        <w:r>
          <w:rPr>
            <w:rFonts w:ascii="宋体" w:hAnsi="宋体" w:hint="eastAsia"/>
            <w:szCs w:val="21"/>
          </w:rPr>
          <w:t>见解，有什么创新，没有就不写有什么创新点</w:t>
        </w:r>
      </w:ins>
    </w:p>
    <w:p w:rsidR="00776C31" w:rsidRDefault="00776C31" w:rsidP="00B55F20">
      <w:pPr>
        <w:spacing w:line="360" w:lineRule="auto"/>
        <w:rPr>
          <w:ins w:id="28" w:author="Linshiwei" w:date="2018-05-06T21:38:00Z"/>
          <w:rFonts w:ascii="宋体" w:hAnsi="宋体"/>
          <w:szCs w:val="21"/>
        </w:rPr>
      </w:pPr>
      <w:ins w:id="29" w:author="Linshiwei" w:date="2018-05-06T21:36:00Z">
        <w:r>
          <w:rPr>
            <w:rFonts w:ascii="宋体" w:hAnsi="宋体" w:hint="eastAsia"/>
            <w:szCs w:val="21"/>
          </w:rPr>
          <w:t>3、</w:t>
        </w:r>
      </w:ins>
      <w:ins w:id="30" w:author="Linshiwei" w:date="2018-05-06T21:32:00Z">
        <w:r>
          <w:rPr>
            <w:rFonts w:ascii="宋体" w:hAnsi="宋体"/>
            <w:szCs w:val="21"/>
          </w:rPr>
          <w:t>结论</w:t>
        </w:r>
      </w:ins>
      <w:ins w:id="31" w:author="Linshiwei" w:date="2018-05-06T21:36:00Z">
        <w:r>
          <w:rPr>
            <w:rFonts w:ascii="宋体" w:hAnsi="宋体"/>
            <w:szCs w:val="21"/>
          </w:rPr>
          <w:t>性描述</w:t>
        </w:r>
      </w:ins>
      <w:ins w:id="32" w:author="Linshiwei" w:date="2018-05-06T21:32:00Z">
        <w:r>
          <w:rPr>
            <w:rFonts w:ascii="宋体" w:hAnsi="宋体" w:hint="eastAsia"/>
            <w:szCs w:val="21"/>
          </w:rPr>
          <w:t>，</w:t>
        </w:r>
        <w:r>
          <w:rPr>
            <w:rFonts w:ascii="宋体" w:hAnsi="宋体"/>
            <w:szCs w:val="21"/>
          </w:rPr>
          <w:t>本课题</w:t>
        </w:r>
      </w:ins>
      <w:ins w:id="33" w:author="Linshiwei" w:date="2018-05-06T21:36:00Z">
        <w:r>
          <w:rPr>
            <w:rFonts w:ascii="宋体" w:hAnsi="宋体"/>
            <w:szCs w:val="21"/>
          </w:rPr>
          <w:t>经研究</w:t>
        </w:r>
      </w:ins>
      <w:ins w:id="34" w:author="Linshiwei" w:date="2018-05-06T21:32:00Z">
        <w:r>
          <w:rPr>
            <w:rFonts w:ascii="宋体" w:hAnsi="宋体"/>
            <w:szCs w:val="21"/>
          </w:rPr>
          <w:t>达到了什么目标</w:t>
        </w:r>
      </w:ins>
      <w:ins w:id="35" w:author="Linshiwei" w:date="2018-05-06T21:37:00Z">
        <w:r>
          <w:rPr>
            <w:rFonts w:ascii="宋体" w:hAnsi="宋体" w:hint="eastAsia"/>
            <w:szCs w:val="21"/>
          </w:rPr>
          <w:t>，</w:t>
        </w:r>
        <w:r>
          <w:rPr>
            <w:rFonts w:ascii="宋体" w:hAnsi="宋体"/>
            <w:szCs w:val="21"/>
          </w:rPr>
          <w:t>如采用本课题的研究成果课题提高什么什么的生产效率</w:t>
        </w:r>
      </w:ins>
      <w:ins w:id="36" w:author="Linshiwei" w:date="2018-05-06T21:38:00Z">
        <w:r>
          <w:rPr>
            <w:rFonts w:ascii="宋体" w:hAnsi="宋体"/>
            <w:szCs w:val="21"/>
          </w:rPr>
          <w:t>等等</w:t>
        </w:r>
        <w:r>
          <w:rPr>
            <w:rFonts w:ascii="宋体" w:hAnsi="宋体" w:hint="eastAsia"/>
            <w:szCs w:val="21"/>
          </w:rPr>
          <w:t>。</w:t>
        </w:r>
      </w:ins>
    </w:p>
    <w:p w:rsidR="00776C31" w:rsidRDefault="00776C31" w:rsidP="00B55F20">
      <w:pPr>
        <w:spacing w:line="360" w:lineRule="auto"/>
        <w:rPr>
          <w:ins w:id="37" w:author="Linshiwei" w:date="2018-05-06T21:38:00Z"/>
          <w:rFonts w:ascii="宋体" w:hAnsi="宋体"/>
          <w:szCs w:val="21"/>
        </w:rPr>
      </w:pPr>
    </w:p>
    <w:p w:rsidR="00B55F20" w:rsidRPr="00B55F20" w:rsidRDefault="00776C31" w:rsidP="00B55F20">
      <w:pPr>
        <w:spacing w:line="360" w:lineRule="auto"/>
        <w:rPr>
          <w:rFonts w:ascii="黑体" w:eastAsia="黑体" w:hAnsi="黑体"/>
          <w:sz w:val="32"/>
          <w:szCs w:val="32"/>
        </w:rPr>
      </w:pPr>
      <w:ins w:id="38" w:author="Linshiwei" w:date="2018-05-06T21:38:00Z">
        <w:r>
          <w:rPr>
            <w:rFonts w:ascii="宋体" w:hAnsi="宋体"/>
            <w:szCs w:val="21"/>
          </w:rPr>
          <w:t>以上摘要需要重写</w:t>
        </w:r>
      </w:ins>
      <w:r w:rsidR="00B55F20" w:rsidRPr="00B55F20">
        <w:rPr>
          <w:rFonts w:ascii="黑体" w:eastAsia="黑体" w:hAnsi="黑体"/>
          <w:sz w:val="32"/>
          <w:szCs w:val="32"/>
        </w:rPr>
        <w:br w:type="page"/>
      </w:r>
    </w:p>
    <w:p w:rsidR="0028319B" w:rsidRPr="00A20685" w:rsidRDefault="0028319B" w:rsidP="0028319B">
      <w:pPr>
        <w:jc w:val="center"/>
        <w:rPr>
          <w:b/>
          <w:sz w:val="28"/>
          <w:szCs w:val="28"/>
        </w:rPr>
      </w:pPr>
      <w:r w:rsidRPr="00A20685">
        <w:rPr>
          <w:rFonts w:hint="eastAsia"/>
          <w:b/>
          <w:sz w:val="28"/>
          <w:szCs w:val="28"/>
        </w:rPr>
        <w:lastRenderedPageBreak/>
        <w:t>目录</w:t>
      </w:r>
    </w:p>
    <w:p w:rsidR="00ED78C0" w:rsidRDefault="0028319B">
      <w:pPr>
        <w:pStyle w:val="10"/>
        <w:rPr>
          <w:rFonts w:asciiTheme="minorHAnsi" w:eastAsiaTheme="minorEastAsia" w:hAnsiTheme="minorHAnsi" w:cstheme="minorBidi"/>
          <w:b w:val="0"/>
          <w:sz w:val="21"/>
          <w:szCs w:val="22"/>
        </w:rPr>
      </w:pPr>
      <w:r w:rsidRPr="00611014">
        <w:rPr>
          <w:rFonts w:hAnsi="宋体"/>
          <w:b w:val="0"/>
          <w:bCs/>
        </w:rPr>
        <w:fldChar w:fldCharType="begin"/>
      </w:r>
      <w:r w:rsidRPr="00611014">
        <w:rPr>
          <w:rFonts w:hAnsi="宋体"/>
          <w:b w:val="0"/>
          <w:bCs/>
        </w:rPr>
        <w:instrText xml:space="preserve"> </w:instrText>
      </w:r>
      <w:r w:rsidRPr="00611014">
        <w:rPr>
          <w:rFonts w:hAnsi="宋体" w:hint="eastAsia"/>
          <w:b w:val="0"/>
          <w:bCs/>
        </w:rPr>
        <w:instrText>TOC \o "1-4" \h \z \u</w:instrText>
      </w:r>
      <w:r w:rsidRPr="00611014">
        <w:rPr>
          <w:rFonts w:hAnsi="宋体"/>
          <w:b w:val="0"/>
          <w:bCs/>
        </w:rPr>
        <w:instrText xml:space="preserve"> </w:instrText>
      </w:r>
      <w:r w:rsidRPr="00611014">
        <w:rPr>
          <w:rFonts w:hAnsi="宋体"/>
          <w:b w:val="0"/>
          <w:bCs/>
        </w:rPr>
        <w:fldChar w:fldCharType="separate"/>
      </w:r>
      <w:hyperlink w:anchor="_Toc513297946" w:history="1">
        <w:r w:rsidR="00ED78C0" w:rsidRPr="00E64B94">
          <w:rPr>
            <w:rStyle w:val="a5"/>
            <w:rFonts w:ascii="黑体" w:eastAsia="黑体" w:hAnsi="黑体" w:hint="eastAsia"/>
          </w:rPr>
          <w:t>浅析大数据时代下信息技术对港口物流的影响及对策</w:t>
        </w:r>
        <w:r w:rsidR="00ED78C0">
          <w:rPr>
            <w:webHidden/>
          </w:rPr>
          <w:tab/>
        </w:r>
        <w:r w:rsidR="00ED78C0">
          <w:rPr>
            <w:webHidden/>
          </w:rPr>
          <w:fldChar w:fldCharType="begin"/>
        </w:r>
        <w:r w:rsidR="00ED78C0">
          <w:rPr>
            <w:webHidden/>
          </w:rPr>
          <w:instrText xml:space="preserve"> PAGEREF _Toc513297946 \h </w:instrText>
        </w:r>
        <w:r w:rsidR="00ED78C0">
          <w:rPr>
            <w:webHidden/>
          </w:rPr>
        </w:r>
        <w:r w:rsidR="00ED78C0">
          <w:rPr>
            <w:webHidden/>
          </w:rPr>
          <w:fldChar w:fldCharType="separate"/>
        </w:r>
        <w:r w:rsidR="00ED78C0">
          <w:rPr>
            <w:webHidden/>
          </w:rPr>
          <w:t>1</w:t>
        </w:r>
        <w:r w:rsidR="00ED78C0">
          <w:rPr>
            <w:webHidden/>
          </w:rPr>
          <w:fldChar w:fldCharType="end"/>
        </w:r>
      </w:hyperlink>
    </w:p>
    <w:p w:rsidR="00ED78C0" w:rsidRDefault="0041211F">
      <w:pPr>
        <w:pStyle w:val="10"/>
        <w:tabs>
          <w:tab w:val="left" w:pos="840"/>
        </w:tabs>
        <w:rPr>
          <w:rFonts w:asciiTheme="minorHAnsi" w:eastAsiaTheme="minorEastAsia" w:hAnsiTheme="minorHAnsi" w:cstheme="minorBidi"/>
          <w:b w:val="0"/>
          <w:sz w:val="21"/>
          <w:szCs w:val="22"/>
        </w:rPr>
      </w:pPr>
      <w:hyperlink w:anchor="_Toc513297947" w:history="1">
        <w:r w:rsidR="00ED78C0" w:rsidRPr="00E64B94">
          <w:rPr>
            <w:rStyle w:val="a5"/>
            <w:rFonts w:hint="eastAsia"/>
          </w:rPr>
          <w:t>一、</w:t>
        </w:r>
        <w:r w:rsidR="00ED78C0">
          <w:rPr>
            <w:rFonts w:asciiTheme="minorHAnsi" w:eastAsiaTheme="minorEastAsia" w:hAnsiTheme="minorHAnsi" w:cstheme="minorBidi"/>
            <w:b w:val="0"/>
            <w:sz w:val="21"/>
            <w:szCs w:val="22"/>
          </w:rPr>
          <w:tab/>
        </w:r>
        <w:r w:rsidR="00ED78C0" w:rsidRPr="00E64B94">
          <w:rPr>
            <w:rStyle w:val="a5"/>
            <w:rFonts w:hint="eastAsia"/>
          </w:rPr>
          <w:t>大数据的定义和特征</w:t>
        </w:r>
        <w:r w:rsidR="00ED78C0">
          <w:rPr>
            <w:webHidden/>
          </w:rPr>
          <w:tab/>
        </w:r>
        <w:r w:rsidR="00ED78C0">
          <w:rPr>
            <w:webHidden/>
          </w:rPr>
          <w:fldChar w:fldCharType="begin"/>
        </w:r>
        <w:r w:rsidR="00ED78C0">
          <w:rPr>
            <w:webHidden/>
          </w:rPr>
          <w:instrText xml:space="preserve"> PAGEREF _Toc513297947 \h </w:instrText>
        </w:r>
        <w:r w:rsidR="00ED78C0">
          <w:rPr>
            <w:webHidden/>
          </w:rPr>
        </w:r>
        <w:r w:rsidR="00ED78C0">
          <w:rPr>
            <w:webHidden/>
          </w:rPr>
          <w:fldChar w:fldCharType="separate"/>
        </w:r>
        <w:r w:rsidR="00ED78C0">
          <w:rPr>
            <w:webHidden/>
          </w:rPr>
          <w:t>3</w:t>
        </w:r>
        <w:r w:rsidR="00ED78C0">
          <w:rPr>
            <w:webHidden/>
          </w:rPr>
          <w:fldChar w:fldCharType="end"/>
        </w:r>
      </w:hyperlink>
    </w:p>
    <w:p w:rsidR="00ED78C0" w:rsidRDefault="0041211F">
      <w:pPr>
        <w:pStyle w:val="10"/>
        <w:tabs>
          <w:tab w:val="left" w:pos="840"/>
        </w:tabs>
        <w:rPr>
          <w:rFonts w:asciiTheme="minorHAnsi" w:eastAsiaTheme="minorEastAsia" w:hAnsiTheme="minorHAnsi" w:cstheme="minorBidi"/>
          <w:b w:val="0"/>
          <w:sz w:val="21"/>
          <w:szCs w:val="22"/>
        </w:rPr>
      </w:pPr>
      <w:hyperlink w:anchor="_Toc513297948" w:history="1">
        <w:r w:rsidR="00ED78C0" w:rsidRPr="00E64B94">
          <w:rPr>
            <w:rStyle w:val="a5"/>
            <w:rFonts w:hint="eastAsia"/>
          </w:rPr>
          <w:t>二、</w:t>
        </w:r>
        <w:r w:rsidR="00ED78C0">
          <w:rPr>
            <w:rFonts w:asciiTheme="minorHAnsi" w:eastAsiaTheme="minorEastAsia" w:hAnsiTheme="minorHAnsi" w:cstheme="minorBidi"/>
            <w:b w:val="0"/>
            <w:sz w:val="21"/>
            <w:szCs w:val="22"/>
          </w:rPr>
          <w:tab/>
        </w:r>
        <w:r w:rsidR="00ED78C0" w:rsidRPr="00E64B94">
          <w:rPr>
            <w:rStyle w:val="a5"/>
            <w:rFonts w:hint="eastAsia"/>
          </w:rPr>
          <w:t>大数据在港口物流的应用及发展趋势</w:t>
        </w:r>
        <w:r w:rsidR="00ED78C0">
          <w:rPr>
            <w:webHidden/>
          </w:rPr>
          <w:tab/>
        </w:r>
        <w:r w:rsidR="00ED78C0">
          <w:rPr>
            <w:webHidden/>
          </w:rPr>
          <w:fldChar w:fldCharType="begin"/>
        </w:r>
        <w:r w:rsidR="00ED78C0">
          <w:rPr>
            <w:webHidden/>
          </w:rPr>
          <w:instrText xml:space="preserve"> PAGEREF _Toc513297948 \h </w:instrText>
        </w:r>
        <w:r w:rsidR="00ED78C0">
          <w:rPr>
            <w:webHidden/>
          </w:rPr>
        </w:r>
        <w:r w:rsidR="00ED78C0">
          <w:rPr>
            <w:webHidden/>
          </w:rPr>
          <w:fldChar w:fldCharType="separate"/>
        </w:r>
        <w:r w:rsidR="00ED78C0">
          <w:rPr>
            <w:webHidden/>
          </w:rPr>
          <w:t>4</w:t>
        </w:r>
        <w:r w:rsidR="00ED78C0">
          <w:rPr>
            <w:webHidden/>
          </w:rPr>
          <w:fldChar w:fldCharType="end"/>
        </w:r>
      </w:hyperlink>
    </w:p>
    <w:p w:rsidR="00ED78C0" w:rsidRDefault="0041211F">
      <w:pPr>
        <w:pStyle w:val="20"/>
        <w:tabs>
          <w:tab w:val="left" w:pos="1260"/>
          <w:tab w:val="right" w:leader="dot" w:pos="8296"/>
        </w:tabs>
        <w:rPr>
          <w:rFonts w:asciiTheme="minorHAnsi" w:eastAsiaTheme="minorEastAsia" w:hAnsiTheme="minorHAnsi" w:cstheme="minorBidi"/>
          <w:noProof/>
          <w:szCs w:val="22"/>
        </w:rPr>
      </w:pPr>
      <w:hyperlink w:anchor="_Toc513297949" w:history="1">
        <w:r w:rsidR="00ED78C0" w:rsidRPr="00E64B94">
          <w:rPr>
            <w:rStyle w:val="a5"/>
            <w:rFonts w:hint="eastAsia"/>
            <w:noProof/>
          </w:rPr>
          <w:t>(</w:t>
        </w:r>
        <w:r w:rsidR="00ED78C0" w:rsidRPr="00E64B94">
          <w:rPr>
            <w:rStyle w:val="a5"/>
            <w:rFonts w:hint="eastAsia"/>
            <w:noProof/>
          </w:rPr>
          <w:t>一</w:t>
        </w:r>
        <w:r w:rsidR="00ED78C0" w:rsidRPr="00E64B94">
          <w:rPr>
            <w:rStyle w:val="a5"/>
            <w:rFonts w:hint="eastAsia"/>
            <w:noProof/>
          </w:rPr>
          <w:t>)</w:t>
        </w:r>
        <w:r w:rsidR="00ED78C0">
          <w:rPr>
            <w:rFonts w:asciiTheme="minorHAnsi" w:eastAsiaTheme="minorEastAsia" w:hAnsiTheme="minorHAnsi" w:cstheme="minorBidi"/>
            <w:noProof/>
            <w:szCs w:val="22"/>
          </w:rPr>
          <w:tab/>
        </w:r>
        <w:r w:rsidR="00ED78C0" w:rsidRPr="00E64B94">
          <w:rPr>
            <w:rStyle w:val="a5"/>
            <w:rFonts w:hint="eastAsia"/>
            <w:noProof/>
          </w:rPr>
          <w:t>国外港口大数据应用现状</w:t>
        </w:r>
        <w:r w:rsidR="00ED78C0">
          <w:rPr>
            <w:noProof/>
            <w:webHidden/>
          </w:rPr>
          <w:tab/>
        </w:r>
        <w:r w:rsidR="00ED78C0">
          <w:rPr>
            <w:noProof/>
            <w:webHidden/>
          </w:rPr>
          <w:fldChar w:fldCharType="begin"/>
        </w:r>
        <w:r w:rsidR="00ED78C0">
          <w:rPr>
            <w:noProof/>
            <w:webHidden/>
          </w:rPr>
          <w:instrText xml:space="preserve"> PAGEREF _Toc513297949 \h </w:instrText>
        </w:r>
        <w:r w:rsidR="00ED78C0">
          <w:rPr>
            <w:noProof/>
            <w:webHidden/>
          </w:rPr>
        </w:r>
        <w:r w:rsidR="00ED78C0">
          <w:rPr>
            <w:noProof/>
            <w:webHidden/>
          </w:rPr>
          <w:fldChar w:fldCharType="separate"/>
        </w:r>
        <w:r w:rsidR="00ED78C0">
          <w:rPr>
            <w:noProof/>
            <w:webHidden/>
          </w:rPr>
          <w:t>4</w:t>
        </w:r>
        <w:r w:rsidR="00ED78C0">
          <w:rPr>
            <w:noProof/>
            <w:webHidden/>
          </w:rPr>
          <w:fldChar w:fldCharType="end"/>
        </w:r>
      </w:hyperlink>
    </w:p>
    <w:p w:rsidR="00ED78C0" w:rsidRDefault="0041211F">
      <w:pPr>
        <w:pStyle w:val="30"/>
        <w:tabs>
          <w:tab w:val="left" w:pos="1260"/>
          <w:tab w:val="right" w:leader="dot" w:pos="8296"/>
        </w:tabs>
        <w:rPr>
          <w:rFonts w:asciiTheme="minorHAnsi" w:eastAsiaTheme="minorEastAsia" w:hAnsiTheme="minorHAnsi" w:cstheme="minorBidi"/>
          <w:noProof/>
          <w:szCs w:val="22"/>
        </w:rPr>
      </w:pPr>
      <w:hyperlink w:anchor="_Toc513297950" w:history="1">
        <w:r w:rsidR="00ED78C0" w:rsidRPr="00E64B94">
          <w:rPr>
            <w:rStyle w:val="a5"/>
            <w:noProof/>
          </w:rPr>
          <w:t>1.</w:t>
        </w:r>
        <w:r w:rsidR="00ED78C0">
          <w:rPr>
            <w:rFonts w:asciiTheme="minorHAnsi" w:eastAsiaTheme="minorEastAsia" w:hAnsiTheme="minorHAnsi" w:cstheme="minorBidi"/>
            <w:noProof/>
            <w:szCs w:val="22"/>
          </w:rPr>
          <w:tab/>
        </w:r>
        <w:r w:rsidR="00ED78C0" w:rsidRPr="00E64B94">
          <w:rPr>
            <w:rStyle w:val="a5"/>
            <w:rFonts w:hint="eastAsia"/>
            <w:noProof/>
          </w:rPr>
          <w:t>新加坡港大数据应用现状</w:t>
        </w:r>
        <w:r w:rsidR="00ED78C0">
          <w:rPr>
            <w:noProof/>
            <w:webHidden/>
          </w:rPr>
          <w:tab/>
        </w:r>
        <w:r w:rsidR="00ED78C0">
          <w:rPr>
            <w:noProof/>
            <w:webHidden/>
          </w:rPr>
          <w:fldChar w:fldCharType="begin"/>
        </w:r>
        <w:r w:rsidR="00ED78C0">
          <w:rPr>
            <w:noProof/>
            <w:webHidden/>
          </w:rPr>
          <w:instrText xml:space="preserve"> PAGEREF _Toc513297950 \h </w:instrText>
        </w:r>
        <w:r w:rsidR="00ED78C0">
          <w:rPr>
            <w:noProof/>
            <w:webHidden/>
          </w:rPr>
        </w:r>
        <w:r w:rsidR="00ED78C0">
          <w:rPr>
            <w:noProof/>
            <w:webHidden/>
          </w:rPr>
          <w:fldChar w:fldCharType="separate"/>
        </w:r>
        <w:r w:rsidR="00ED78C0">
          <w:rPr>
            <w:noProof/>
            <w:webHidden/>
          </w:rPr>
          <w:t>4</w:t>
        </w:r>
        <w:r w:rsidR="00ED78C0">
          <w:rPr>
            <w:noProof/>
            <w:webHidden/>
          </w:rPr>
          <w:fldChar w:fldCharType="end"/>
        </w:r>
      </w:hyperlink>
    </w:p>
    <w:p w:rsidR="00ED78C0" w:rsidRDefault="0041211F">
      <w:pPr>
        <w:pStyle w:val="30"/>
        <w:tabs>
          <w:tab w:val="left" w:pos="1260"/>
          <w:tab w:val="right" w:leader="dot" w:pos="8296"/>
        </w:tabs>
        <w:rPr>
          <w:rFonts w:asciiTheme="minorHAnsi" w:eastAsiaTheme="minorEastAsia" w:hAnsiTheme="minorHAnsi" w:cstheme="minorBidi"/>
          <w:noProof/>
          <w:szCs w:val="22"/>
        </w:rPr>
      </w:pPr>
      <w:hyperlink w:anchor="_Toc513297951" w:history="1">
        <w:r w:rsidR="00ED78C0" w:rsidRPr="00E64B94">
          <w:rPr>
            <w:rStyle w:val="a5"/>
            <w:noProof/>
          </w:rPr>
          <w:t>2.</w:t>
        </w:r>
        <w:r w:rsidR="00ED78C0">
          <w:rPr>
            <w:rFonts w:asciiTheme="minorHAnsi" w:eastAsiaTheme="minorEastAsia" w:hAnsiTheme="minorHAnsi" w:cstheme="minorBidi"/>
            <w:noProof/>
            <w:szCs w:val="22"/>
          </w:rPr>
          <w:tab/>
        </w:r>
        <w:r w:rsidR="00ED78C0" w:rsidRPr="00E64B94">
          <w:rPr>
            <w:rStyle w:val="a5"/>
            <w:rFonts w:hint="eastAsia"/>
            <w:noProof/>
          </w:rPr>
          <w:t>鹿特丹港大数据应用现状</w:t>
        </w:r>
        <w:r w:rsidR="00ED78C0">
          <w:rPr>
            <w:noProof/>
            <w:webHidden/>
          </w:rPr>
          <w:tab/>
        </w:r>
        <w:r w:rsidR="00ED78C0">
          <w:rPr>
            <w:noProof/>
            <w:webHidden/>
          </w:rPr>
          <w:fldChar w:fldCharType="begin"/>
        </w:r>
        <w:r w:rsidR="00ED78C0">
          <w:rPr>
            <w:noProof/>
            <w:webHidden/>
          </w:rPr>
          <w:instrText xml:space="preserve"> PAGEREF _Toc513297951 \h </w:instrText>
        </w:r>
        <w:r w:rsidR="00ED78C0">
          <w:rPr>
            <w:noProof/>
            <w:webHidden/>
          </w:rPr>
        </w:r>
        <w:r w:rsidR="00ED78C0">
          <w:rPr>
            <w:noProof/>
            <w:webHidden/>
          </w:rPr>
          <w:fldChar w:fldCharType="separate"/>
        </w:r>
        <w:r w:rsidR="00ED78C0">
          <w:rPr>
            <w:noProof/>
            <w:webHidden/>
          </w:rPr>
          <w:t>4</w:t>
        </w:r>
        <w:r w:rsidR="00ED78C0">
          <w:rPr>
            <w:noProof/>
            <w:webHidden/>
          </w:rPr>
          <w:fldChar w:fldCharType="end"/>
        </w:r>
      </w:hyperlink>
    </w:p>
    <w:p w:rsidR="00ED78C0" w:rsidRDefault="0041211F">
      <w:pPr>
        <w:pStyle w:val="20"/>
        <w:tabs>
          <w:tab w:val="left" w:pos="1260"/>
          <w:tab w:val="right" w:leader="dot" w:pos="8296"/>
        </w:tabs>
        <w:rPr>
          <w:rFonts w:asciiTheme="minorHAnsi" w:eastAsiaTheme="minorEastAsia" w:hAnsiTheme="minorHAnsi" w:cstheme="minorBidi"/>
          <w:noProof/>
          <w:szCs w:val="22"/>
        </w:rPr>
      </w:pPr>
      <w:hyperlink w:anchor="_Toc513297952" w:history="1">
        <w:r w:rsidR="00ED78C0" w:rsidRPr="00E64B94">
          <w:rPr>
            <w:rStyle w:val="a5"/>
            <w:rFonts w:hint="eastAsia"/>
            <w:noProof/>
          </w:rPr>
          <w:t>(</w:t>
        </w:r>
        <w:r w:rsidR="00ED78C0" w:rsidRPr="00E64B94">
          <w:rPr>
            <w:rStyle w:val="a5"/>
            <w:rFonts w:hint="eastAsia"/>
            <w:noProof/>
          </w:rPr>
          <w:t>二</w:t>
        </w:r>
        <w:r w:rsidR="00ED78C0" w:rsidRPr="00E64B94">
          <w:rPr>
            <w:rStyle w:val="a5"/>
            <w:rFonts w:hint="eastAsia"/>
            <w:noProof/>
          </w:rPr>
          <w:t>)</w:t>
        </w:r>
        <w:r w:rsidR="00ED78C0">
          <w:rPr>
            <w:rFonts w:asciiTheme="minorHAnsi" w:eastAsiaTheme="minorEastAsia" w:hAnsiTheme="minorHAnsi" w:cstheme="minorBidi"/>
            <w:noProof/>
            <w:szCs w:val="22"/>
          </w:rPr>
          <w:tab/>
        </w:r>
        <w:r w:rsidR="00ED78C0" w:rsidRPr="00E64B94">
          <w:rPr>
            <w:rStyle w:val="a5"/>
            <w:rFonts w:hint="eastAsia"/>
            <w:noProof/>
          </w:rPr>
          <w:t>国内港口大数据应用现状</w:t>
        </w:r>
        <w:r w:rsidR="00ED78C0">
          <w:rPr>
            <w:noProof/>
            <w:webHidden/>
          </w:rPr>
          <w:tab/>
        </w:r>
        <w:r w:rsidR="00ED78C0">
          <w:rPr>
            <w:noProof/>
            <w:webHidden/>
          </w:rPr>
          <w:fldChar w:fldCharType="begin"/>
        </w:r>
        <w:r w:rsidR="00ED78C0">
          <w:rPr>
            <w:noProof/>
            <w:webHidden/>
          </w:rPr>
          <w:instrText xml:space="preserve"> PAGEREF _Toc513297952 \h </w:instrText>
        </w:r>
        <w:r w:rsidR="00ED78C0">
          <w:rPr>
            <w:noProof/>
            <w:webHidden/>
          </w:rPr>
        </w:r>
        <w:r w:rsidR="00ED78C0">
          <w:rPr>
            <w:noProof/>
            <w:webHidden/>
          </w:rPr>
          <w:fldChar w:fldCharType="separate"/>
        </w:r>
        <w:r w:rsidR="00ED78C0">
          <w:rPr>
            <w:noProof/>
            <w:webHidden/>
          </w:rPr>
          <w:t>5</w:t>
        </w:r>
        <w:r w:rsidR="00ED78C0">
          <w:rPr>
            <w:noProof/>
            <w:webHidden/>
          </w:rPr>
          <w:fldChar w:fldCharType="end"/>
        </w:r>
      </w:hyperlink>
    </w:p>
    <w:p w:rsidR="00ED78C0" w:rsidRDefault="0041211F">
      <w:pPr>
        <w:pStyle w:val="30"/>
        <w:tabs>
          <w:tab w:val="left" w:pos="1260"/>
          <w:tab w:val="right" w:leader="dot" w:pos="8296"/>
        </w:tabs>
        <w:rPr>
          <w:rFonts w:asciiTheme="minorHAnsi" w:eastAsiaTheme="minorEastAsia" w:hAnsiTheme="minorHAnsi" w:cstheme="minorBidi"/>
          <w:noProof/>
          <w:szCs w:val="22"/>
        </w:rPr>
      </w:pPr>
      <w:hyperlink w:anchor="_Toc513297953" w:history="1">
        <w:r w:rsidR="00ED78C0" w:rsidRPr="00E64B94">
          <w:rPr>
            <w:rStyle w:val="a5"/>
            <w:noProof/>
          </w:rPr>
          <w:t>1.</w:t>
        </w:r>
        <w:r w:rsidR="00ED78C0">
          <w:rPr>
            <w:rFonts w:asciiTheme="minorHAnsi" w:eastAsiaTheme="minorEastAsia" w:hAnsiTheme="minorHAnsi" w:cstheme="minorBidi"/>
            <w:noProof/>
            <w:szCs w:val="22"/>
          </w:rPr>
          <w:tab/>
        </w:r>
        <w:r w:rsidR="00ED78C0" w:rsidRPr="00E64B94">
          <w:rPr>
            <w:rStyle w:val="a5"/>
            <w:rFonts w:hint="eastAsia"/>
            <w:noProof/>
          </w:rPr>
          <w:t>招商局港口大数据应用现状</w:t>
        </w:r>
        <w:r w:rsidR="00ED78C0">
          <w:rPr>
            <w:noProof/>
            <w:webHidden/>
          </w:rPr>
          <w:tab/>
        </w:r>
        <w:r w:rsidR="00ED78C0">
          <w:rPr>
            <w:noProof/>
            <w:webHidden/>
          </w:rPr>
          <w:fldChar w:fldCharType="begin"/>
        </w:r>
        <w:r w:rsidR="00ED78C0">
          <w:rPr>
            <w:noProof/>
            <w:webHidden/>
          </w:rPr>
          <w:instrText xml:space="preserve"> PAGEREF _Toc513297953 \h </w:instrText>
        </w:r>
        <w:r w:rsidR="00ED78C0">
          <w:rPr>
            <w:noProof/>
            <w:webHidden/>
          </w:rPr>
        </w:r>
        <w:r w:rsidR="00ED78C0">
          <w:rPr>
            <w:noProof/>
            <w:webHidden/>
          </w:rPr>
          <w:fldChar w:fldCharType="separate"/>
        </w:r>
        <w:r w:rsidR="00ED78C0">
          <w:rPr>
            <w:noProof/>
            <w:webHidden/>
          </w:rPr>
          <w:t>5</w:t>
        </w:r>
        <w:r w:rsidR="00ED78C0">
          <w:rPr>
            <w:noProof/>
            <w:webHidden/>
          </w:rPr>
          <w:fldChar w:fldCharType="end"/>
        </w:r>
      </w:hyperlink>
    </w:p>
    <w:p w:rsidR="00ED78C0" w:rsidRDefault="0041211F">
      <w:pPr>
        <w:pStyle w:val="30"/>
        <w:tabs>
          <w:tab w:val="left" w:pos="1260"/>
          <w:tab w:val="right" w:leader="dot" w:pos="8296"/>
        </w:tabs>
        <w:rPr>
          <w:rFonts w:asciiTheme="minorHAnsi" w:eastAsiaTheme="minorEastAsia" w:hAnsiTheme="minorHAnsi" w:cstheme="minorBidi"/>
          <w:noProof/>
          <w:szCs w:val="22"/>
        </w:rPr>
      </w:pPr>
      <w:hyperlink w:anchor="_Toc513297954" w:history="1">
        <w:r w:rsidR="00ED78C0" w:rsidRPr="00E64B94">
          <w:rPr>
            <w:rStyle w:val="a5"/>
            <w:noProof/>
          </w:rPr>
          <w:t>2.</w:t>
        </w:r>
        <w:r w:rsidR="00ED78C0">
          <w:rPr>
            <w:rFonts w:asciiTheme="minorHAnsi" w:eastAsiaTheme="minorEastAsia" w:hAnsiTheme="minorHAnsi" w:cstheme="minorBidi"/>
            <w:noProof/>
            <w:szCs w:val="22"/>
          </w:rPr>
          <w:tab/>
        </w:r>
        <w:r w:rsidR="00ED78C0" w:rsidRPr="00E64B94">
          <w:rPr>
            <w:rStyle w:val="a5"/>
            <w:rFonts w:hint="eastAsia"/>
            <w:noProof/>
          </w:rPr>
          <w:t>上海港大数据应用现状</w:t>
        </w:r>
        <w:r w:rsidR="00ED78C0">
          <w:rPr>
            <w:noProof/>
            <w:webHidden/>
          </w:rPr>
          <w:tab/>
        </w:r>
        <w:r w:rsidR="00ED78C0">
          <w:rPr>
            <w:noProof/>
            <w:webHidden/>
          </w:rPr>
          <w:fldChar w:fldCharType="begin"/>
        </w:r>
        <w:r w:rsidR="00ED78C0">
          <w:rPr>
            <w:noProof/>
            <w:webHidden/>
          </w:rPr>
          <w:instrText xml:space="preserve"> PAGEREF _Toc513297954 \h </w:instrText>
        </w:r>
        <w:r w:rsidR="00ED78C0">
          <w:rPr>
            <w:noProof/>
            <w:webHidden/>
          </w:rPr>
        </w:r>
        <w:r w:rsidR="00ED78C0">
          <w:rPr>
            <w:noProof/>
            <w:webHidden/>
          </w:rPr>
          <w:fldChar w:fldCharType="separate"/>
        </w:r>
        <w:r w:rsidR="00ED78C0">
          <w:rPr>
            <w:noProof/>
            <w:webHidden/>
          </w:rPr>
          <w:t>5</w:t>
        </w:r>
        <w:r w:rsidR="00ED78C0">
          <w:rPr>
            <w:noProof/>
            <w:webHidden/>
          </w:rPr>
          <w:fldChar w:fldCharType="end"/>
        </w:r>
      </w:hyperlink>
    </w:p>
    <w:p w:rsidR="00ED78C0" w:rsidRDefault="0041211F">
      <w:pPr>
        <w:pStyle w:val="30"/>
        <w:tabs>
          <w:tab w:val="left" w:pos="1260"/>
          <w:tab w:val="right" w:leader="dot" w:pos="8296"/>
        </w:tabs>
        <w:rPr>
          <w:rFonts w:asciiTheme="minorHAnsi" w:eastAsiaTheme="minorEastAsia" w:hAnsiTheme="minorHAnsi" w:cstheme="minorBidi"/>
          <w:noProof/>
          <w:szCs w:val="22"/>
        </w:rPr>
      </w:pPr>
      <w:hyperlink w:anchor="_Toc513297955" w:history="1">
        <w:r w:rsidR="00ED78C0" w:rsidRPr="00E64B94">
          <w:rPr>
            <w:rStyle w:val="a5"/>
            <w:noProof/>
          </w:rPr>
          <w:t>3.</w:t>
        </w:r>
        <w:r w:rsidR="00ED78C0">
          <w:rPr>
            <w:rFonts w:asciiTheme="minorHAnsi" w:eastAsiaTheme="minorEastAsia" w:hAnsiTheme="minorHAnsi" w:cstheme="minorBidi"/>
            <w:noProof/>
            <w:szCs w:val="22"/>
          </w:rPr>
          <w:tab/>
        </w:r>
        <w:r w:rsidR="00ED78C0" w:rsidRPr="00E64B94">
          <w:rPr>
            <w:rStyle w:val="a5"/>
            <w:rFonts w:hint="eastAsia"/>
            <w:noProof/>
          </w:rPr>
          <w:t>宁波港大数据应用现状</w:t>
        </w:r>
        <w:r w:rsidR="00ED78C0">
          <w:rPr>
            <w:noProof/>
            <w:webHidden/>
          </w:rPr>
          <w:tab/>
        </w:r>
        <w:r w:rsidR="00ED78C0">
          <w:rPr>
            <w:noProof/>
            <w:webHidden/>
          </w:rPr>
          <w:fldChar w:fldCharType="begin"/>
        </w:r>
        <w:r w:rsidR="00ED78C0">
          <w:rPr>
            <w:noProof/>
            <w:webHidden/>
          </w:rPr>
          <w:instrText xml:space="preserve"> PAGEREF _Toc513297955 \h </w:instrText>
        </w:r>
        <w:r w:rsidR="00ED78C0">
          <w:rPr>
            <w:noProof/>
            <w:webHidden/>
          </w:rPr>
        </w:r>
        <w:r w:rsidR="00ED78C0">
          <w:rPr>
            <w:noProof/>
            <w:webHidden/>
          </w:rPr>
          <w:fldChar w:fldCharType="separate"/>
        </w:r>
        <w:r w:rsidR="00ED78C0">
          <w:rPr>
            <w:noProof/>
            <w:webHidden/>
          </w:rPr>
          <w:t>6</w:t>
        </w:r>
        <w:r w:rsidR="00ED78C0">
          <w:rPr>
            <w:noProof/>
            <w:webHidden/>
          </w:rPr>
          <w:fldChar w:fldCharType="end"/>
        </w:r>
      </w:hyperlink>
    </w:p>
    <w:p w:rsidR="00ED78C0" w:rsidRDefault="0041211F">
      <w:pPr>
        <w:pStyle w:val="30"/>
        <w:tabs>
          <w:tab w:val="left" w:pos="1260"/>
          <w:tab w:val="right" w:leader="dot" w:pos="8296"/>
        </w:tabs>
        <w:rPr>
          <w:rFonts w:asciiTheme="minorHAnsi" w:eastAsiaTheme="minorEastAsia" w:hAnsiTheme="minorHAnsi" w:cstheme="minorBidi"/>
          <w:noProof/>
          <w:szCs w:val="22"/>
        </w:rPr>
      </w:pPr>
      <w:hyperlink w:anchor="_Toc513297956" w:history="1">
        <w:r w:rsidR="00ED78C0" w:rsidRPr="00E64B94">
          <w:rPr>
            <w:rStyle w:val="a5"/>
            <w:noProof/>
          </w:rPr>
          <w:t>4.</w:t>
        </w:r>
        <w:r w:rsidR="00ED78C0">
          <w:rPr>
            <w:rFonts w:asciiTheme="minorHAnsi" w:eastAsiaTheme="minorEastAsia" w:hAnsiTheme="minorHAnsi" w:cstheme="minorBidi"/>
            <w:noProof/>
            <w:szCs w:val="22"/>
          </w:rPr>
          <w:tab/>
        </w:r>
        <w:r w:rsidR="00ED78C0" w:rsidRPr="00E64B94">
          <w:rPr>
            <w:rStyle w:val="a5"/>
            <w:rFonts w:hint="eastAsia"/>
            <w:noProof/>
          </w:rPr>
          <w:t>天津港大数据应用现状</w:t>
        </w:r>
        <w:r w:rsidR="00ED78C0">
          <w:rPr>
            <w:noProof/>
            <w:webHidden/>
          </w:rPr>
          <w:tab/>
        </w:r>
        <w:r w:rsidR="00ED78C0">
          <w:rPr>
            <w:noProof/>
            <w:webHidden/>
          </w:rPr>
          <w:fldChar w:fldCharType="begin"/>
        </w:r>
        <w:r w:rsidR="00ED78C0">
          <w:rPr>
            <w:noProof/>
            <w:webHidden/>
          </w:rPr>
          <w:instrText xml:space="preserve"> PAGEREF _Toc513297956 \h </w:instrText>
        </w:r>
        <w:r w:rsidR="00ED78C0">
          <w:rPr>
            <w:noProof/>
            <w:webHidden/>
          </w:rPr>
        </w:r>
        <w:r w:rsidR="00ED78C0">
          <w:rPr>
            <w:noProof/>
            <w:webHidden/>
          </w:rPr>
          <w:fldChar w:fldCharType="separate"/>
        </w:r>
        <w:r w:rsidR="00ED78C0">
          <w:rPr>
            <w:noProof/>
            <w:webHidden/>
          </w:rPr>
          <w:t>6</w:t>
        </w:r>
        <w:r w:rsidR="00ED78C0">
          <w:rPr>
            <w:noProof/>
            <w:webHidden/>
          </w:rPr>
          <w:fldChar w:fldCharType="end"/>
        </w:r>
      </w:hyperlink>
    </w:p>
    <w:p w:rsidR="00ED78C0" w:rsidRDefault="0041211F">
      <w:pPr>
        <w:pStyle w:val="30"/>
        <w:tabs>
          <w:tab w:val="left" w:pos="1260"/>
          <w:tab w:val="right" w:leader="dot" w:pos="8296"/>
        </w:tabs>
        <w:rPr>
          <w:rFonts w:asciiTheme="minorHAnsi" w:eastAsiaTheme="minorEastAsia" w:hAnsiTheme="minorHAnsi" w:cstheme="minorBidi"/>
          <w:noProof/>
          <w:szCs w:val="22"/>
        </w:rPr>
      </w:pPr>
      <w:hyperlink w:anchor="_Toc513297957" w:history="1">
        <w:r w:rsidR="00ED78C0" w:rsidRPr="00E64B94">
          <w:rPr>
            <w:rStyle w:val="a5"/>
            <w:noProof/>
          </w:rPr>
          <w:t>5.</w:t>
        </w:r>
        <w:r w:rsidR="00ED78C0">
          <w:rPr>
            <w:rFonts w:asciiTheme="minorHAnsi" w:eastAsiaTheme="minorEastAsia" w:hAnsiTheme="minorHAnsi" w:cstheme="minorBidi"/>
            <w:noProof/>
            <w:szCs w:val="22"/>
          </w:rPr>
          <w:tab/>
        </w:r>
        <w:r w:rsidR="00ED78C0" w:rsidRPr="00E64B94">
          <w:rPr>
            <w:rStyle w:val="a5"/>
            <w:rFonts w:hint="eastAsia"/>
            <w:noProof/>
          </w:rPr>
          <w:t>青岛港大数据应用现状</w:t>
        </w:r>
        <w:r w:rsidR="00ED78C0">
          <w:rPr>
            <w:noProof/>
            <w:webHidden/>
          </w:rPr>
          <w:tab/>
        </w:r>
        <w:r w:rsidR="00ED78C0">
          <w:rPr>
            <w:noProof/>
            <w:webHidden/>
          </w:rPr>
          <w:fldChar w:fldCharType="begin"/>
        </w:r>
        <w:r w:rsidR="00ED78C0">
          <w:rPr>
            <w:noProof/>
            <w:webHidden/>
          </w:rPr>
          <w:instrText xml:space="preserve"> PAGEREF _Toc513297957 \h </w:instrText>
        </w:r>
        <w:r w:rsidR="00ED78C0">
          <w:rPr>
            <w:noProof/>
            <w:webHidden/>
          </w:rPr>
        </w:r>
        <w:r w:rsidR="00ED78C0">
          <w:rPr>
            <w:noProof/>
            <w:webHidden/>
          </w:rPr>
          <w:fldChar w:fldCharType="separate"/>
        </w:r>
        <w:r w:rsidR="00ED78C0">
          <w:rPr>
            <w:noProof/>
            <w:webHidden/>
          </w:rPr>
          <w:t>6</w:t>
        </w:r>
        <w:r w:rsidR="00ED78C0">
          <w:rPr>
            <w:noProof/>
            <w:webHidden/>
          </w:rPr>
          <w:fldChar w:fldCharType="end"/>
        </w:r>
      </w:hyperlink>
    </w:p>
    <w:p w:rsidR="00ED78C0" w:rsidRDefault="0041211F">
      <w:pPr>
        <w:pStyle w:val="30"/>
        <w:tabs>
          <w:tab w:val="left" w:pos="1260"/>
          <w:tab w:val="right" w:leader="dot" w:pos="8296"/>
        </w:tabs>
        <w:rPr>
          <w:rFonts w:asciiTheme="minorHAnsi" w:eastAsiaTheme="minorEastAsia" w:hAnsiTheme="minorHAnsi" w:cstheme="minorBidi"/>
          <w:noProof/>
          <w:szCs w:val="22"/>
        </w:rPr>
      </w:pPr>
      <w:hyperlink w:anchor="_Toc513297958" w:history="1">
        <w:r w:rsidR="00ED78C0" w:rsidRPr="00E64B94">
          <w:rPr>
            <w:rStyle w:val="a5"/>
            <w:noProof/>
          </w:rPr>
          <w:t>6.</w:t>
        </w:r>
        <w:r w:rsidR="00ED78C0">
          <w:rPr>
            <w:rFonts w:asciiTheme="minorHAnsi" w:eastAsiaTheme="minorEastAsia" w:hAnsiTheme="minorHAnsi" w:cstheme="minorBidi"/>
            <w:noProof/>
            <w:szCs w:val="22"/>
          </w:rPr>
          <w:tab/>
        </w:r>
        <w:r w:rsidR="00ED78C0" w:rsidRPr="00E64B94">
          <w:rPr>
            <w:rStyle w:val="a5"/>
            <w:rFonts w:hint="eastAsia"/>
            <w:noProof/>
          </w:rPr>
          <w:t>营口港大数据应用现状</w:t>
        </w:r>
        <w:r w:rsidR="00ED78C0">
          <w:rPr>
            <w:noProof/>
            <w:webHidden/>
          </w:rPr>
          <w:tab/>
        </w:r>
        <w:r w:rsidR="00ED78C0">
          <w:rPr>
            <w:noProof/>
            <w:webHidden/>
          </w:rPr>
          <w:fldChar w:fldCharType="begin"/>
        </w:r>
        <w:r w:rsidR="00ED78C0">
          <w:rPr>
            <w:noProof/>
            <w:webHidden/>
          </w:rPr>
          <w:instrText xml:space="preserve"> PAGEREF _Toc513297958 \h </w:instrText>
        </w:r>
        <w:r w:rsidR="00ED78C0">
          <w:rPr>
            <w:noProof/>
            <w:webHidden/>
          </w:rPr>
        </w:r>
        <w:r w:rsidR="00ED78C0">
          <w:rPr>
            <w:noProof/>
            <w:webHidden/>
          </w:rPr>
          <w:fldChar w:fldCharType="separate"/>
        </w:r>
        <w:r w:rsidR="00ED78C0">
          <w:rPr>
            <w:noProof/>
            <w:webHidden/>
          </w:rPr>
          <w:t>6</w:t>
        </w:r>
        <w:r w:rsidR="00ED78C0">
          <w:rPr>
            <w:noProof/>
            <w:webHidden/>
          </w:rPr>
          <w:fldChar w:fldCharType="end"/>
        </w:r>
      </w:hyperlink>
    </w:p>
    <w:p w:rsidR="00ED78C0" w:rsidRDefault="0041211F">
      <w:pPr>
        <w:pStyle w:val="10"/>
        <w:tabs>
          <w:tab w:val="left" w:pos="840"/>
        </w:tabs>
        <w:rPr>
          <w:rFonts w:asciiTheme="minorHAnsi" w:eastAsiaTheme="minorEastAsia" w:hAnsiTheme="minorHAnsi" w:cstheme="minorBidi"/>
          <w:b w:val="0"/>
          <w:sz w:val="21"/>
          <w:szCs w:val="22"/>
        </w:rPr>
      </w:pPr>
      <w:hyperlink w:anchor="_Toc513297959" w:history="1">
        <w:r w:rsidR="00ED78C0" w:rsidRPr="00E64B94">
          <w:rPr>
            <w:rStyle w:val="a5"/>
            <w:rFonts w:hint="eastAsia"/>
          </w:rPr>
          <w:t>三、</w:t>
        </w:r>
        <w:r w:rsidR="00ED78C0">
          <w:rPr>
            <w:rFonts w:asciiTheme="minorHAnsi" w:eastAsiaTheme="minorEastAsia" w:hAnsiTheme="minorHAnsi" w:cstheme="minorBidi"/>
            <w:b w:val="0"/>
            <w:sz w:val="21"/>
            <w:szCs w:val="22"/>
          </w:rPr>
          <w:tab/>
        </w:r>
        <w:r w:rsidR="00ED78C0" w:rsidRPr="00E64B94">
          <w:rPr>
            <w:rStyle w:val="a5"/>
            <w:rFonts w:hint="eastAsia"/>
          </w:rPr>
          <w:t>大数据对港口物流的影响</w:t>
        </w:r>
        <w:r w:rsidR="00ED78C0">
          <w:rPr>
            <w:webHidden/>
          </w:rPr>
          <w:tab/>
        </w:r>
        <w:r w:rsidR="00ED78C0">
          <w:rPr>
            <w:webHidden/>
          </w:rPr>
          <w:fldChar w:fldCharType="begin"/>
        </w:r>
        <w:r w:rsidR="00ED78C0">
          <w:rPr>
            <w:webHidden/>
          </w:rPr>
          <w:instrText xml:space="preserve"> PAGEREF _Toc513297959 \h </w:instrText>
        </w:r>
        <w:r w:rsidR="00ED78C0">
          <w:rPr>
            <w:webHidden/>
          </w:rPr>
        </w:r>
        <w:r w:rsidR="00ED78C0">
          <w:rPr>
            <w:webHidden/>
          </w:rPr>
          <w:fldChar w:fldCharType="separate"/>
        </w:r>
        <w:r w:rsidR="00ED78C0">
          <w:rPr>
            <w:webHidden/>
          </w:rPr>
          <w:t>7</w:t>
        </w:r>
        <w:r w:rsidR="00ED78C0">
          <w:rPr>
            <w:webHidden/>
          </w:rPr>
          <w:fldChar w:fldCharType="end"/>
        </w:r>
      </w:hyperlink>
    </w:p>
    <w:p w:rsidR="00ED78C0" w:rsidRDefault="0041211F">
      <w:pPr>
        <w:pStyle w:val="20"/>
        <w:tabs>
          <w:tab w:val="left" w:pos="1260"/>
          <w:tab w:val="right" w:leader="dot" w:pos="8296"/>
        </w:tabs>
        <w:rPr>
          <w:rFonts w:asciiTheme="minorHAnsi" w:eastAsiaTheme="minorEastAsia" w:hAnsiTheme="minorHAnsi" w:cstheme="minorBidi"/>
          <w:noProof/>
          <w:szCs w:val="22"/>
        </w:rPr>
      </w:pPr>
      <w:hyperlink w:anchor="_Toc513297960" w:history="1">
        <w:r w:rsidR="00ED78C0" w:rsidRPr="00E64B94">
          <w:rPr>
            <w:rStyle w:val="a5"/>
            <w:rFonts w:ascii="宋体" w:hAnsi="宋体" w:hint="eastAsia"/>
            <w:noProof/>
          </w:rPr>
          <w:t>(一)</w:t>
        </w:r>
        <w:r w:rsidR="00ED78C0">
          <w:rPr>
            <w:rFonts w:asciiTheme="minorHAnsi" w:eastAsiaTheme="minorEastAsia" w:hAnsiTheme="minorHAnsi" w:cstheme="minorBidi"/>
            <w:noProof/>
            <w:szCs w:val="22"/>
          </w:rPr>
          <w:tab/>
        </w:r>
        <w:r w:rsidR="00ED78C0" w:rsidRPr="00E64B94">
          <w:rPr>
            <w:rStyle w:val="a5"/>
            <w:rFonts w:ascii="宋体" w:hAnsi="宋体" w:hint="eastAsia"/>
            <w:noProof/>
          </w:rPr>
          <w:t>码头管理和运营方面</w:t>
        </w:r>
        <w:r w:rsidR="00ED78C0">
          <w:rPr>
            <w:noProof/>
            <w:webHidden/>
          </w:rPr>
          <w:tab/>
        </w:r>
        <w:r w:rsidR="00ED78C0">
          <w:rPr>
            <w:noProof/>
            <w:webHidden/>
          </w:rPr>
          <w:fldChar w:fldCharType="begin"/>
        </w:r>
        <w:r w:rsidR="00ED78C0">
          <w:rPr>
            <w:noProof/>
            <w:webHidden/>
          </w:rPr>
          <w:instrText xml:space="preserve"> PAGEREF _Toc513297960 \h </w:instrText>
        </w:r>
        <w:r w:rsidR="00ED78C0">
          <w:rPr>
            <w:noProof/>
            <w:webHidden/>
          </w:rPr>
        </w:r>
        <w:r w:rsidR="00ED78C0">
          <w:rPr>
            <w:noProof/>
            <w:webHidden/>
          </w:rPr>
          <w:fldChar w:fldCharType="separate"/>
        </w:r>
        <w:r w:rsidR="00ED78C0">
          <w:rPr>
            <w:noProof/>
            <w:webHidden/>
          </w:rPr>
          <w:t>7</w:t>
        </w:r>
        <w:r w:rsidR="00ED78C0">
          <w:rPr>
            <w:noProof/>
            <w:webHidden/>
          </w:rPr>
          <w:fldChar w:fldCharType="end"/>
        </w:r>
      </w:hyperlink>
    </w:p>
    <w:p w:rsidR="00ED78C0" w:rsidRDefault="0041211F">
      <w:pPr>
        <w:pStyle w:val="20"/>
        <w:tabs>
          <w:tab w:val="left" w:pos="1260"/>
          <w:tab w:val="right" w:leader="dot" w:pos="8296"/>
        </w:tabs>
        <w:rPr>
          <w:rFonts w:asciiTheme="minorHAnsi" w:eastAsiaTheme="minorEastAsia" w:hAnsiTheme="minorHAnsi" w:cstheme="minorBidi"/>
          <w:noProof/>
          <w:szCs w:val="22"/>
        </w:rPr>
      </w:pPr>
      <w:hyperlink w:anchor="_Toc513297961" w:history="1">
        <w:r w:rsidR="00ED78C0" w:rsidRPr="00E64B94">
          <w:rPr>
            <w:rStyle w:val="a5"/>
            <w:rFonts w:ascii="宋体" w:hAnsi="宋体" w:hint="eastAsia"/>
            <w:noProof/>
          </w:rPr>
          <w:t>(二)</w:t>
        </w:r>
        <w:r w:rsidR="00ED78C0">
          <w:rPr>
            <w:rFonts w:asciiTheme="minorHAnsi" w:eastAsiaTheme="minorEastAsia" w:hAnsiTheme="minorHAnsi" w:cstheme="minorBidi"/>
            <w:noProof/>
            <w:szCs w:val="22"/>
          </w:rPr>
          <w:tab/>
        </w:r>
        <w:r w:rsidR="00ED78C0" w:rsidRPr="00E64B94">
          <w:rPr>
            <w:rStyle w:val="a5"/>
            <w:rFonts w:ascii="宋体" w:hAnsi="宋体" w:hint="eastAsia"/>
            <w:noProof/>
          </w:rPr>
          <w:t>港口经营决策方面</w:t>
        </w:r>
        <w:r w:rsidR="00ED78C0">
          <w:rPr>
            <w:noProof/>
            <w:webHidden/>
          </w:rPr>
          <w:tab/>
        </w:r>
        <w:r w:rsidR="00ED78C0">
          <w:rPr>
            <w:noProof/>
            <w:webHidden/>
          </w:rPr>
          <w:fldChar w:fldCharType="begin"/>
        </w:r>
        <w:r w:rsidR="00ED78C0">
          <w:rPr>
            <w:noProof/>
            <w:webHidden/>
          </w:rPr>
          <w:instrText xml:space="preserve"> PAGEREF _Toc513297961 \h </w:instrText>
        </w:r>
        <w:r w:rsidR="00ED78C0">
          <w:rPr>
            <w:noProof/>
            <w:webHidden/>
          </w:rPr>
        </w:r>
        <w:r w:rsidR="00ED78C0">
          <w:rPr>
            <w:noProof/>
            <w:webHidden/>
          </w:rPr>
          <w:fldChar w:fldCharType="separate"/>
        </w:r>
        <w:r w:rsidR="00ED78C0">
          <w:rPr>
            <w:noProof/>
            <w:webHidden/>
          </w:rPr>
          <w:t>7</w:t>
        </w:r>
        <w:r w:rsidR="00ED78C0">
          <w:rPr>
            <w:noProof/>
            <w:webHidden/>
          </w:rPr>
          <w:fldChar w:fldCharType="end"/>
        </w:r>
      </w:hyperlink>
    </w:p>
    <w:p w:rsidR="00ED78C0" w:rsidRDefault="0041211F">
      <w:pPr>
        <w:pStyle w:val="20"/>
        <w:tabs>
          <w:tab w:val="left" w:pos="1260"/>
          <w:tab w:val="right" w:leader="dot" w:pos="8296"/>
        </w:tabs>
        <w:rPr>
          <w:rFonts w:asciiTheme="minorHAnsi" w:eastAsiaTheme="minorEastAsia" w:hAnsiTheme="minorHAnsi" w:cstheme="minorBidi"/>
          <w:noProof/>
          <w:szCs w:val="22"/>
        </w:rPr>
      </w:pPr>
      <w:hyperlink w:anchor="_Toc513297962" w:history="1">
        <w:r w:rsidR="00ED78C0" w:rsidRPr="00E64B94">
          <w:rPr>
            <w:rStyle w:val="a5"/>
            <w:rFonts w:ascii="宋体" w:hAnsi="宋体" w:hint="eastAsia"/>
            <w:noProof/>
          </w:rPr>
          <w:t>(三)</w:t>
        </w:r>
        <w:r w:rsidR="00ED78C0">
          <w:rPr>
            <w:rFonts w:asciiTheme="minorHAnsi" w:eastAsiaTheme="minorEastAsia" w:hAnsiTheme="minorHAnsi" w:cstheme="minorBidi"/>
            <w:noProof/>
            <w:szCs w:val="22"/>
          </w:rPr>
          <w:tab/>
        </w:r>
        <w:r w:rsidR="00ED78C0" w:rsidRPr="00E64B94">
          <w:rPr>
            <w:rStyle w:val="a5"/>
            <w:rFonts w:ascii="宋体" w:hAnsi="宋体" w:hint="eastAsia"/>
            <w:noProof/>
          </w:rPr>
          <w:t>港口提升客户服务方面</w:t>
        </w:r>
        <w:r w:rsidR="00ED78C0">
          <w:rPr>
            <w:noProof/>
            <w:webHidden/>
          </w:rPr>
          <w:tab/>
        </w:r>
        <w:r w:rsidR="00ED78C0">
          <w:rPr>
            <w:noProof/>
            <w:webHidden/>
          </w:rPr>
          <w:fldChar w:fldCharType="begin"/>
        </w:r>
        <w:r w:rsidR="00ED78C0">
          <w:rPr>
            <w:noProof/>
            <w:webHidden/>
          </w:rPr>
          <w:instrText xml:space="preserve"> PAGEREF _Toc513297962 \h </w:instrText>
        </w:r>
        <w:r w:rsidR="00ED78C0">
          <w:rPr>
            <w:noProof/>
            <w:webHidden/>
          </w:rPr>
        </w:r>
        <w:r w:rsidR="00ED78C0">
          <w:rPr>
            <w:noProof/>
            <w:webHidden/>
          </w:rPr>
          <w:fldChar w:fldCharType="separate"/>
        </w:r>
        <w:r w:rsidR="00ED78C0">
          <w:rPr>
            <w:noProof/>
            <w:webHidden/>
          </w:rPr>
          <w:t>7</w:t>
        </w:r>
        <w:r w:rsidR="00ED78C0">
          <w:rPr>
            <w:noProof/>
            <w:webHidden/>
          </w:rPr>
          <w:fldChar w:fldCharType="end"/>
        </w:r>
      </w:hyperlink>
    </w:p>
    <w:p w:rsidR="00ED78C0" w:rsidRDefault="0041211F">
      <w:pPr>
        <w:pStyle w:val="20"/>
        <w:tabs>
          <w:tab w:val="left" w:pos="1260"/>
          <w:tab w:val="right" w:leader="dot" w:pos="8296"/>
        </w:tabs>
        <w:rPr>
          <w:rFonts w:asciiTheme="minorHAnsi" w:eastAsiaTheme="minorEastAsia" w:hAnsiTheme="minorHAnsi" w:cstheme="minorBidi"/>
          <w:noProof/>
          <w:szCs w:val="22"/>
        </w:rPr>
      </w:pPr>
      <w:hyperlink w:anchor="_Toc513297963" w:history="1">
        <w:r w:rsidR="00ED78C0" w:rsidRPr="00E64B94">
          <w:rPr>
            <w:rStyle w:val="a5"/>
            <w:rFonts w:ascii="宋体" w:hAnsi="宋体" w:hint="eastAsia"/>
            <w:noProof/>
          </w:rPr>
          <w:t>(四)</w:t>
        </w:r>
        <w:r w:rsidR="00ED78C0">
          <w:rPr>
            <w:rFonts w:asciiTheme="minorHAnsi" w:eastAsiaTheme="minorEastAsia" w:hAnsiTheme="minorHAnsi" w:cstheme="minorBidi"/>
            <w:noProof/>
            <w:szCs w:val="22"/>
          </w:rPr>
          <w:tab/>
        </w:r>
        <w:r w:rsidR="00ED78C0" w:rsidRPr="00E64B94">
          <w:rPr>
            <w:rStyle w:val="a5"/>
            <w:rFonts w:ascii="宋体" w:hAnsi="宋体" w:hint="eastAsia"/>
            <w:noProof/>
          </w:rPr>
          <w:t>港口金融服务和安全管理方</w:t>
        </w:r>
        <w:r w:rsidR="00ED78C0">
          <w:rPr>
            <w:noProof/>
            <w:webHidden/>
          </w:rPr>
          <w:tab/>
        </w:r>
        <w:r w:rsidR="00ED78C0">
          <w:rPr>
            <w:noProof/>
            <w:webHidden/>
          </w:rPr>
          <w:fldChar w:fldCharType="begin"/>
        </w:r>
        <w:r w:rsidR="00ED78C0">
          <w:rPr>
            <w:noProof/>
            <w:webHidden/>
          </w:rPr>
          <w:instrText xml:space="preserve"> PAGEREF _Toc513297963 \h </w:instrText>
        </w:r>
        <w:r w:rsidR="00ED78C0">
          <w:rPr>
            <w:noProof/>
            <w:webHidden/>
          </w:rPr>
        </w:r>
        <w:r w:rsidR="00ED78C0">
          <w:rPr>
            <w:noProof/>
            <w:webHidden/>
          </w:rPr>
          <w:fldChar w:fldCharType="separate"/>
        </w:r>
        <w:r w:rsidR="00ED78C0">
          <w:rPr>
            <w:noProof/>
            <w:webHidden/>
          </w:rPr>
          <w:t>8</w:t>
        </w:r>
        <w:r w:rsidR="00ED78C0">
          <w:rPr>
            <w:noProof/>
            <w:webHidden/>
          </w:rPr>
          <w:fldChar w:fldCharType="end"/>
        </w:r>
      </w:hyperlink>
    </w:p>
    <w:p w:rsidR="00ED78C0" w:rsidRDefault="0041211F">
      <w:pPr>
        <w:pStyle w:val="10"/>
        <w:tabs>
          <w:tab w:val="left" w:pos="840"/>
        </w:tabs>
        <w:rPr>
          <w:rFonts w:asciiTheme="minorHAnsi" w:eastAsiaTheme="minorEastAsia" w:hAnsiTheme="minorHAnsi" w:cstheme="minorBidi"/>
          <w:b w:val="0"/>
          <w:sz w:val="21"/>
          <w:szCs w:val="22"/>
        </w:rPr>
      </w:pPr>
      <w:hyperlink w:anchor="_Toc513297964" w:history="1">
        <w:r w:rsidR="00ED78C0" w:rsidRPr="00E64B94">
          <w:rPr>
            <w:rStyle w:val="a5"/>
            <w:rFonts w:hint="eastAsia"/>
          </w:rPr>
          <w:t>四、</w:t>
        </w:r>
        <w:r w:rsidR="00ED78C0">
          <w:rPr>
            <w:rFonts w:asciiTheme="minorHAnsi" w:eastAsiaTheme="minorEastAsia" w:hAnsiTheme="minorHAnsi" w:cstheme="minorBidi"/>
            <w:b w:val="0"/>
            <w:sz w:val="21"/>
            <w:szCs w:val="22"/>
          </w:rPr>
          <w:tab/>
        </w:r>
        <w:r w:rsidR="00ED78C0" w:rsidRPr="00E64B94">
          <w:rPr>
            <w:rStyle w:val="a5"/>
            <w:rFonts w:hint="eastAsia"/>
          </w:rPr>
          <w:t>宁波港口物流大数据平台建设的建议与对策</w:t>
        </w:r>
        <w:r w:rsidR="00ED78C0">
          <w:rPr>
            <w:webHidden/>
          </w:rPr>
          <w:tab/>
        </w:r>
        <w:r w:rsidR="00ED78C0">
          <w:rPr>
            <w:webHidden/>
          </w:rPr>
          <w:fldChar w:fldCharType="begin"/>
        </w:r>
        <w:r w:rsidR="00ED78C0">
          <w:rPr>
            <w:webHidden/>
          </w:rPr>
          <w:instrText xml:space="preserve"> PAGEREF _Toc513297964 \h </w:instrText>
        </w:r>
        <w:r w:rsidR="00ED78C0">
          <w:rPr>
            <w:webHidden/>
          </w:rPr>
        </w:r>
        <w:r w:rsidR="00ED78C0">
          <w:rPr>
            <w:webHidden/>
          </w:rPr>
          <w:fldChar w:fldCharType="separate"/>
        </w:r>
        <w:r w:rsidR="00ED78C0">
          <w:rPr>
            <w:webHidden/>
          </w:rPr>
          <w:t>8</w:t>
        </w:r>
        <w:r w:rsidR="00ED78C0">
          <w:rPr>
            <w:webHidden/>
          </w:rPr>
          <w:fldChar w:fldCharType="end"/>
        </w:r>
      </w:hyperlink>
    </w:p>
    <w:p w:rsidR="00ED78C0" w:rsidRDefault="0041211F">
      <w:pPr>
        <w:pStyle w:val="20"/>
        <w:tabs>
          <w:tab w:val="left" w:pos="1260"/>
          <w:tab w:val="right" w:leader="dot" w:pos="8296"/>
        </w:tabs>
        <w:rPr>
          <w:rFonts w:asciiTheme="minorHAnsi" w:eastAsiaTheme="minorEastAsia" w:hAnsiTheme="minorHAnsi" w:cstheme="minorBidi"/>
          <w:noProof/>
          <w:szCs w:val="22"/>
        </w:rPr>
      </w:pPr>
      <w:hyperlink w:anchor="_Toc513297965" w:history="1">
        <w:r w:rsidR="00ED78C0" w:rsidRPr="00E64B94">
          <w:rPr>
            <w:rStyle w:val="a5"/>
            <w:rFonts w:ascii="宋体" w:hAnsi="宋体" w:hint="eastAsia"/>
            <w:noProof/>
          </w:rPr>
          <w:t>(一)</w:t>
        </w:r>
        <w:r w:rsidR="00ED78C0">
          <w:rPr>
            <w:rFonts w:asciiTheme="minorHAnsi" w:eastAsiaTheme="minorEastAsia" w:hAnsiTheme="minorHAnsi" w:cstheme="minorBidi"/>
            <w:noProof/>
            <w:szCs w:val="22"/>
          </w:rPr>
          <w:tab/>
        </w:r>
        <w:r w:rsidR="00ED78C0" w:rsidRPr="00E64B94">
          <w:rPr>
            <w:rStyle w:val="a5"/>
            <w:rFonts w:ascii="宋体" w:hAnsi="宋体" w:hint="eastAsia"/>
            <w:noProof/>
          </w:rPr>
          <w:t>面临的问题</w:t>
        </w:r>
        <w:r w:rsidR="00ED78C0">
          <w:rPr>
            <w:noProof/>
            <w:webHidden/>
          </w:rPr>
          <w:tab/>
        </w:r>
        <w:r w:rsidR="00ED78C0">
          <w:rPr>
            <w:noProof/>
            <w:webHidden/>
          </w:rPr>
          <w:fldChar w:fldCharType="begin"/>
        </w:r>
        <w:r w:rsidR="00ED78C0">
          <w:rPr>
            <w:noProof/>
            <w:webHidden/>
          </w:rPr>
          <w:instrText xml:space="preserve"> PAGEREF _Toc513297965 \h </w:instrText>
        </w:r>
        <w:r w:rsidR="00ED78C0">
          <w:rPr>
            <w:noProof/>
            <w:webHidden/>
          </w:rPr>
        </w:r>
        <w:r w:rsidR="00ED78C0">
          <w:rPr>
            <w:noProof/>
            <w:webHidden/>
          </w:rPr>
          <w:fldChar w:fldCharType="separate"/>
        </w:r>
        <w:r w:rsidR="00ED78C0">
          <w:rPr>
            <w:noProof/>
            <w:webHidden/>
          </w:rPr>
          <w:t>8</w:t>
        </w:r>
        <w:r w:rsidR="00ED78C0">
          <w:rPr>
            <w:noProof/>
            <w:webHidden/>
          </w:rPr>
          <w:fldChar w:fldCharType="end"/>
        </w:r>
      </w:hyperlink>
    </w:p>
    <w:p w:rsidR="00ED78C0" w:rsidRDefault="0041211F">
      <w:pPr>
        <w:pStyle w:val="30"/>
        <w:tabs>
          <w:tab w:val="left" w:pos="1260"/>
          <w:tab w:val="right" w:leader="dot" w:pos="8296"/>
        </w:tabs>
        <w:rPr>
          <w:rFonts w:asciiTheme="minorHAnsi" w:eastAsiaTheme="minorEastAsia" w:hAnsiTheme="minorHAnsi" w:cstheme="minorBidi"/>
          <w:noProof/>
          <w:szCs w:val="22"/>
        </w:rPr>
      </w:pPr>
      <w:hyperlink w:anchor="_Toc513297966" w:history="1">
        <w:r w:rsidR="00ED78C0" w:rsidRPr="00E64B94">
          <w:rPr>
            <w:rStyle w:val="a5"/>
            <w:noProof/>
          </w:rPr>
          <w:t>1.</w:t>
        </w:r>
        <w:r w:rsidR="00ED78C0">
          <w:rPr>
            <w:rFonts w:asciiTheme="minorHAnsi" w:eastAsiaTheme="minorEastAsia" w:hAnsiTheme="minorHAnsi" w:cstheme="minorBidi"/>
            <w:noProof/>
            <w:szCs w:val="22"/>
          </w:rPr>
          <w:tab/>
        </w:r>
        <w:r w:rsidR="00ED78C0" w:rsidRPr="00E64B94">
          <w:rPr>
            <w:rStyle w:val="a5"/>
            <w:rFonts w:hint="eastAsia"/>
            <w:noProof/>
          </w:rPr>
          <w:t>数据标准</w:t>
        </w:r>
        <w:r w:rsidR="00ED78C0">
          <w:rPr>
            <w:noProof/>
            <w:webHidden/>
          </w:rPr>
          <w:tab/>
        </w:r>
        <w:r w:rsidR="00ED78C0">
          <w:rPr>
            <w:noProof/>
            <w:webHidden/>
          </w:rPr>
          <w:fldChar w:fldCharType="begin"/>
        </w:r>
        <w:r w:rsidR="00ED78C0">
          <w:rPr>
            <w:noProof/>
            <w:webHidden/>
          </w:rPr>
          <w:instrText xml:space="preserve"> PAGEREF _Toc513297966 \h </w:instrText>
        </w:r>
        <w:r w:rsidR="00ED78C0">
          <w:rPr>
            <w:noProof/>
            <w:webHidden/>
          </w:rPr>
        </w:r>
        <w:r w:rsidR="00ED78C0">
          <w:rPr>
            <w:noProof/>
            <w:webHidden/>
          </w:rPr>
          <w:fldChar w:fldCharType="separate"/>
        </w:r>
        <w:r w:rsidR="00ED78C0">
          <w:rPr>
            <w:noProof/>
            <w:webHidden/>
          </w:rPr>
          <w:t>8</w:t>
        </w:r>
        <w:r w:rsidR="00ED78C0">
          <w:rPr>
            <w:noProof/>
            <w:webHidden/>
          </w:rPr>
          <w:fldChar w:fldCharType="end"/>
        </w:r>
      </w:hyperlink>
    </w:p>
    <w:p w:rsidR="00ED78C0" w:rsidRDefault="0041211F">
      <w:pPr>
        <w:pStyle w:val="30"/>
        <w:tabs>
          <w:tab w:val="left" w:pos="1260"/>
          <w:tab w:val="right" w:leader="dot" w:pos="8296"/>
        </w:tabs>
        <w:rPr>
          <w:rFonts w:asciiTheme="minorHAnsi" w:eastAsiaTheme="minorEastAsia" w:hAnsiTheme="minorHAnsi" w:cstheme="minorBidi"/>
          <w:noProof/>
          <w:szCs w:val="22"/>
        </w:rPr>
      </w:pPr>
      <w:hyperlink w:anchor="_Toc513297967" w:history="1">
        <w:r w:rsidR="00ED78C0" w:rsidRPr="00E64B94">
          <w:rPr>
            <w:rStyle w:val="a5"/>
            <w:noProof/>
          </w:rPr>
          <w:t>2.</w:t>
        </w:r>
        <w:r w:rsidR="00ED78C0">
          <w:rPr>
            <w:rFonts w:asciiTheme="minorHAnsi" w:eastAsiaTheme="minorEastAsia" w:hAnsiTheme="minorHAnsi" w:cstheme="minorBidi"/>
            <w:noProof/>
            <w:szCs w:val="22"/>
          </w:rPr>
          <w:tab/>
        </w:r>
        <w:r w:rsidR="00ED78C0" w:rsidRPr="00E64B94">
          <w:rPr>
            <w:rStyle w:val="a5"/>
            <w:rFonts w:hint="eastAsia"/>
            <w:noProof/>
          </w:rPr>
          <w:t>数据共享</w:t>
        </w:r>
        <w:r w:rsidR="00ED78C0">
          <w:rPr>
            <w:noProof/>
            <w:webHidden/>
          </w:rPr>
          <w:tab/>
        </w:r>
        <w:r w:rsidR="00ED78C0">
          <w:rPr>
            <w:noProof/>
            <w:webHidden/>
          </w:rPr>
          <w:fldChar w:fldCharType="begin"/>
        </w:r>
        <w:r w:rsidR="00ED78C0">
          <w:rPr>
            <w:noProof/>
            <w:webHidden/>
          </w:rPr>
          <w:instrText xml:space="preserve"> PAGEREF _Toc513297967 \h </w:instrText>
        </w:r>
        <w:r w:rsidR="00ED78C0">
          <w:rPr>
            <w:noProof/>
            <w:webHidden/>
          </w:rPr>
        </w:r>
        <w:r w:rsidR="00ED78C0">
          <w:rPr>
            <w:noProof/>
            <w:webHidden/>
          </w:rPr>
          <w:fldChar w:fldCharType="separate"/>
        </w:r>
        <w:r w:rsidR="00ED78C0">
          <w:rPr>
            <w:noProof/>
            <w:webHidden/>
          </w:rPr>
          <w:t>8</w:t>
        </w:r>
        <w:r w:rsidR="00ED78C0">
          <w:rPr>
            <w:noProof/>
            <w:webHidden/>
          </w:rPr>
          <w:fldChar w:fldCharType="end"/>
        </w:r>
      </w:hyperlink>
    </w:p>
    <w:p w:rsidR="00ED78C0" w:rsidRDefault="0041211F">
      <w:pPr>
        <w:pStyle w:val="30"/>
        <w:tabs>
          <w:tab w:val="left" w:pos="1260"/>
          <w:tab w:val="right" w:leader="dot" w:pos="8296"/>
        </w:tabs>
        <w:rPr>
          <w:rFonts w:asciiTheme="minorHAnsi" w:eastAsiaTheme="minorEastAsia" w:hAnsiTheme="minorHAnsi" w:cstheme="minorBidi"/>
          <w:noProof/>
          <w:szCs w:val="22"/>
        </w:rPr>
      </w:pPr>
      <w:hyperlink w:anchor="_Toc513297968" w:history="1">
        <w:r w:rsidR="00ED78C0" w:rsidRPr="00E64B94">
          <w:rPr>
            <w:rStyle w:val="a5"/>
            <w:noProof/>
          </w:rPr>
          <w:t>3.</w:t>
        </w:r>
        <w:r w:rsidR="00ED78C0">
          <w:rPr>
            <w:rFonts w:asciiTheme="minorHAnsi" w:eastAsiaTheme="minorEastAsia" w:hAnsiTheme="minorHAnsi" w:cstheme="minorBidi"/>
            <w:noProof/>
            <w:szCs w:val="22"/>
          </w:rPr>
          <w:tab/>
        </w:r>
        <w:r w:rsidR="00ED78C0" w:rsidRPr="00E64B94">
          <w:rPr>
            <w:rStyle w:val="a5"/>
            <w:rFonts w:hint="eastAsia"/>
            <w:noProof/>
          </w:rPr>
          <w:t>数据挖掘</w:t>
        </w:r>
        <w:r w:rsidR="00ED78C0">
          <w:rPr>
            <w:noProof/>
            <w:webHidden/>
          </w:rPr>
          <w:tab/>
        </w:r>
        <w:r w:rsidR="00ED78C0">
          <w:rPr>
            <w:noProof/>
            <w:webHidden/>
          </w:rPr>
          <w:fldChar w:fldCharType="begin"/>
        </w:r>
        <w:r w:rsidR="00ED78C0">
          <w:rPr>
            <w:noProof/>
            <w:webHidden/>
          </w:rPr>
          <w:instrText xml:space="preserve"> PAGEREF _Toc513297968 \h </w:instrText>
        </w:r>
        <w:r w:rsidR="00ED78C0">
          <w:rPr>
            <w:noProof/>
            <w:webHidden/>
          </w:rPr>
        </w:r>
        <w:r w:rsidR="00ED78C0">
          <w:rPr>
            <w:noProof/>
            <w:webHidden/>
          </w:rPr>
          <w:fldChar w:fldCharType="separate"/>
        </w:r>
        <w:r w:rsidR="00ED78C0">
          <w:rPr>
            <w:noProof/>
            <w:webHidden/>
          </w:rPr>
          <w:t>9</w:t>
        </w:r>
        <w:r w:rsidR="00ED78C0">
          <w:rPr>
            <w:noProof/>
            <w:webHidden/>
          </w:rPr>
          <w:fldChar w:fldCharType="end"/>
        </w:r>
      </w:hyperlink>
    </w:p>
    <w:p w:rsidR="00ED78C0" w:rsidRDefault="0041211F">
      <w:pPr>
        <w:pStyle w:val="30"/>
        <w:tabs>
          <w:tab w:val="left" w:pos="1260"/>
          <w:tab w:val="right" w:leader="dot" w:pos="8296"/>
        </w:tabs>
        <w:rPr>
          <w:rFonts w:asciiTheme="minorHAnsi" w:eastAsiaTheme="minorEastAsia" w:hAnsiTheme="minorHAnsi" w:cstheme="minorBidi"/>
          <w:noProof/>
          <w:szCs w:val="22"/>
        </w:rPr>
      </w:pPr>
      <w:hyperlink w:anchor="_Toc513297969" w:history="1">
        <w:r w:rsidR="00ED78C0" w:rsidRPr="00E64B94">
          <w:rPr>
            <w:rStyle w:val="a5"/>
            <w:noProof/>
          </w:rPr>
          <w:t>4.</w:t>
        </w:r>
        <w:r w:rsidR="00ED78C0">
          <w:rPr>
            <w:rFonts w:asciiTheme="minorHAnsi" w:eastAsiaTheme="minorEastAsia" w:hAnsiTheme="minorHAnsi" w:cstheme="minorBidi"/>
            <w:noProof/>
            <w:szCs w:val="22"/>
          </w:rPr>
          <w:tab/>
        </w:r>
        <w:r w:rsidR="00ED78C0" w:rsidRPr="00E64B94">
          <w:rPr>
            <w:rStyle w:val="a5"/>
            <w:rFonts w:hint="eastAsia"/>
            <w:noProof/>
          </w:rPr>
          <w:t>数据安全</w:t>
        </w:r>
        <w:r w:rsidR="00ED78C0">
          <w:rPr>
            <w:noProof/>
            <w:webHidden/>
          </w:rPr>
          <w:tab/>
        </w:r>
        <w:r w:rsidR="00ED78C0">
          <w:rPr>
            <w:noProof/>
            <w:webHidden/>
          </w:rPr>
          <w:fldChar w:fldCharType="begin"/>
        </w:r>
        <w:r w:rsidR="00ED78C0">
          <w:rPr>
            <w:noProof/>
            <w:webHidden/>
          </w:rPr>
          <w:instrText xml:space="preserve"> PAGEREF _Toc513297969 \h </w:instrText>
        </w:r>
        <w:r w:rsidR="00ED78C0">
          <w:rPr>
            <w:noProof/>
            <w:webHidden/>
          </w:rPr>
        </w:r>
        <w:r w:rsidR="00ED78C0">
          <w:rPr>
            <w:noProof/>
            <w:webHidden/>
          </w:rPr>
          <w:fldChar w:fldCharType="separate"/>
        </w:r>
        <w:r w:rsidR="00ED78C0">
          <w:rPr>
            <w:noProof/>
            <w:webHidden/>
          </w:rPr>
          <w:t>9</w:t>
        </w:r>
        <w:r w:rsidR="00ED78C0">
          <w:rPr>
            <w:noProof/>
            <w:webHidden/>
          </w:rPr>
          <w:fldChar w:fldCharType="end"/>
        </w:r>
      </w:hyperlink>
    </w:p>
    <w:p w:rsidR="00ED78C0" w:rsidRDefault="0041211F">
      <w:pPr>
        <w:pStyle w:val="20"/>
        <w:tabs>
          <w:tab w:val="left" w:pos="1260"/>
          <w:tab w:val="right" w:leader="dot" w:pos="8296"/>
        </w:tabs>
        <w:rPr>
          <w:rFonts w:asciiTheme="minorHAnsi" w:eastAsiaTheme="minorEastAsia" w:hAnsiTheme="minorHAnsi" w:cstheme="minorBidi"/>
          <w:noProof/>
          <w:szCs w:val="22"/>
        </w:rPr>
      </w:pPr>
      <w:hyperlink w:anchor="_Toc513297970" w:history="1">
        <w:r w:rsidR="00ED78C0" w:rsidRPr="00E64B94">
          <w:rPr>
            <w:rStyle w:val="a5"/>
            <w:rFonts w:ascii="宋体" w:hAnsi="宋体" w:hint="eastAsia"/>
            <w:noProof/>
          </w:rPr>
          <w:t>(二)</w:t>
        </w:r>
        <w:r w:rsidR="00ED78C0">
          <w:rPr>
            <w:rFonts w:asciiTheme="minorHAnsi" w:eastAsiaTheme="minorEastAsia" w:hAnsiTheme="minorHAnsi" w:cstheme="minorBidi"/>
            <w:noProof/>
            <w:szCs w:val="22"/>
          </w:rPr>
          <w:tab/>
        </w:r>
        <w:r w:rsidR="00ED78C0" w:rsidRPr="00E64B94">
          <w:rPr>
            <w:rStyle w:val="a5"/>
            <w:rFonts w:ascii="宋体" w:hAnsi="宋体" w:hint="eastAsia"/>
            <w:noProof/>
          </w:rPr>
          <w:t>建议与对策</w:t>
        </w:r>
        <w:r w:rsidR="00ED78C0">
          <w:rPr>
            <w:noProof/>
            <w:webHidden/>
          </w:rPr>
          <w:tab/>
        </w:r>
        <w:r w:rsidR="00ED78C0">
          <w:rPr>
            <w:noProof/>
            <w:webHidden/>
          </w:rPr>
          <w:fldChar w:fldCharType="begin"/>
        </w:r>
        <w:r w:rsidR="00ED78C0">
          <w:rPr>
            <w:noProof/>
            <w:webHidden/>
          </w:rPr>
          <w:instrText xml:space="preserve"> PAGEREF _Toc513297970 \h </w:instrText>
        </w:r>
        <w:r w:rsidR="00ED78C0">
          <w:rPr>
            <w:noProof/>
            <w:webHidden/>
          </w:rPr>
        </w:r>
        <w:r w:rsidR="00ED78C0">
          <w:rPr>
            <w:noProof/>
            <w:webHidden/>
          </w:rPr>
          <w:fldChar w:fldCharType="separate"/>
        </w:r>
        <w:r w:rsidR="00ED78C0">
          <w:rPr>
            <w:noProof/>
            <w:webHidden/>
          </w:rPr>
          <w:t>9</w:t>
        </w:r>
        <w:r w:rsidR="00ED78C0">
          <w:rPr>
            <w:noProof/>
            <w:webHidden/>
          </w:rPr>
          <w:fldChar w:fldCharType="end"/>
        </w:r>
      </w:hyperlink>
    </w:p>
    <w:p w:rsidR="00ED78C0" w:rsidRDefault="0041211F">
      <w:pPr>
        <w:pStyle w:val="10"/>
        <w:tabs>
          <w:tab w:val="left" w:pos="840"/>
        </w:tabs>
        <w:rPr>
          <w:rFonts w:asciiTheme="minorHAnsi" w:eastAsiaTheme="minorEastAsia" w:hAnsiTheme="minorHAnsi" w:cstheme="minorBidi"/>
          <w:b w:val="0"/>
          <w:sz w:val="21"/>
          <w:szCs w:val="22"/>
        </w:rPr>
      </w:pPr>
      <w:hyperlink w:anchor="_Toc513297971" w:history="1">
        <w:r w:rsidR="00ED78C0" w:rsidRPr="00E64B94">
          <w:rPr>
            <w:rStyle w:val="a5"/>
            <w:rFonts w:hint="eastAsia"/>
          </w:rPr>
          <w:t>五、</w:t>
        </w:r>
        <w:r w:rsidR="00ED78C0">
          <w:rPr>
            <w:rFonts w:asciiTheme="minorHAnsi" w:eastAsiaTheme="minorEastAsia" w:hAnsiTheme="minorHAnsi" w:cstheme="minorBidi"/>
            <w:b w:val="0"/>
            <w:sz w:val="21"/>
            <w:szCs w:val="22"/>
          </w:rPr>
          <w:tab/>
        </w:r>
        <w:r w:rsidR="00ED78C0" w:rsidRPr="00E64B94">
          <w:rPr>
            <w:rStyle w:val="a5"/>
            <w:rFonts w:hint="eastAsia"/>
          </w:rPr>
          <w:t>大数据港口物流应用的设计与实现</w:t>
        </w:r>
        <w:r w:rsidR="00ED78C0">
          <w:rPr>
            <w:webHidden/>
          </w:rPr>
          <w:tab/>
        </w:r>
        <w:r w:rsidR="00ED78C0">
          <w:rPr>
            <w:webHidden/>
          </w:rPr>
          <w:fldChar w:fldCharType="begin"/>
        </w:r>
        <w:r w:rsidR="00ED78C0">
          <w:rPr>
            <w:webHidden/>
          </w:rPr>
          <w:instrText xml:space="preserve"> PAGEREF _Toc513297971 \h </w:instrText>
        </w:r>
        <w:r w:rsidR="00ED78C0">
          <w:rPr>
            <w:webHidden/>
          </w:rPr>
        </w:r>
        <w:r w:rsidR="00ED78C0">
          <w:rPr>
            <w:webHidden/>
          </w:rPr>
          <w:fldChar w:fldCharType="separate"/>
        </w:r>
        <w:r w:rsidR="00ED78C0">
          <w:rPr>
            <w:webHidden/>
          </w:rPr>
          <w:t>10</w:t>
        </w:r>
        <w:r w:rsidR="00ED78C0">
          <w:rPr>
            <w:webHidden/>
          </w:rPr>
          <w:fldChar w:fldCharType="end"/>
        </w:r>
      </w:hyperlink>
    </w:p>
    <w:p w:rsidR="00ED78C0" w:rsidRDefault="0041211F">
      <w:pPr>
        <w:pStyle w:val="10"/>
        <w:rPr>
          <w:rFonts w:asciiTheme="minorHAnsi" w:eastAsiaTheme="minorEastAsia" w:hAnsiTheme="minorHAnsi" w:cstheme="minorBidi"/>
          <w:b w:val="0"/>
          <w:sz w:val="21"/>
          <w:szCs w:val="22"/>
        </w:rPr>
      </w:pPr>
      <w:hyperlink w:anchor="_Toc513297972" w:history="1">
        <w:r w:rsidR="00ED78C0" w:rsidRPr="00E64B94">
          <w:rPr>
            <w:rStyle w:val="a5"/>
            <w:rFonts w:hAnsi="宋体" w:hint="eastAsia"/>
          </w:rPr>
          <w:t>结论</w:t>
        </w:r>
        <w:r w:rsidR="00ED78C0">
          <w:rPr>
            <w:webHidden/>
          </w:rPr>
          <w:tab/>
        </w:r>
        <w:r w:rsidR="00ED78C0">
          <w:rPr>
            <w:webHidden/>
          </w:rPr>
          <w:fldChar w:fldCharType="begin"/>
        </w:r>
        <w:r w:rsidR="00ED78C0">
          <w:rPr>
            <w:webHidden/>
          </w:rPr>
          <w:instrText xml:space="preserve"> PAGEREF _Toc513297972 \h </w:instrText>
        </w:r>
        <w:r w:rsidR="00ED78C0">
          <w:rPr>
            <w:webHidden/>
          </w:rPr>
        </w:r>
        <w:r w:rsidR="00ED78C0">
          <w:rPr>
            <w:webHidden/>
          </w:rPr>
          <w:fldChar w:fldCharType="separate"/>
        </w:r>
        <w:r w:rsidR="00ED78C0">
          <w:rPr>
            <w:webHidden/>
          </w:rPr>
          <w:t>11</w:t>
        </w:r>
        <w:r w:rsidR="00ED78C0">
          <w:rPr>
            <w:webHidden/>
          </w:rPr>
          <w:fldChar w:fldCharType="end"/>
        </w:r>
      </w:hyperlink>
    </w:p>
    <w:p w:rsidR="00ED78C0" w:rsidRDefault="0041211F">
      <w:pPr>
        <w:pStyle w:val="10"/>
        <w:rPr>
          <w:rFonts w:asciiTheme="minorHAnsi" w:eastAsiaTheme="minorEastAsia" w:hAnsiTheme="minorHAnsi" w:cstheme="minorBidi"/>
          <w:b w:val="0"/>
          <w:sz w:val="21"/>
          <w:szCs w:val="22"/>
        </w:rPr>
      </w:pPr>
      <w:hyperlink w:anchor="_Toc513297973" w:history="1">
        <w:r w:rsidR="00ED78C0" w:rsidRPr="00E64B94">
          <w:rPr>
            <w:rStyle w:val="a5"/>
            <w:rFonts w:hAnsi="宋体" w:hint="eastAsia"/>
          </w:rPr>
          <w:t>致</w:t>
        </w:r>
        <w:r w:rsidR="00ED78C0" w:rsidRPr="00E64B94">
          <w:rPr>
            <w:rStyle w:val="a5"/>
            <w:rFonts w:hAnsi="宋体"/>
          </w:rPr>
          <w:t xml:space="preserve"> </w:t>
        </w:r>
        <w:r w:rsidR="00ED78C0" w:rsidRPr="00E64B94">
          <w:rPr>
            <w:rStyle w:val="a5"/>
            <w:rFonts w:hAnsi="宋体" w:hint="eastAsia"/>
          </w:rPr>
          <w:t>谢</w:t>
        </w:r>
        <w:r w:rsidR="00ED78C0">
          <w:rPr>
            <w:webHidden/>
          </w:rPr>
          <w:tab/>
        </w:r>
        <w:r w:rsidR="00ED78C0">
          <w:rPr>
            <w:webHidden/>
          </w:rPr>
          <w:fldChar w:fldCharType="begin"/>
        </w:r>
        <w:r w:rsidR="00ED78C0">
          <w:rPr>
            <w:webHidden/>
          </w:rPr>
          <w:instrText xml:space="preserve"> PAGEREF _Toc513297973 \h </w:instrText>
        </w:r>
        <w:r w:rsidR="00ED78C0">
          <w:rPr>
            <w:webHidden/>
          </w:rPr>
        </w:r>
        <w:r w:rsidR="00ED78C0">
          <w:rPr>
            <w:webHidden/>
          </w:rPr>
          <w:fldChar w:fldCharType="separate"/>
        </w:r>
        <w:r w:rsidR="00ED78C0">
          <w:rPr>
            <w:webHidden/>
          </w:rPr>
          <w:t>12</w:t>
        </w:r>
        <w:r w:rsidR="00ED78C0">
          <w:rPr>
            <w:webHidden/>
          </w:rPr>
          <w:fldChar w:fldCharType="end"/>
        </w:r>
      </w:hyperlink>
    </w:p>
    <w:p w:rsidR="00ED78C0" w:rsidRDefault="0041211F">
      <w:pPr>
        <w:pStyle w:val="10"/>
        <w:rPr>
          <w:rFonts w:asciiTheme="minorHAnsi" w:eastAsiaTheme="minorEastAsia" w:hAnsiTheme="minorHAnsi" w:cstheme="minorBidi"/>
          <w:b w:val="0"/>
          <w:sz w:val="21"/>
          <w:szCs w:val="22"/>
        </w:rPr>
      </w:pPr>
      <w:hyperlink w:anchor="_Toc513297974" w:history="1">
        <w:r w:rsidR="00ED78C0" w:rsidRPr="00E64B94">
          <w:rPr>
            <w:rStyle w:val="a5"/>
            <w:rFonts w:hAnsi="宋体" w:hint="eastAsia"/>
          </w:rPr>
          <w:t>参考文献</w:t>
        </w:r>
        <w:r w:rsidR="00ED78C0">
          <w:rPr>
            <w:webHidden/>
          </w:rPr>
          <w:tab/>
        </w:r>
        <w:r w:rsidR="00ED78C0">
          <w:rPr>
            <w:webHidden/>
          </w:rPr>
          <w:fldChar w:fldCharType="begin"/>
        </w:r>
        <w:r w:rsidR="00ED78C0">
          <w:rPr>
            <w:webHidden/>
          </w:rPr>
          <w:instrText xml:space="preserve"> PAGEREF _Toc513297974 \h </w:instrText>
        </w:r>
        <w:r w:rsidR="00ED78C0">
          <w:rPr>
            <w:webHidden/>
          </w:rPr>
        </w:r>
        <w:r w:rsidR="00ED78C0">
          <w:rPr>
            <w:webHidden/>
          </w:rPr>
          <w:fldChar w:fldCharType="separate"/>
        </w:r>
        <w:r w:rsidR="00ED78C0">
          <w:rPr>
            <w:webHidden/>
          </w:rPr>
          <w:t>13</w:t>
        </w:r>
        <w:r w:rsidR="00ED78C0">
          <w:rPr>
            <w:webHidden/>
          </w:rPr>
          <w:fldChar w:fldCharType="end"/>
        </w:r>
      </w:hyperlink>
    </w:p>
    <w:p w:rsidR="0028319B" w:rsidRDefault="0028319B" w:rsidP="0028319B">
      <w:pPr>
        <w:spacing w:line="360" w:lineRule="auto"/>
        <w:rPr>
          <w:rFonts w:ascii="宋体" w:hAnsi="宋体"/>
          <w:b/>
          <w:bCs/>
          <w:sz w:val="32"/>
          <w:szCs w:val="32"/>
        </w:rPr>
      </w:pPr>
      <w:r w:rsidRPr="00611014">
        <w:rPr>
          <w:rFonts w:ascii="宋体" w:hAnsi="宋体"/>
          <w:bCs/>
          <w:sz w:val="24"/>
        </w:rPr>
        <w:fldChar w:fldCharType="end"/>
      </w:r>
    </w:p>
    <w:p w:rsidR="0028319B" w:rsidRDefault="003914C5" w:rsidP="0028319B">
      <w:pPr>
        <w:spacing w:line="360" w:lineRule="auto"/>
        <w:rPr>
          <w:rFonts w:ascii="宋体" w:hAnsi="宋体"/>
          <w:b/>
          <w:bCs/>
          <w:sz w:val="32"/>
          <w:szCs w:val="32"/>
        </w:rPr>
      </w:pPr>
      <w:ins w:id="39" w:author="Linshiwei" w:date="2018-05-06T21:52:00Z">
        <w:r>
          <w:rPr>
            <w:rFonts w:ascii="宋体" w:hAnsi="宋体"/>
            <w:b/>
            <w:bCs/>
            <w:sz w:val="32"/>
            <w:szCs w:val="32"/>
          </w:rPr>
          <w:t>目录格式不对</w:t>
        </w:r>
        <w:r>
          <w:rPr>
            <w:rFonts w:ascii="宋体" w:hAnsi="宋体" w:hint="eastAsia"/>
            <w:b/>
            <w:bCs/>
            <w:sz w:val="32"/>
            <w:szCs w:val="32"/>
          </w:rPr>
          <w:t>，</w:t>
        </w:r>
        <w:r>
          <w:rPr>
            <w:rFonts w:ascii="宋体" w:hAnsi="宋体"/>
            <w:b/>
            <w:bCs/>
            <w:sz w:val="32"/>
            <w:szCs w:val="32"/>
          </w:rPr>
          <w:t>要排整齐</w:t>
        </w:r>
      </w:ins>
    </w:p>
    <w:p w:rsidR="0028319B" w:rsidRDefault="0028319B" w:rsidP="0028319B">
      <w:pPr>
        <w:rPr>
          <w:rFonts w:ascii="宋体" w:hAnsi="宋体"/>
          <w:sz w:val="24"/>
        </w:rPr>
      </w:pPr>
    </w:p>
    <w:p w:rsidR="0028319B" w:rsidRDefault="0028319B" w:rsidP="0028319B">
      <w:pPr>
        <w:rPr>
          <w:rFonts w:ascii="宋体" w:hAnsi="宋体"/>
          <w:sz w:val="24"/>
        </w:rPr>
      </w:pPr>
    </w:p>
    <w:p w:rsidR="0028319B" w:rsidRDefault="0028319B" w:rsidP="0028319B">
      <w:pPr>
        <w:rPr>
          <w:rFonts w:ascii="宋体" w:hAnsi="宋体"/>
          <w:sz w:val="24"/>
        </w:rPr>
      </w:pPr>
    </w:p>
    <w:p w:rsidR="0028319B" w:rsidRDefault="0028319B" w:rsidP="0028319B">
      <w:pPr>
        <w:rPr>
          <w:rFonts w:ascii="宋体" w:hAnsi="宋体"/>
          <w:sz w:val="24"/>
        </w:rPr>
      </w:pPr>
    </w:p>
    <w:p w:rsidR="0028319B" w:rsidRDefault="0028319B" w:rsidP="0028319B">
      <w:pPr>
        <w:rPr>
          <w:rFonts w:ascii="宋体" w:hAnsi="宋体"/>
          <w:sz w:val="24"/>
        </w:rPr>
      </w:pPr>
    </w:p>
    <w:p w:rsidR="0028319B" w:rsidRDefault="0028319B" w:rsidP="0028319B">
      <w:pPr>
        <w:rPr>
          <w:rFonts w:ascii="宋体" w:hAnsi="宋体"/>
          <w:sz w:val="24"/>
        </w:rPr>
      </w:pPr>
    </w:p>
    <w:p w:rsidR="0028319B" w:rsidRDefault="0028319B" w:rsidP="0028319B">
      <w:pPr>
        <w:rPr>
          <w:rFonts w:ascii="宋体" w:hAnsi="宋体"/>
          <w:sz w:val="24"/>
        </w:rPr>
      </w:pPr>
    </w:p>
    <w:p w:rsidR="0028319B" w:rsidRDefault="0028319B" w:rsidP="0028319B">
      <w:pPr>
        <w:rPr>
          <w:rFonts w:ascii="宋体" w:hAnsi="宋体"/>
          <w:sz w:val="24"/>
        </w:rPr>
      </w:pPr>
    </w:p>
    <w:p w:rsidR="0028319B" w:rsidRPr="003914C5" w:rsidRDefault="0028319B" w:rsidP="0028319B">
      <w:pPr>
        <w:rPr>
          <w:rFonts w:ascii="宋体" w:hAnsi="宋体"/>
          <w:sz w:val="24"/>
        </w:rPr>
      </w:pPr>
    </w:p>
    <w:p w:rsidR="0028319B" w:rsidRDefault="0028319B" w:rsidP="0028319B">
      <w:pPr>
        <w:rPr>
          <w:rFonts w:ascii="宋体" w:hAnsi="宋体"/>
          <w:sz w:val="24"/>
        </w:rPr>
      </w:pPr>
    </w:p>
    <w:p w:rsidR="0028319B" w:rsidRDefault="0028319B" w:rsidP="0028319B">
      <w:pPr>
        <w:rPr>
          <w:rFonts w:ascii="宋体" w:hAnsi="宋体"/>
          <w:sz w:val="24"/>
        </w:rPr>
      </w:pPr>
    </w:p>
    <w:p w:rsidR="0028319B" w:rsidRDefault="0028319B" w:rsidP="0028319B">
      <w:pPr>
        <w:rPr>
          <w:rFonts w:ascii="宋体" w:hAnsi="宋体"/>
          <w:sz w:val="24"/>
        </w:rPr>
      </w:pPr>
    </w:p>
    <w:p w:rsidR="001409E4" w:rsidRDefault="001409E4"/>
    <w:p w:rsidR="008A76CE" w:rsidRDefault="008A76CE">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880477" w:rsidRPr="00997AF1" w:rsidRDefault="00DF3354" w:rsidP="00997AF1">
      <w:pPr>
        <w:pStyle w:val="1"/>
        <w:numPr>
          <w:ilvl w:val="0"/>
          <w:numId w:val="31"/>
        </w:numPr>
        <w:rPr>
          <w:sz w:val="28"/>
          <w:szCs w:val="28"/>
        </w:rPr>
      </w:pPr>
      <w:bookmarkStart w:id="40" w:name="_Toc513297947"/>
      <w:r w:rsidRPr="00997AF1">
        <w:rPr>
          <w:rFonts w:hint="eastAsia"/>
          <w:sz w:val="28"/>
          <w:szCs w:val="28"/>
        </w:rPr>
        <w:t>大数据的定义和特征</w:t>
      </w:r>
      <w:bookmarkEnd w:id="40"/>
    </w:p>
    <w:p w:rsidR="00F41040" w:rsidRPr="00F41040" w:rsidRDefault="00F41040" w:rsidP="00F41040">
      <w:pPr>
        <w:ind w:firstLineChars="200" w:firstLine="480"/>
        <w:rPr>
          <w:rFonts w:ascii="宋体" w:hAnsi="宋体"/>
          <w:sz w:val="24"/>
        </w:rPr>
      </w:pPr>
      <w:r w:rsidRPr="00F41040">
        <w:rPr>
          <w:rFonts w:ascii="宋体" w:hAnsi="宋体" w:hint="eastAsia"/>
          <w:sz w:val="24"/>
        </w:rPr>
        <w:t>大数据所涉及的内容和范围十分广泛，其中包括互联网、科学、金融、传媒、政治、军事、教育、医学、商业、社会学、工农业、通信等方面，因此对于大数据的定义，不同的学者基于不同的背景和不同的理解有着不同的定义方式。大数据的发展是建立在较早经历信息爆炸学科的基础上的，用于“描述数据总量规模</w:t>
      </w:r>
    </w:p>
    <w:p w:rsidR="00F41040" w:rsidRDefault="00F41040" w:rsidP="00F41040">
      <w:pPr>
        <w:rPr>
          <w:rFonts w:ascii="宋体" w:hAnsi="宋体"/>
          <w:sz w:val="24"/>
        </w:rPr>
      </w:pPr>
      <w:r w:rsidRPr="00F41040">
        <w:rPr>
          <w:rFonts w:ascii="宋体" w:hAnsi="宋体" w:hint="eastAsia"/>
          <w:sz w:val="24"/>
        </w:rPr>
        <w:t>远远超出常用硬件环境和软件工具的处理能力的情形”。“大数据”概念最早由维克托·迈尔·舍恩伯格和肯尼斯·库克耶在编写《大数据时代》中提出，指不用随机分析法</w:t>
      </w:r>
      <w:r w:rsidR="00A6221F">
        <w:rPr>
          <w:rFonts w:ascii="宋体" w:hAnsi="宋体" w:hint="eastAsia"/>
          <w:sz w:val="24"/>
        </w:rPr>
        <w:t>（抽样调查）的捷径，而是采用所有数据进行分析处理。其中维基百科上对其定义为</w:t>
      </w:r>
      <w:r w:rsidRPr="00F41040">
        <w:rPr>
          <w:rFonts w:ascii="宋体" w:hAnsi="宋体" w:hint="eastAsia"/>
          <w:sz w:val="24"/>
        </w:rPr>
        <w:t>“大数据（Big Data）又称为巨量资料，指需要新处理模式才能具有更强的决策力、洞察力和流程优化能力的海量、高增长率和多样化的信息资产”。而全球知名咨询公司麦肯锡是这样定义大数据的，“大数据是指无法在一定时间内用传统数据库软件工具对其进行抓取、管理和处理的数据集合”。</w:t>
      </w:r>
    </w:p>
    <w:p w:rsidR="00F41040" w:rsidRDefault="00F41040" w:rsidP="00F41040">
      <w:pPr>
        <w:rPr>
          <w:rFonts w:ascii="宋体" w:hAnsi="宋体"/>
          <w:sz w:val="24"/>
        </w:rPr>
      </w:pPr>
    </w:p>
    <w:p w:rsidR="00F41040" w:rsidRDefault="00F41040" w:rsidP="00F41040">
      <w:pPr>
        <w:rPr>
          <w:rFonts w:ascii="宋体" w:hAnsi="宋体"/>
          <w:sz w:val="24"/>
        </w:rPr>
      </w:pPr>
      <w:r w:rsidRPr="00F41040">
        <w:rPr>
          <w:rFonts w:ascii="宋体" w:hAnsi="宋体" w:hint="eastAsia"/>
          <w:sz w:val="24"/>
        </w:rPr>
        <w:lastRenderedPageBreak/>
        <w:t>大数据的特征大致有以下四个方面（4V理论）：</w:t>
      </w:r>
    </w:p>
    <w:p w:rsidR="00F41040" w:rsidRDefault="00F41040" w:rsidP="00F41040">
      <w:pPr>
        <w:pStyle w:val="a6"/>
        <w:numPr>
          <w:ilvl w:val="0"/>
          <w:numId w:val="19"/>
        </w:numPr>
        <w:ind w:firstLineChars="0"/>
        <w:rPr>
          <w:rFonts w:ascii="宋体" w:hAnsi="宋体"/>
          <w:sz w:val="24"/>
        </w:rPr>
      </w:pPr>
      <w:r w:rsidRPr="00F41040">
        <w:rPr>
          <w:rFonts w:ascii="宋体" w:hAnsi="宋体" w:hint="eastAsia"/>
          <w:sz w:val="24"/>
        </w:rPr>
        <w:t>数据量大（Volume）</w:t>
      </w:r>
    </w:p>
    <w:p w:rsidR="00F41040" w:rsidRPr="00F41040" w:rsidRDefault="00F41040" w:rsidP="00F41040">
      <w:pPr>
        <w:pStyle w:val="a6"/>
        <w:ind w:left="420" w:firstLineChars="0" w:firstLine="0"/>
        <w:rPr>
          <w:rFonts w:ascii="宋体" w:hAnsi="宋体"/>
          <w:sz w:val="24"/>
        </w:rPr>
      </w:pPr>
      <w:r w:rsidRPr="00F41040">
        <w:rPr>
          <w:rFonts w:ascii="宋体" w:hAnsi="宋体" w:hint="eastAsia"/>
          <w:sz w:val="24"/>
        </w:rPr>
        <w:t>第一个特征是数据量大。大数据的起始计量单位至少是P（1000个T）、E（100万个T）或Z（10亿个T）。</w:t>
      </w:r>
    </w:p>
    <w:p w:rsidR="00F41040" w:rsidRDefault="00F41040" w:rsidP="00F41040">
      <w:pPr>
        <w:pStyle w:val="a6"/>
        <w:numPr>
          <w:ilvl w:val="0"/>
          <w:numId w:val="19"/>
        </w:numPr>
        <w:ind w:firstLineChars="0"/>
        <w:rPr>
          <w:rFonts w:ascii="宋体" w:hAnsi="宋体"/>
          <w:sz w:val="24"/>
        </w:rPr>
      </w:pPr>
      <w:r w:rsidRPr="00F41040">
        <w:rPr>
          <w:rFonts w:ascii="宋体" w:hAnsi="宋体" w:hint="eastAsia"/>
          <w:sz w:val="24"/>
        </w:rPr>
        <w:t>类型繁多（Variety）</w:t>
      </w:r>
    </w:p>
    <w:p w:rsidR="00F41040" w:rsidRPr="00F41040" w:rsidRDefault="00F41040" w:rsidP="00E945D7">
      <w:pPr>
        <w:pStyle w:val="a6"/>
        <w:ind w:left="420" w:firstLineChars="0" w:firstLine="0"/>
        <w:rPr>
          <w:rFonts w:ascii="宋体" w:hAnsi="宋体"/>
          <w:sz w:val="24"/>
        </w:rPr>
      </w:pPr>
      <w:r w:rsidRPr="00F41040">
        <w:rPr>
          <w:rFonts w:ascii="宋体" w:hAnsi="宋体" w:hint="eastAsia"/>
          <w:sz w:val="24"/>
        </w:rPr>
        <w:t>第二个特征是数据类型繁多。包括网络日志、音频、视频、图片、地理位置信息等等，多类型的数据对数据的处理能力提出了更高的要求。</w:t>
      </w:r>
    </w:p>
    <w:p w:rsidR="00F41040" w:rsidRDefault="00F41040" w:rsidP="00F41040">
      <w:pPr>
        <w:pStyle w:val="a6"/>
        <w:numPr>
          <w:ilvl w:val="0"/>
          <w:numId w:val="19"/>
        </w:numPr>
        <w:ind w:firstLineChars="0"/>
        <w:rPr>
          <w:rFonts w:ascii="宋体" w:hAnsi="宋体"/>
          <w:sz w:val="24"/>
        </w:rPr>
      </w:pPr>
      <w:r w:rsidRPr="00F41040">
        <w:rPr>
          <w:rFonts w:ascii="宋体" w:hAnsi="宋体" w:hint="eastAsia"/>
          <w:sz w:val="24"/>
        </w:rPr>
        <w:t>价值密度低（Value）</w:t>
      </w:r>
    </w:p>
    <w:p w:rsidR="00F41040" w:rsidRPr="00F41040" w:rsidRDefault="00F41040" w:rsidP="00F41040">
      <w:pPr>
        <w:pStyle w:val="a6"/>
        <w:ind w:left="420" w:firstLineChars="0" w:firstLine="0"/>
        <w:rPr>
          <w:rFonts w:ascii="宋体" w:hAnsi="宋体"/>
          <w:sz w:val="24"/>
        </w:rPr>
      </w:pPr>
      <w:r w:rsidRPr="00F41040">
        <w:rPr>
          <w:rFonts w:ascii="宋体" w:hAnsi="宋体" w:hint="eastAsia"/>
          <w:sz w:val="24"/>
        </w:rPr>
        <w:t>第三个特征是数据价值密度相对较低。如随着物联网的广泛应用，信息感知无处不在，信息海量，但价值密度较低，如何通过强大的机器算法更迅速地完成数据的价值“提纯”，是大数据时代亟待解决的难题。</w:t>
      </w:r>
    </w:p>
    <w:p w:rsidR="00F41040" w:rsidRPr="00F41040" w:rsidRDefault="00F41040" w:rsidP="00F41040">
      <w:pPr>
        <w:pStyle w:val="a6"/>
        <w:numPr>
          <w:ilvl w:val="0"/>
          <w:numId w:val="19"/>
        </w:numPr>
        <w:ind w:firstLineChars="0"/>
        <w:rPr>
          <w:rFonts w:ascii="宋体" w:hAnsi="宋体"/>
          <w:sz w:val="24"/>
        </w:rPr>
      </w:pPr>
      <w:r w:rsidRPr="00F41040">
        <w:rPr>
          <w:rFonts w:ascii="宋体" w:hAnsi="宋体" w:hint="eastAsia"/>
          <w:sz w:val="24"/>
        </w:rPr>
        <w:t>度快、时效高（Velocity）</w:t>
      </w:r>
    </w:p>
    <w:p w:rsidR="00F41040" w:rsidRDefault="00F41040" w:rsidP="00F41040">
      <w:pPr>
        <w:pStyle w:val="a6"/>
        <w:ind w:left="420" w:firstLineChars="0" w:firstLine="0"/>
        <w:rPr>
          <w:rFonts w:ascii="宋体" w:hAnsi="宋体"/>
          <w:sz w:val="24"/>
        </w:rPr>
      </w:pPr>
      <w:r w:rsidRPr="00F41040">
        <w:rPr>
          <w:rFonts w:ascii="宋体" w:hAnsi="宋体" w:hint="eastAsia"/>
          <w:sz w:val="24"/>
        </w:rPr>
        <w:t>第四个特征是处理速度快，时效性要求高。这是大数据区分于传统数据挖掘最显著的特征。</w:t>
      </w:r>
    </w:p>
    <w:p w:rsidR="00155540" w:rsidRPr="00F41040" w:rsidRDefault="00155540" w:rsidP="00F41040">
      <w:pPr>
        <w:pStyle w:val="a6"/>
        <w:ind w:left="420" w:firstLineChars="0" w:firstLine="0"/>
        <w:rPr>
          <w:rFonts w:ascii="宋体" w:hAnsi="宋体"/>
          <w:sz w:val="24"/>
        </w:rPr>
      </w:pPr>
    </w:p>
    <w:p w:rsidR="007938D3" w:rsidRPr="00997AF1" w:rsidRDefault="00BE7E42" w:rsidP="00997AF1">
      <w:pPr>
        <w:pStyle w:val="1"/>
        <w:numPr>
          <w:ilvl w:val="0"/>
          <w:numId w:val="31"/>
        </w:numPr>
        <w:rPr>
          <w:sz w:val="28"/>
          <w:szCs w:val="28"/>
        </w:rPr>
      </w:pPr>
      <w:bookmarkStart w:id="41" w:name="_Toc513297948"/>
      <w:bookmarkStart w:id="42" w:name="OLE_LINK134"/>
      <w:bookmarkStart w:id="43" w:name="OLE_LINK135"/>
      <w:bookmarkStart w:id="44" w:name="OLE_LINK178"/>
      <w:r w:rsidRPr="00997AF1">
        <w:rPr>
          <w:rFonts w:hint="eastAsia"/>
          <w:sz w:val="28"/>
          <w:szCs w:val="28"/>
        </w:rPr>
        <w:t>大数据在港口物流的应用及发展趋势</w:t>
      </w:r>
      <w:bookmarkEnd w:id="41"/>
    </w:p>
    <w:p w:rsidR="00BE7E42" w:rsidRPr="00BE7E42" w:rsidRDefault="00BE7E42" w:rsidP="00BE7E42">
      <w:pPr>
        <w:pStyle w:val="a6"/>
        <w:spacing w:line="360" w:lineRule="auto"/>
        <w:ind w:left="510" w:firstLine="480"/>
        <w:rPr>
          <w:rFonts w:ascii="宋体" w:hAnsi="宋体"/>
          <w:sz w:val="24"/>
        </w:rPr>
      </w:pPr>
      <w:r w:rsidRPr="00BE7E42">
        <w:rPr>
          <w:rFonts w:ascii="宋体" w:hAnsi="宋体" w:hint="eastAsia"/>
          <w:sz w:val="24"/>
        </w:rPr>
        <w:t>随着港口信息化水平的不断提高，国内外众多港口正在尝试将大数据技术、云计算及物联网等相关信息技术应用到港口生产中，数据应用的重心将从传统的数据收集管理转向深度数据挖掘应用。以数据资源为核心，打造港口信息枢纽，提供多层次、多元化的便捷而又精细的服务，实现信息服务产业化，优化港口各环节作业，深化与客户关系，提高港口企业的生产效率，</w:t>
      </w:r>
    </w:p>
    <w:p w:rsidR="00BE7E42" w:rsidRDefault="00BE7E42" w:rsidP="00BE7E42">
      <w:pPr>
        <w:pStyle w:val="a6"/>
        <w:spacing w:line="360" w:lineRule="auto"/>
        <w:ind w:left="510" w:firstLineChars="0" w:firstLine="0"/>
        <w:rPr>
          <w:rFonts w:ascii="宋体" w:hAnsi="宋体"/>
          <w:sz w:val="24"/>
        </w:rPr>
      </w:pPr>
      <w:r w:rsidRPr="00BE7E42">
        <w:rPr>
          <w:rFonts w:ascii="宋体" w:hAnsi="宋体" w:hint="eastAsia"/>
          <w:sz w:val="24"/>
        </w:rPr>
        <w:t>为港口企业决策提供参考依据有着重要的意义。</w:t>
      </w:r>
      <w:bookmarkEnd w:id="42"/>
      <w:bookmarkEnd w:id="43"/>
      <w:bookmarkEnd w:id="44"/>
    </w:p>
    <w:p w:rsidR="00BE7E42" w:rsidRPr="008F34EC" w:rsidRDefault="00BE7E42" w:rsidP="00AC2FC4">
      <w:pPr>
        <w:pStyle w:val="2"/>
        <w:numPr>
          <w:ilvl w:val="0"/>
          <w:numId w:val="32"/>
        </w:numPr>
        <w:rPr>
          <w:sz w:val="24"/>
          <w:szCs w:val="24"/>
        </w:rPr>
      </w:pPr>
      <w:bookmarkStart w:id="45" w:name="_Toc513297949"/>
      <w:r w:rsidRPr="008F34EC">
        <w:rPr>
          <w:rFonts w:hint="eastAsia"/>
          <w:sz w:val="24"/>
          <w:szCs w:val="24"/>
        </w:rPr>
        <w:t>国外港口大数据应用现状</w:t>
      </w:r>
      <w:bookmarkEnd w:id="45"/>
    </w:p>
    <w:p w:rsidR="00BE7E42" w:rsidRPr="003E352F" w:rsidRDefault="00135F03" w:rsidP="003E352F">
      <w:pPr>
        <w:pStyle w:val="3"/>
        <w:numPr>
          <w:ilvl w:val="0"/>
          <w:numId w:val="39"/>
        </w:numPr>
        <w:rPr>
          <w:b w:val="0"/>
          <w:sz w:val="24"/>
          <w:szCs w:val="24"/>
        </w:rPr>
      </w:pPr>
      <w:bookmarkStart w:id="46" w:name="_Toc513297950"/>
      <w:r w:rsidRPr="003E352F">
        <w:rPr>
          <w:rFonts w:hint="eastAsia"/>
          <w:b w:val="0"/>
          <w:sz w:val="24"/>
          <w:szCs w:val="24"/>
        </w:rPr>
        <w:t>新加坡港大数据应用现状</w:t>
      </w:r>
      <w:bookmarkEnd w:id="46"/>
    </w:p>
    <w:p w:rsidR="00135F03" w:rsidRPr="00135F03" w:rsidRDefault="00135F03" w:rsidP="00135F03">
      <w:pPr>
        <w:ind w:left="930" w:firstLine="420"/>
        <w:rPr>
          <w:rFonts w:ascii="宋体" w:hAnsi="宋体"/>
          <w:sz w:val="24"/>
        </w:rPr>
      </w:pPr>
      <w:r w:rsidRPr="00135F03">
        <w:rPr>
          <w:rFonts w:ascii="宋体" w:hAnsi="宋体" w:hint="eastAsia"/>
          <w:sz w:val="24"/>
        </w:rPr>
        <w:t>新加坡港的信息化程度很高，信息系统涉及了整个港口运作的方方面面，从系统功能上划分可以分为5大部分6大系统，在此基础上提出大数据治港的概念，开展基于大数据的基础建设、生产管理、客户服务、市场预测、应用创新等服务。</w:t>
      </w:r>
    </w:p>
    <w:p w:rsidR="00135F03" w:rsidRPr="003E352F" w:rsidRDefault="00135F03" w:rsidP="003E352F">
      <w:pPr>
        <w:pStyle w:val="3"/>
        <w:numPr>
          <w:ilvl w:val="0"/>
          <w:numId w:val="39"/>
        </w:numPr>
        <w:rPr>
          <w:b w:val="0"/>
          <w:sz w:val="24"/>
          <w:szCs w:val="24"/>
        </w:rPr>
      </w:pPr>
      <w:bookmarkStart w:id="47" w:name="_Toc513297951"/>
      <w:r w:rsidRPr="003E352F">
        <w:rPr>
          <w:rFonts w:hint="eastAsia"/>
          <w:b w:val="0"/>
          <w:sz w:val="24"/>
          <w:szCs w:val="24"/>
        </w:rPr>
        <w:t>鹿特丹港大数据应用现状</w:t>
      </w:r>
      <w:bookmarkEnd w:id="47"/>
    </w:p>
    <w:p w:rsidR="00BE7E42" w:rsidRPr="00135F03" w:rsidRDefault="00135F03" w:rsidP="00135F03">
      <w:pPr>
        <w:spacing w:line="360" w:lineRule="auto"/>
        <w:ind w:left="840" w:firstLine="420"/>
        <w:rPr>
          <w:rFonts w:ascii="宋体" w:hAnsi="宋体"/>
          <w:sz w:val="24"/>
        </w:rPr>
      </w:pPr>
      <w:r w:rsidRPr="00135F03">
        <w:rPr>
          <w:rFonts w:ascii="宋体" w:hAnsi="宋体" w:hint="eastAsia"/>
          <w:sz w:val="24"/>
        </w:rPr>
        <w:t>欧洲第一大港鹿特丹港的港区系统庞大而复杂，物流信息系统较为繁琐，该港联合了荷兰的几个港口和运输公司共同开发了以港口为中心</w:t>
      </w:r>
      <w:r w:rsidRPr="00135F03">
        <w:rPr>
          <w:rFonts w:ascii="宋体" w:hAnsi="宋体" w:hint="eastAsia"/>
          <w:sz w:val="24"/>
        </w:rPr>
        <w:lastRenderedPageBreak/>
        <w:t>的国际运输信息系统（INTIS），对庞大的港口信息数据进行系统整合；其次，组织物流环节中的船东、 货主、船代、货代、海事、船检、商检及陆上运输企业、商业、海关、金融服务业等加入到系统中来，协调相互间的业务关系，提高物流效率，降低成本；最后，通过因特网的开放环境面向多类用户，编制便利的软件实现信息自动化处理，达到船方、货方、代理方、港方以及海关、税务、银行等多方资源共享和高效运作。通过这一平台，港口极大地提高了运作效率和运输管理效率，进一步增强了港口的竞争力。正是通过对数据的合理运用，鹿特丹港始终保持欧洲第一大港的地位。</w:t>
      </w:r>
    </w:p>
    <w:p w:rsidR="00135F03" w:rsidRPr="00135F03" w:rsidRDefault="00135F03" w:rsidP="00135F03">
      <w:pPr>
        <w:pStyle w:val="a6"/>
        <w:spacing w:line="360" w:lineRule="auto"/>
        <w:ind w:left="1350" w:firstLineChars="0" w:firstLine="0"/>
        <w:rPr>
          <w:rFonts w:ascii="宋体" w:hAnsi="宋体"/>
          <w:sz w:val="24"/>
        </w:rPr>
      </w:pPr>
    </w:p>
    <w:p w:rsidR="00BE7E42" w:rsidRPr="008F34EC" w:rsidRDefault="00BE7E42" w:rsidP="00AC2FC4">
      <w:pPr>
        <w:pStyle w:val="2"/>
        <w:numPr>
          <w:ilvl w:val="0"/>
          <w:numId w:val="32"/>
        </w:numPr>
        <w:rPr>
          <w:sz w:val="24"/>
          <w:szCs w:val="24"/>
        </w:rPr>
      </w:pPr>
      <w:bookmarkStart w:id="48" w:name="_Toc513297952"/>
      <w:r w:rsidRPr="008F34EC">
        <w:rPr>
          <w:rFonts w:hint="eastAsia"/>
          <w:sz w:val="24"/>
          <w:szCs w:val="24"/>
        </w:rPr>
        <w:t>国内港口大数据应用现状</w:t>
      </w:r>
      <w:bookmarkEnd w:id="48"/>
    </w:p>
    <w:p w:rsidR="00F413C4" w:rsidRPr="003E352F" w:rsidRDefault="00192DC7" w:rsidP="00C156FE">
      <w:pPr>
        <w:pStyle w:val="3"/>
        <w:numPr>
          <w:ilvl w:val="0"/>
          <w:numId w:val="40"/>
        </w:numPr>
        <w:rPr>
          <w:b w:val="0"/>
          <w:sz w:val="24"/>
          <w:szCs w:val="24"/>
        </w:rPr>
      </w:pPr>
      <w:bookmarkStart w:id="49" w:name="_Toc513297953"/>
      <w:r w:rsidRPr="003E352F">
        <w:rPr>
          <w:rFonts w:hint="eastAsia"/>
          <w:b w:val="0"/>
          <w:sz w:val="24"/>
          <w:szCs w:val="24"/>
        </w:rPr>
        <w:t>招商局港口大数据应用现状</w:t>
      </w:r>
      <w:bookmarkEnd w:id="49"/>
    </w:p>
    <w:p w:rsidR="00192DC7" w:rsidRPr="00192DC7" w:rsidRDefault="00192DC7" w:rsidP="00192DC7">
      <w:pPr>
        <w:spacing w:line="360" w:lineRule="auto"/>
        <w:ind w:left="930" w:firstLine="420"/>
        <w:rPr>
          <w:rFonts w:ascii="宋体" w:hAnsi="宋体"/>
          <w:sz w:val="24"/>
        </w:rPr>
      </w:pPr>
      <w:r w:rsidRPr="00192DC7">
        <w:rPr>
          <w:rFonts w:ascii="宋体" w:hAnsi="宋体" w:hint="eastAsia"/>
          <w:sz w:val="24"/>
        </w:rPr>
        <w:t>招商局港口的下属企业-蛇口集装箱码头有限公司。蛇口集装箱码头有限公司雇用埃森哲咨询方案和数据标准化，随后通过对各投资单位的业务、财务系统中数据实时抽取及建模，搭建实时的管理可视化平台，向各级管理者提供反映企业经营的各项KPI指标，如吞吐量、作业效率、资金周转率等，帮助其改善成本管理、 治理能力，加强绩效管理，辅助企业战略目标的实现和运营管理决策。这种能力对于企业在当今港口业竞争中取得成功至关重要，同时还加强了企业的成本意识，帮助其在未来实现可持续增长。</w:t>
      </w:r>
    </w:p>
    <w:p w:rsidR="00192DC7" w:rsidRPr="003E352F" w:rsidRDefault="00192DC7" w:rsidP="00C156FE">
      <w:pPr>
        <w:pStyle w:val="3"/>
        <w:numPr>
          <w:ilvl w:val="0"/>
          <w:numId w:val="40"/>
        </w:numPr>
        <w:rPr>
          <w:b w:val="0"/>
          <w:sz w:val="24"/>
          <w:szCs w:val="24"/>
        </w:rPr>
      </w:pPr>
      <w:bookmarkStart w:id="50" w:name="_Toc513297954"/>
      <w:r w:rsidRPr="003E352F">
        <w:rPr>
          <w:rFonts w:hint="eastAsia"/>
          <w:b w:val="0"/>
          <w:sz w:val="24"/>
          <w:szCs w:val="24"/>
        </w:rPr>
        <w:t>上海港大数据应用现状</w:t>
      </w:r>
      <w:bookmarkEnd w:id="50"/>
    </w:p>
    <w:p w:rsidR="00192DC7" w:rsidRPr="00192DC7" w:rsidRDefault="00192DC7" w:rsidP="00192DC7">
      <w:pPr>
        <w:ind w:left="930" w:firstLine="420"/>
        <w:rPr>
          <w:rFonts w:ascii="宋体" w:hAnsi="宋体"/>
          <w:sz w:val="24"/>
        </w:rPr>
      </w:pPr>
      <w:r w:rsidRPr="00192DC7">
        <w:rPr>
          <w:rFonts w:ascii="宋体" w:hAnsi="宋体" w:hint="eastAsia"/>
          <w:sz w:val="24"/>
        </w:rPr>
        <w:t>上海港正在推进集团数据中心建设，加大信息化、精益化、系统化建设的力度，建立跨平台的大数据云分析平台，强化分析决策功能，实现从传统的数据线下收集线下分析，到数据线上自动即时流通和共享的转变，为企业决策提供准确及时的数据和信息。</w:t>
      </w:r>
    </w:p>
    <w:p w:rsidR="00192DC7" w:rsidRPr="003E352F" w:rsidRDefault="00192DC7" w:rsidP="00C156FE">
      <w:pPr>
        <w:pStyle w:val="3"/>
        <w:numPr>
          <w:ilvl w:val="0"/>
          <w:numId w:val="40"/>
        </w:numPr>
        <w:rPr>
          <w:b w:val="0"/>
          <w:sz w:val="24"/>
          <w:szCs w:val="24"/>
        </w:rPr>
      </w:pPr>
      <w:bookmarkStart w:id="51" w:name="_Toc513297955"/>
      <w:r w:rsidRPr="003E352F">
        <w:rPr>
          <w:rFonts w:hint="eastAsia"/>
          <w:b w:val="0"/>
          <w:sz w:val="24"/>
          <w:szCs w:val="24"/>
        </w:rPr>
        <w:lastRenderedPageBreak/>
        <w:t>宁波港大数据应用现状</w:t>
      </w:r>
      <w:bookmarkEnd w:id="51"/>
    </w:p>
    <w:p w:rsidR="00192DC7" w:rsidRPr="00192DC7" w:rsidRDefault="00192DC7" w:rsidP="00192DC7">
      <w:pPr>
        <w:ind w:left="930" w:firstLine="420"/>
        <w:rPr>
          <w:rFonts w:ascii="宋体" w:hAnsi="宋体"/>
          <w:sz w:val="24"/>
        </w:rPr>
      </w:pPr>
      <w:r w:rsidRPr="00192DC7">
        <w:rPr>
          <w:rFonts w:ascii="宋体" w:hAnsi="宋体" w:hint="eastAsia"/>
          <w:sz w:val="24"/>
        </w:rPr>
        <w:t>宁波港正在整合内外部码头、无水港、集装箱运输网络以及物流增值服务等相关资源，实现各个业务平台融合的港口物流一体化平台。此外，宁波航运交易所首次推出“悦龙智航”管理服务平台，通过信息交互融合和商业智能大数据应用，为政府、行业和企业提供数据分析、挖掘、统计和指数等高端服务。</w:t>
      </w:r>
    </w:p>
    <w:p w:rsidR="00192DC7" w:rsidRPr="003E352F" w:rsidRDefault="00192DC7" w:rsidP="00C156FE">
      <w:pPr>
        <w:pStyle w:val="3"/>
        <w:numPr>
          <w:ilvl w:val="0"/>
          <w:numId w:val="40"/>
        </w:numPr>
        <w:rPr>
          <w:b w:val="0"/>
          <w:sz w:val="24"/>
          <w:szCs w:val="24"/>
        </w:rPr>
      </w:pPr>
      <w:bookmarkStart w:id="52" w:name="_Toc513297956"/>
      <w:r w:rsidRPr="003E352F">
        <w:rPr>
          <w:rFonts w:hint="eastAsia"/>
          <w:b w:val="0"/>
          <w:sz w:val="24"/>
          <w:szCs w:val="24"/>
        </w:rPr>
        <w:t>天津港大数据应用现状</w:t>
      </w:r>
      <w:bookmarkEnd w:id="52"/>
    </w:p>
    <w:p w:rsidR="00192DC7" w:rsidRPr="00192DC7" w:rsidRDefault="00192DC7" w:rsidP="00192DC7">
      <w:pPr>
        <w:ind w:left="930" w:firstLine="420"/>
        <w:rPr>
          <w:rFonts w:ascii="宋体" w:hAnsi="宋体"/>
          <w:sz w:val="24"/>
        </w:rPr>
      </w:pPr>
      <w:r w:rsidRPr="00192DC7">
        <w:rPr>
          <w:rFonts w:ascii="宋体" w:hAnsi="宋体" w:hint="eastAsia"/>
          <w:sz w:val="24"/>
        </w:rPr>
        <w:t>天津港已建成天津港综合物流信息平台、天津港陆运电子交易平台和天津港物资供求信息平台三大平台，并据此构成天津港电子商务服务圈。目前，天津港在《滨海新区大数据行动方案(2013-2015)》的指导下，发力建设基于大数据的天津港经营分析系统。</w:t>
      </w:r>
    </w:p>
    <w:p w:rsidR="00192DC7" w:rsidRPr="003E352F" w:rsidRDefault="00192DC7" w:rsidP="00C156FE">
      <w:pPr>
        <w:pStyle w:val="3"/>
        <w:numPr>
          <w:ilvl w:val="0"/>
          <w:numId w:val="40"/>
        </w:numPr>
        <w:rPr>
          <w:b w:val="0"/>
          <w:sz w:val="24"/>
          <w:szCs w:val="24"/>
        </w:rPr>
      </w:pPr>
      <w:bookmarkStart w:id="53" w:name="_Toc513297957"/>
      <w:r w:rsidRPr="003E352F">
        <w:rPr>
          <w:rFonts w:hint="eastAsia"/>
          <w:b w:val="0"/>
          <w:sz w:val="24"/>
          <w:szCs w:val="24"/>
        </w:rPr>
        <w:t>青岛港大数据应用</w:t>
      </w:r>
      <w:r w:rsidR="00B46C19" w:rsidRPr="003E352F">
        <w:rPr>
          <w:rFonts w:hint="eastAsia"/>
          <w:b w:val="0"/>
          <w:sz w:val="24"/>
          <w:szCs w:val="24"/>
        </w:rPr>
        <w:t>现状</w:t>
      </w:r>
      <w:bookmarkEnd w:id="53"/>
    </w:p>
    <w:p w:rsidR="00192DC7" w:rsidRPr="00192DC7" w:rsidRDefault="00192DC7" w:rsidP="00192DC7">
      <w:pPr>
        <w:ind w:left="930" w:firstLine="420"/>
        <w:rPr>
          <w:rFonts w:ascii="宋体" w:hAnsi="宋体"/>
          <w:sz w:val="24"/>
        </w:rPr>
      </w:pPr>
      <w:r w:rsidRPr="00192DC7">
        <w:rPr>
          <w:rFonts w:ascii="宋体" w:hAnsi="宋体" w:hint="eastAsia"/>
          <w:sz w:val="24"/>
        </w:rPr>
        <w:t>青岛港完善全港信息化普及使用，实现所有系统的数据集成和信息化系统应用的集成，建成了生产管理、船舶资料、财务管理、资产管理、人力资源管理、设备管理、物资管理、工程管理八大主题数据库；投资1.2亿元，为‘一带一路’打造统一公共的信息平台提供技术支持，强化互联网创新思维，全力打造大数据信息中心港。</w:t>
      </w:r>
    </w:p>
    <w:p w:rsidR="00192DC7" w:rsidRPr="003E352F" w:rsidRDefault="00192DC7" w:rsidP="00C156FE">
      <w:pPr>
        <w:pStyle w:val="3"/>
        <w:numPr>
          <w:ilvl w:val="0"/>
          <w:numId w:val="40"/>
        </w:numPr>
        <w:rPr>
          <w:b w:val="0"/>
          <w:sz w:val="24"/>
          <w:szCs w:val="24"/>
        </w:rPr>
      </w:pPr>
      <w:bookmarkStart w:id="54" w:name="_Toc513297958"/>
      <w:r w:rsidRPr="003E352F">
        <w:rPr>
          <w:rFonts w:hint="eastAsia"/>
          <w:b w:val="0"/>
          <w:sz w:val="24"/>
          <w:szCs w:val="24"/>
        </w:rPr>
        <w:t>营口港大数据应用</w:t>
      </w:r>
      <w:r w:rsidR="00B46C19" w:rsidRPr="003E352F">
        <w:rPr>
          <w:rFonts w:hint="eastAsia"/>
          <w:b w:val="0"/>
          <w:sz w:val="24"/>
          <w:szCs w:val="24"/>
        </w:rPr>
        <w:t>现状</w:t>
      </w:r>
      <w:bookmarkEnd w:id="54"/>
    </w:p>
    <w:p w:rsidR="00192DC7" w:rsidRDefault="00192DC7" w:rsidP="00192DC7">
      <w:pPr>
        <w:ind w:left="930" w:firstLine="420"/>
        <w:rPr>
          <w:rFonts w:ascii="宋体" w:hAnsi="宋体"/>
          <w:sz w:val="24"/>
        </w:rPr>
      </w:pPr>
      <w:r w:rsidRPr="00192DC7">
        <w:rPr>
          <w:rFonts w:ascii="宋体" w:hAnsi="宋体" w:hint="eastAsia"/>
          <w:sz w:val="24"/>
        </w:rPr>
        <w:t>营口港正在积极推进港融大数据服务平台建设，该平台汇集口岸服务、物流服务、金融、保险服务于一体，兼具VIP客户定制与信用评价体系，通过与海运、陆运、空运、金融、贸易、保险等各类平台的对接集成，形成了集运销于一体的智能物流平台。物流商、贸易商、供应商、代理商等通过利用大数据平台，可实现从传统经营方式向路径最优、成本最低、效率最高、利润最大化的智能管理方式转变。</w:t>
      </w:r>
    </w:p>
    <w:p w:rsidR="00192DC7" w:rsidRDefault="00192DC7" w:rsidP="00192DC7">
      <w:pPr>
        <w:rPr>
          <w:rFonts w:ascii="宋体" w:hAnsi="宋体"/>
          <w:sz w:val="24"/>
        </w:rPr>
      </w:pPr>
    </w:p>
    <w:p w:rsidR="00D71477" w:rsidRPr="00192DC7" w:rsidRDefault="00192DC7" w:rsidP="00004741">
      <w:pPr>
        <w:ind w:left="420" w:firstLineChars="200" w:firstLine="480"/>
        <w:rPr>
          <w:rFonts w:ascii="宋体" w:hAnsi="宋体"/>
          <w:sz w:val="24"/>
        </w:rPr>
      </w:pPr>
      <w:r w:rsidRPr="00192DC7">
        <w:rPr>
          <w:rFonts w:ascii="宋体" w:hAnsi="宋体" w:hint="eastAsia"/>
          <w:sz w:val="24"/>
        </w:rPr>
        <w:t>关于港口大数据应用，目前各个国内各个港口集团也都在摸索之中，尚未出现成熟的行业标杆性应用可以复制推广。</w:t>
      </w:r>
      <w:r w:rsidR="00EB0D9C">
        <w:rPr>
          <w:rFonts w:ascii="宋体" w:hAnsi="宋体" w:hint="eastAsia"/>
          <w:sz w:val="24"/>
        </w:rPr>
        <w:t>总体趋势还是朝着智慧港口，大数据服务平台的建设方向突进。</w:t>
      </w:r>
    </w:p>
    <w:p w:rsidR="00D71477" w:rsidRDefault="00D71477" w:rsidP="0079740F">
      <w:pPr>
        <w:spacing w:line="360" w:lineRule="auto"/>
        <w:rPr>
          <w:rFonts w:ascii="宋体" w:hAnsi="宋体"/>
          <w:b/>
          <w:bCs/>
          <w:sz w:val="24"/>
        </w:rPr>
      </w:pPr>
    </w:p>
    <w:p w:rsidR="006D2C43" w:rsidRPr="00997AF1" w:rsidRDefault="006D2C43" w:rsidP="00997AF1">
      <w:pPr>
        <w:pStyle w:val="1"/>
        <w:numPr>
          <w:ilvl w:val="0"/>
          <w:numId w:val="31"/>
        </w:numPr>
        <w:rPr>
          <w:sz w:val="28"/>
          <w:szCs w:val="28"/>
        </w:rPr>
      </w:pPr>
      <w:bookmarkStart w:id="55" w:name="_Toc513297959"/>
      <w:r w:rsidRPr="00997AF1">
        <w:rPr>
          <w:rFonts w:hint="eastAsia"/>
          <w:sz w:val="28"/>
          <w:szCs w:val="28"/>
        </w:rPr>
        <w:lastRenderedPageBreak/>
        <w:t>大数据对港口物流的影响</w:t>
      </w:r>
      <w:bookmarkEnd w:id="55"/>
    </w:p>
    <w:p w:rsidR="00F64DA0" w:rsidRPr="00467439" w:rsidRDefault="00F64DA0" w:rsidP="0025333A">
      <w:pPr>
        <w:pStyle w:val="2"/>
        <w:numPr>
          <w:ilvl w:val="0"/>
          <w:numId w:val="42"/>
        </w:numPr>
        <w:rPr>
          <w:rFonts w:ascii="宋体" w:eastAsia="宋体" w:hAnsi="宋体"/>
          <w:sz w:val="24"/>
          <w:szCs w:val="24"/>
        </w:rPr>
      </w:pPr>
      <w:bookmarkStart w:id="56" w:name="_Toc513297960"/>
      <w:r w:rsidRPr="00467439">
        <w:rPr>
          <w:rFonts w:ascii="宋体" w:eastAsia="宋体" w:hAnsi="宋体" w:hint="eastAsia"/>
          <w:sz w:val="24"/>
          <w:szCs w:val="24"/>
        </w:rPr>
        <w:t>码头管理和运营方面</w:t>
      </w:r>
      <w:bookmarkEnd w:id="56"/>
    </w:p>
    <w:p w:rsidR="00AB43DB" w:rsidRDefault="00AB43DB" w:rsidP="00F64DA0">
      <w:pPr>
        <w:pStyle w:val="a6"/>
        <w:spacing w:line="360" w:lineRule="auto"/>
        <w:ind w:left="930" w:firstLineChars="0" w:firstLine="330"/>
        <w:rPr>
          <w:rFonts w:ascii="宋体" w:hAnsi="宋体"/>
          <w:bCs/>
          <w:sz w:val="24"/>
        </w:rPr>
      </w:pPr>
      <w:r w:rsidRPr="00AB43DB">
        <w:rPr>
          <w:rFonts w:ascii="宋体" w:hAnsi="宋体" w:hint="eastAsia"/>
          <w:bCs/>
          <w:sz w:val="24"/>
        </w:rPr>
        <w:t>在码头管理和运营方面大数据可以实现更具“柔性”的服务，过去码头生产的计划、调度都是以“天”为单位的粗颗粒度管理，“大数据”的加入可以使管理中抵港、靠泊、离泊、锚泊、移泊、装卸等事件的颗粒度可以细化到小时，对码头能见度、风力、潮汐等外部数据可以更准确及时的获取，这就能让生产的计划和调度更敏捷、灵活，并由计算机实时优化和调整，生产运营的人力投入将大幅降低，并提升资源利用效率和经营水平。</w:t>
      </w:r>
    </w:p>
    <w:p w:rsidR="00F64DA0" w:rsidRPr="00467439" w:rsidRDefault="00F64DA0" w:rsidP="0025333A">
      <w:pPr>
        <w:pStyle w:val="2"/>
        <w:numPr>
          <w:ilvl w:val="0"/>
          <w:numId w:val="42"/>
        </w:numPr>
        <w:rPr>
          <w:rFonts w:ascii="宋体" w:eastAsia="宋体" w:hAnsi="宋体"/>
          <w:sz w:val="24"/>
          <w:szCs w:val="24"/>
        </w:rPr>
      </w:pPr>
      <w:bookmarkStart w:id="57" w:name="_Toc513297961"/>
      <w:r w:rsidRPr="00467439">
        <w:rPr>
          <w:rFonts w:ascii="宋体" w:eastAsia="宋体" w:hAnsi="宋体" w:hint="eastAsia"/>
          <w:sz w:val="24"/>
          <w:szCs w:val="24"/>
        </w:rPr>
        <w:t>港口经营决策方面</w:t>
      </w:r>
      <w:bookmarkEnd w:id="57"/>
    </w:p>
    <w:p w:rsidR="00AB43DB" w:rsidRDefault="00AB43DB" w:rsidP="00F64DA0">
      <w:pPr>
        <w:pStyle w:val="a6"/>
        <w:spacing w:line="360" w:lineRule="auto"/>
        <w:ind w:left="930" w:firstLineChars="0" w:firstLine="330"/>
        <w:rPr>
          <w:rFonts w:ascii="宋体" w:hAnsi="宋体"/>
          <w:bCs/>
          <w:sz w:val="24"/>
        </w:rPr>
      </w:pPr>
      <w:r w:rsidRPr="00AB43DB">
        <w:rPr>
          <w:rFonts w:ascii="宋体" w:hAnsi="宋体" w:hint="eastAsia"/>
          <w:bCs/>
          <w:sz w:val="24"/>
        </w:rPr>
        <w:t>在港口经营决策方面，依靠大数据融合多方数据资源，整个港口的经营将更体现“协同”特点，并在整合港口内部数据资源的同时，有效对接外部数据资源，这就使得企业的“BI”应用不仅限于对自身的数据分析，更融入了对市场和外部环境的分析，可以更好的避免重大决策失误的发生</w:t>
      </w:r>
      <w:r w:rsidR="00004741">
        <w:rPr>
          <w:rFonts w:ascii="宋体" w:hAnsi="宋体" w:hint="eastAsia"/>
          <w:bCs/>
          <w:sz w:val="24"/>
        </w:rPr>
        <w:t>，得益于良好的数据量化分析能力，港口企业的决策将更加客观和及时。</w:t>
      </w:r>
    </w:p>
    <w:p w:rsidR="00F64DA0" w:rsidRPr="00467439" w:rsidRDefault="00F64DA0" w:rsidP="0025333A">
      <w:pPr>
        <w:pStyle w:val="2"/>
        <w:numPr>
          <w:ilvl w:val="0"/>
          <w:numId w:val="42"/>
        </w:numPr>
        <w:rPr>
          <w:rFonts w:ascii="宋体" w:eastAsia="宋体" w:hAnsi="宋体"/>
          <w:sz w:val="24"/>
          <w:szCs w:val="24"/>
        </w:rPr>
      </w:pPr>
      <w:bookmarkStart w:id="58" w:name="_Toc513297962"/>
      <w:r w:rsidRPr="00467439">
        <w:rPr>
          <w:rFonts w:ascii="宋体" w:eastAsia="宋体" w:hAnsi="宋体" w:hint="eastAsia"/>
          <w:sz w:val="24"/>
          <w:szCs w:val="24"/>
        </w:rPr>
        <w:t>港口提升客户服务方面</w:t>
      </w:r>
      <w:bookmarkEnd w:id="58"/>
    </w:p>
    <w:p w:rsidR="00AB43DB" w:rsidRDefault="00AB43DB" w:rsidP="00F64DA0">
      <w:pPr>
        <w:pStyle w:val="a6"/>
        <w:spacing w:line="360" w:lineRule="auto"/>
        <w:ind w:left="930" w:firstLineChars="0" w:firstLine="330"/>
        <w:rPr>
          <w:rFonts w:ascii="宋体" w:hAnsi="宋体"/>
          <w:bCs/>
          <w:sz w:val="24"/>
        </w:rPr>
      </w:pPr>
      <w:r w:rsidRPr="00AB43DB">
        <w:rPr>
          <w:rFonts w:ascii="宋体" w:hAnsi="宋体" w:hint="eastAsia"/>
          <w:bCs/>
          <w:sz w:val="24"/>
        </w:rPr>
        <w:t>在港口提升客户服务方面，在大数据的应用下依靠物联网和电子商务技术，港口可以更好的了解客户的需求，港口面对的直接客户（如船东）时可以获取更多、更及时的信息，面对间接服务的客户则有可能利用数据获取手段掌握过去无法掌握的一手资料，因此对数据的分析和应用方面可以有范围和粒度两方面的提升，从范围方面可以获取除了港口直接接触的企业外，更多上下游供应链信息，从而提升对港口腹地产业的分析能力，从粒度方面则是可以对客户进行多维度的标签划分，并可以有针</w:t>
      </w:r>
      <w:r w:rsidR="00004741">
        <w:rPr>
          <w:rFonts w:ascii="宋体" w:hAnsi="宋体" w:hint="eastAsia"/>
          <w:bCs/>
          <w:sz w:val="24"/>
        </w:rPr>
        <w:t>对性的进行数据挖掘分析，从而可以提供定制化程度更高的个性</w:t>
      </w:r>
      <w:r w:rsidR="00004741">
        <w:rPr>
          <w:rFonts w:ascii="宋体" w:hAnsi="宋体" w:hint="eastAsia"/>
          <w:bCs/>
          <w:sz w:val="24"/>
        </w:rPr>
        <w:lastRenderedPageBreak/>
        <w:t>化服务。</w:t>
      </w:r>
    </w:p>
    <w:p w:rsidR="00F64DA0" w:rsidRPr="00467439" w:rsidRDefault="00F64DA0" w:rsidP="0025333A">
      <w:pPr>
        <w:pStyle w:val="2"/>
        <w:numPr>
          <w:ilvl w:val="0"/>
          <w:numId w:val="42"/>
        </w:numPr>
        <w:rPr>
          <w:rFonts w:ascii="宋体" w:eastAsia="宋体" w:hAnsi="宋体"/>
          <w:sz w:val="24"/>
          <w:szCs w:val="24"/>
        </w:rPr>
      </w:pPr>
      <w:bookmarkStart w:id="59" w:name="_Toc513297963"/>
      <w:r w:rsidRPr="00467439">
        <w:rPr>
          <w:rFonts w:ascii="宋体" w:eastAsia="宋体" w:hAnsi="宋体" w:hint="eastAsia"/>
          <w:sz w:val="24"/>
          <w:szCs w:val="24"/>
        </w:rPr>
        <w:t>港口金融服务和安全管理方</w:t>
      </w:r>
      <w:bookmarkEnd w:id="59"/>
    </w:p>
    <w:p w:rsidR="00AB43DB" w:rsidRPr="00AB43DB" w:rsidRDefault="00AB43DB" w:rsidP="00F64DA0">
      <w:pPr>
        <w:pStyle w:val="a6"/>
        <w:spacing w:line="360" w:lineRule="auto"/>
        <w:ind w:left="930" w:firstLineChars="0" w:firstLine="330"/>
        <w:rPr>
          <w:rFonts w:ascii="宋体" w:hAnsi="宋体"/>
          <w:bCs/>
          <w:sz w:val="24"/>
        </w:rPr>
      </w:pPr>
      <w:r w:rsidRPr="00AB43DB">
        <w:rPr>
          <w:rFonts w:ascii="宋体" w:hAnsi="宋体" w:hint="eastAsia"/>
          <w:bCs/>
          <w:sz w:val="24"/>
        </w:rPr>
        <w:t>在港口金融服务和安全管理方面，大数据可以使得更多的数据资产和数据证据被有效的保留和组织，数据资产可以通过大数据手段收集融合，并保存在分布式数据库中，从而实现数据持久化，即历史数据也可以轻松的随时获取，以此为基础在企业征信、危险品运输监管、食品溯源、物资管理等方面都可以在数据资源中进行对应的管理和评估，从而可以更好的支持例如“舱单质押”等港口金融创新应用的实施。</w:t>
      </w:r>
    </w:p>
    <w:p w:rsidR="00AB43DB" w:rsidRPr="00AB43DB" w:rsidRDefault="00AB43DB" w:rsidP="00AB43DB">
      <w:pPr>
        <w:spacing w:line="360" w:lineRule="auto"/>
        <w:rPr>
          <w:rFonts w:ascii="宋体" w:hAnsi="宋体"/>
          <w:bCs/>
          <w:sz w:val="24"/>
        </w:rPr>
      </w:pPr>
    </w:p>
    <w:p w:rsidR="00AB43DB" w:rsidRDefault="00AB43DB" w:rsidP="00B40B24">
      <w:pPr>
        <w:pStyle w:val="1"/>
        <w:numPr>
          <w:ilvl w:val="0"/>
          <w:numId w:val="31"/>
        </w:numPr>
        <w:rPr>
          <w:sz w:val="28"/>
          <w:szCs w:val="28"/>
        </w:rPr>
      </w:pPr>
      <w:bookmarkStart w:id="60" w:name="_Toc513297964"/>
      <w:r w:rsidRPr="00997AF1">
        <w:rPr>
          <w:rFonts w:hint="eastAsia"/>
          <w:sz w:val="28"/>
          <w:szCs w:val="28"/>
        </w:rPr>
        <w:t>宁波港口物流大数据平台建设</w:t>
      </w:r>
      <w:r w:rsidR="009349FF">
        <w:rPr>
          <w:rFonts w:hint="eastAsia"/>
          <w:sz w:val="28"/>
          <w:szCs w:val="28"/>
        </w:rPr>
        <w:t>的建议与</w:t>
      </w:r>
      <w:r w:rsidR="00AE20B9">
        <w:rPr>
          <w:rFonts w:hint="eastAsia"/>
          <w:sz w:val="28"/>
          <w:szCs w:val="28"/>
        </w:rPr>
        <w:t>对策</w:t>
      </w:r>
      <w:bookmarkEnd w:id="60"/>
    </w:p>
    <w:p w:rsidR="00B40B24" w:rsidRPr="00C361D0" w:rsidRDefault="00B40B24" w:rsidP="00C361D0">
      <w:pPr>
        <w:pStyle w:val="2"/>
        <w:numPr>
          <w:ilvl w:val="0"/>
          <w:numId w:val="36"/>
        </w:numPr>
        <w:rPr>
          <w:rFonts w:ascii="宋体" w:eastAsia="宋体" w:hAnsi="宋体"/>
          <w:sz w:val="28"/>
          <w:szCs w:val="28"/>
        </w:rPr>
      </w:pPr>
      <w:bookmarkStart w:id="61" w:name="_Toc513297965"/>
      <w:r w:rsidRPr="00C361D0">
        <w:rPr>
          <w:rFonts w:ascii="宋体" w:eastAsia="宋体" w:hAnsi="宋体" w:hint="eastAsia"/>
          <w:sz w:val="28"/>
          <w:szCs w:val="28"/>
        </w:rPr>
        <w:t>面临的问题</w:t>
      </w:r>
      <w:bookmarkEnd w:id="61"/>
    </w:p>
    <w:p w:rsidR="00B40B24" w:rsidRPr="00E407CC" w:rsidRDefault="00F82A9C" w:rsidP="00E407CC">
      <w:pPr>
        <w:pStyle w:val="3"/>
        <w:numPr>
          <w:ilvl w:val="0"/>
          <w:numId w:val="41"/>
        </w:numPr>
        <w:rPr>
          <w:b w:val="0"/>
          <w:sz w:val="24"/>
          <w:szCs w:val="24"/>
        </w:rPr>
      </w:pPr>
      <w:bookmarkStart w:id="62" w:name="_Toc513297966"/>
      <w:r w:rsidRPr="00E407CC">
        <w:rPr>
          <w:rFonts w:hint="eastAsia"/>
          <w:b w:val="0"/>
          <w:sz w:val="24"/>
          <w:szCs w:val="24"/>
        </w:rPr>
        <w:t>数据标准</w:t>
      </w:r>
      <w:bookmarkEnd w:id="62"/>
    </w:p>
    <w:p w:rsidR="00F82A9C" w:rsidRDefault="00F82A9C" w:rsidP="00F82A9C">
      <w:pPr>
        <w:ind w:left="840" w:firstLine="420"/>
        <w:rPr>
          <w:sz w:val="24"/>
        </w:rPr>
      </w:pPr>
      <w:r w:rsidRPr="00F82A9C">
        <w:rPr>
          <w:rFonts w:hint="eastAsia"/>
          <w:sz w:val="24"/>
        </w:rPr>
        <w:t>港口时时刻刻产生海量的数据，包括与船舶有关的靠泊数据，与货物有关的港区内流动数据，与成本有关的设备使用数据、能耗数据等等</w:t>
      </w:r>
      <w:r>
        <w:rPr>
          <w:sz w:val="24"/>
        </w:rPr>
        <w:t>，</w:t>
      </w:r>
      <w:r w:rsidRPr="00F82A9C">
        <w:rPr>
          <w:rFonts w:hint="eastAsia"/>
          <w:sz w:val="24"/>
        </w:rPr>
        <w:t>但目前这些数据往往标准及格式不一致，而且不同仓库企业、货代公司对进出口货物的数据口径存在差异化。例如船舶离岗后生成的理货数据格式不尽相同，版本格式互不兼容，通常需要人工通过专用软件对数据进行繁琐的互转换，从而导致了信息传递的迟滞与低效。</w:t>
      </w:r>
    </w:p>
    <w:p w:rsidR="00F82A9C" w:rsidRPr="00F82A9C" w:rsidRDefault="00F82A9C" w:rsidP="00F82A9C">
      <w:pPr>
        <w:ind w:left="840" w:firstLine="420"/>
        <w:rPr>
          <w:sz w:val="24"/>
        </w:rPr>
      </w:pPr>
    </w:p>
    <w:p w:rsidR="00F82A9C" w:rsidRPr="00E407CC" w:rsidRDefault="00F82A9C" w:rsidP="00E407CC">
      <w:pPr>
        <w:pStyle w:val="3"/>
        <w:numPr>
          <w:ilvl w:val="0"/>
          <w:numId w:val="41"/>
        </w:numPr>
        <w:rPr>
          <w:b w:val="0"/>
          <w:sz w:val="24"/>
          <w:szCs w:val="24"/>
        </w:rPr>
      </w:pPr>
      <w:bookmarkStart w:id="63" w:name="_Toc513297967"/>
      <w:r w:rsidRPr="00E407CC">
        <w:rPr>
          <w:rFonts w:hint="eastAsia"/>
          <w:b w:val="0"/>
          <w:sz w:val="24"/>
          <w:szCs w:val="24"/>
        </w:rPr>
        <w:t>数据共享</w:t>
      </w:r>
      <w:bookmarkEnd w:id="63"/>
    </w:p>
    <w:p w:rsidR="00F82A9C" w:rsidRPr="00F82A9C" w:rsidRDefault="00F82A9C" w:rsidP="00F82A9C">
      <w:pPr>
        <w:ind w:left="840" w:firstLine="420"/>
        <w:rPr>
          <w:sz w:val="24"/>
        </w:rPr>
      </w:pPr>
      <w:r w:rsidRPr="00F82A9C">
        <w:rPr>
          <w:rFonts w:hint="eastAsia"/>
          <w:sz w:val="24"/>
        </w:rPr>
        <w:t>目前港口物流环节仍然存在一些“数据孤岛”，即使已经实现集中存储的数据也无法真正为企业发挥商业价值。港口物流各部门、企业之间信息孤立、过于分散，它们各自有着不同的利益诉求，处于保护自身利益的动机，拒绝与外界分享自身所掌握的全部或部分数据资源。目前这些信息平台缺乏信息共享、各自孤立，信息的孤岛问题直接带来了大数据应用的难题。</w:t>
      </w:r>
    </w:p>
    <w:p w:rsidR="00F82A9C" w:rsidRPr="00F82A9C" w:rsidRDefault="00F82A9C" w:rsidP="00F82A9C">
      <w:pPr>
        <w:pStyle w:val="a6"/>
        <w:ind w:left="1260" w:firstLineChars="0" w:firstLine="0"/>
        <w:rPr>
          <w:sz w:val="24"/>
        </w:rPr>
      </w:pPr>
    </w:p>
    <w:p w:rsidR="00F82A9C" w:rsidRPr="00E407CC" w:rsidRDefault="00F82A9C" w:rsidP="00E407CC">
      <w:pPr>
        <w:pStyle w:val="3"/>
        <w:numPr>
          <w:ilvl w:val="0"/>
          <w:numId w:val="41"/>
        </w:numPr>
        <w:rPr>
          <w:b w:val="0"/>
          <w:sz w:val="24"/>
          <w:szCs w:val="24"/>
        </w:rPr>
      </w:pPr>
      <w:bookmarkStart w:id="64" w:name="_Toc513297968"/>
      <w:r w:rsidRPr="00E407CC">
        <w:rPr>
          <w:rFonts w:hint="eastAsia"/>
          <w:b w:val="0"/>
          <w:sz w:val="24"/>
          <w:szCs w:val="24"/>
        </w:rPr>
        <w:lastRenderedPageBreak/>
        <w:t>数据挖掘</w:t>
      </w:r>
      <w:bookmarkEnd w:id="64"/>
    </w:p>
    <w:p w:rsidR="00F82A9C" w:rsidRDefault="00F82A9C" w:rsidP="00F82A9C">
      <w:pPr>
        <w:ind w:left="840" w:firstLine="420"/>
        <w:rPr>
          <w:sz w:val="24"/>
        </w:rPr>
      </w:pPr>
      <w:r w:rsidRPr="00F82A9C">
        <w:rPr>
          <w:rFonts w:hint="eastAsia"/>
          <w:sz w:val="24"/>
        </w:rPr>
        <w:t>数据挖掘是整个大数据处理流程的核心，因为大数据的价值产生分析过程。传统的分析技术如数据挖掘、统计分析等在大数据是的需要做出调整。首先，数据量大就意味着数据噪音的增多，因此在数据分析之前必须进行数据清洗等预处理工作，但清洗如此大量的数据对硬件设备及算法都是严峻的考验；其次，大数据分析更重视实时性的特点，不仅要保证算法的准确性，更要考虑实时性的要求；再次，对数据挖掘的结构好坏的衡量也是大数据挖掘中面临的一个挑战。</w:t>
      </w:r>
    </w:p>
    <w:p w:rsidR="00F82A9C" w:rsidRPr="00F82A9C" w:rsidRDefault="00F82A9C" w:rsidP="00F82A9C">
      <w:pPr>
        <w:ind w:left="840"/>
        <w:rPr>
          <w:sz w:val="24"/>
        </w:rPr>
      </w:pPr>
    </w:p>
    <w:p w:rsidR="00F82A9C" w:rsidRPr="00E407CC" w:rsidRDefault="00F82A9C" w:rsidP="00E407CC">
      <w:pPr>
        <w:pStyle w:val="3"/>
        <w:numPr>
          <w:ilvl w:val="0"/>
          <w:numId w:val="41"/>
        </w:numPr>
        <w:rPr>
          <w:b w:val="0"/>
          <w:sz w:val="24"/>
          <w:szCs w:val="24"/>
        </w:rPr>
      </w:pPr>
      <w:bookmarkStart w:id="65" w:name="_Toc513297969"/>
      <w:r w:rsidRPr="00E407CC">
        <w:rPr>
          <w:rFonts w:hint="eastAsia"/>
          <w:b w:val="0"/>
          <w:sz w:val="24"/>
          <w:szCs w:val="24"/>
        </w:rPr>
        <w:t>数据安全</w:t>
      </w:r>
      <w:bookmarkEnd w:id="65"/>
    </w:p>
    <w:p w:rsidR="00F82A9C" w:rsidRDefault="00F82A9C" w:rsidP="00F82A9C">
      <w:pPr>
        <w:ind w:left="840" w:firstLine="420"/>
      </w:pPr>
      <w:r>
        <w:rPr>
          <w:rFonts w:hint="eastAsia"/>
        </w:rPr>
        <w:t>大数据时代数据的快速变化，也给数据安全带来了新的挑战。首先，有用数据量庞大，存储和复制都要耗费大量硬件资源，出现软硬件故障导致数据损坏的风险大大增加。其次，大数据包含了更全面的更有价值的数据，对潜在攻击者的吸引力更大，更容易收到恶意攻击。此外，港口业务中的大数据涉及到部分个人隐私，如港口作业人员信息、船员信息等，需要有效的机制和措施防止重要信息的泄漏，避免因为隐私泄露而造成的损失。</w:t>
      </w:r>
    </w:p>
    <w:p w:rsidR="00F82A9C" w:rsidRDefault="00F82A9C" w:rsidP="00F82A9C">
      <w:pPr>
        <w:ind w:left="420"/>
      </w:pPr>
    </w:p>
    <w:p w:rsidR="00BB1389" w:rsidRDefault="00BB1389" w:rsidP="00BB1389">
      <w:pPr>
        <w:pStyle w:val="2"/>
        <w:numPr>
          <w:ilvl w:val="0"/>
          <w:numId w:val="36"/>
        </w:numPr>
        <w:rPr>
          <w:rFonts w:ascii="宋体" w:eastAsia="宋体" w:hAnsi="宋体"/>
          <w:sz w:val="28"/>
          <w:szCs w:val="28"/>
        </w:rPr>
      </w:pPr>
      <w:bookmarkStart w:id="66" w:name="_Toc513297970"/>
      <w:r>
        <w:rPr>
          <w:rFonts w:ascii="宋体" w:eastAsia="宋体" w:hAnsi="宋体" w:hint="eastAsia"/>
          <w:sz w:val="28"/>
          <w:szCs w:val="28"/>
        </w:rPr>
        <w:t>建议</w:t>
      </w:r>
      <w:r w:rsidR="00AE20B9">
        <w:rPr>
          <w:rFonts w:ascii="宋体" w:eastAsia="宋体" w:hAnsi="宋体" w:hint="eastAsia"/>
          <w:sz w:val="28"/>
          <w:szCs w:val="28"/>
        </w:rPr>
        <w:t>与对策</w:t>
      </w:r>
      <w:bookmarkEnd w:id="66"/>
    </w:p>
    <w:p w:rsidR="00F82A9C" w:rsidRDefault="00F82A9C" w:rsidP="00A72B9E">
      <w:pPr>
        <w:ind w:left="420" w:firstLine="420"/>
      </w:pPr>
      <w:r>
        <w:rPr>
          <w:rFonts w:hint="eastAsia"/>
        </w:rPr>
        <w:t>无论在技术还是现有发展模式上，宁波港口物流对大数据的应用还处于初级阶段。想要让大数据为宁波港口物流带来更大的应用价值、服务价值及商业价值，需要克服技术上与管理经营模式上的困难，进一步完善基础设施，建立一套完善的大数据服务平台。</w:t>
      </w:r>
    </w:p>
    <w:p w:rsidR="00F82A9C" w:rsidRDefault="00F82A9C" w:rsidP="00F82A9C">
      <w:pPr>
        <w:ind w:left="420"/>
      </w:pPr>
    </w:p>
    <w:p w:rsidR="00F82A9C" w:rsidRDefault="00F82A9C" w:rsidP="00F82A9C">
      <w:pPr>
        <w:ind w:left="420" w:firstLine="420"/>
      </w:pPr>
      <w:r>
        <w:rPr>
          <w:rFonts w:hint="eastAsia"/>
        </w:rPr>
        <w:t>大数据服务平台的构建需要做好以下基础工作的开展：</w:t>
      </w:r>
    </w:p>
    <w:p w:rsidR="00A621A8" w:rsidRDefault="00A621A8" w:rsidP="00A621A8">
      <w:pPr>
        <w:pStyle w:val="a6"/>
        <w:numPr>
          <w:ilvl w:val="0"/>
          <w:numId w:val="38"/>
        </w:numPr>
        <w:ind w:firstLineChars="0"/>
      </w:pPr>
      <w:r>
        <w:rPr>
          <w:rFonts w:hint="eastAsia"/>
        </w:rPr>
        <w:t>对港口内部各层面进行大数据知识的教育和普及，打好大数据建设的基础，并且为港口各层次的大数据需求发现奠定基础。</w:t>
      </w:r>
    </w:p>
    <w:p w:rsidR="00A621A8" w:rsidRDefault="00A621A8" w:rsidP="00A621A8">
      <w:pPr>
        <w:pStyle w:val="a6"/>
        <w:numPr>
          <w:ilvl w:val="0"/>
          <w:numId w:val="38"/>
        </w:numPr>
        <w:ind w:firstLineChars="0"/>
      </w:pPr>
      <w:r>
        <w:rPr>
          <w:rFonts w:hint="eastAsia"/>
        </w:rPr>
        <w:t>联合企业、船舶、商检、海关、海事等共同对港口物流信息进行分析研究，建立统一的数据格式标准，形成行业规范。</w:t>
      </w:r>
    </w:p>
    <w:p w:rsidR="00A621A8" w:rsidRDefault="00A621A8" w:rsidP="00A621A8">
      <w:pPr>
        <w:pStyle w:val="a6"/>
        <w:numPr>
          <w:ilvl w:val="0"/>
          <w:numId w:val="38"/>
        </w:numPr>
        <w:ind w:firstLineChars="0"/>
      </w:pPr>
      <w:r>
        <w:rPr>
          <w:rFonts w:hint="eastAsia"/>
        </w:rPr>
        <w:t>建立一种多方共赢互利的信息共享机制，打破数据割据，连通数据孤岛，以“需求拉动”来建立信息共享平台。</w:t>
      </w:r>
    </w:p>
    <w:p w:rsidR="00A621A8" w:rsidRDefault="00A621A8" w:rsidP="00A621A8">
      <w:pPr>
        <w:pStyle w:val="a6"/>
        <w:numPr>
          <w:ilvl w:val="0"/>
          <w:numId w:val="38"/>
        </w:numPr>
        <w:ind w:firstLineChars="0"/>
      </w:pPr>
      <w:r>
        <w:rPr>
          <w:rFonts w:hint="eastAsia"/>
        </w:rPr>
        <w:t>大数据人才培养，包括基础设施建设、大数据挖掘与分析解读及数据结果应用方面的复合型人才。</w:t>
      </w:r>
    </w:p>
    <w:p w:rsidR="00F82A9C" w:rsidRDefault="00F82A9C" w:rsidP="00A621A8">
      <w:pPr>
        <w:ind w:left="420"/>
      </w:pPr>
    </w:p>
    <w:p w:rsidR="00B40B24" w:rsidRDefault="00F82A9C" w:rsidP="00F82A9C">
      <w:pPr>
        <w:ind w:left="420" w:firstLine="420"/>
      </w:pPr>
      <w:r>
        <w:rPr>
          <w:rFonts w:hint="eastAsia"/>
        </w:rPr>
        <w:t>在整体构建上可分为数据处理平台，数据基础平台，数据应用平台三部分构建大数据服务平台。从“平台</w:t>
      </w:r>
      <w:r>
        <w:rPr>
          <w:rFonts w:hint="eastAsia"/>
        </w:rPr>
        <w:t>-</w:t>
      </w:r>
      <w:r>
        <w:rPr>
          <w:rFonts w:hint="eastAsia"/>
        </w:rPr>
        <w:t>应用</w:t>
      </w:r>
      <w:r>
        <w:rPr>
          <w:rFonts w:hint="eastAsia"/>
        </w:rPr>
        <w:t>-</w:t>
      </w:r>
      <w:r>
        <w:rPr>
          <w:rFonts w:hint="eastAsia"/>
        </w:rPr>
        <w:t>终端”三个方向作为大数据服务平台的建设方向。让信息服务多元化，从顶层进行设计，推进大数据服务平台的一体化建设。以现有各类港口物流信息平台的基础，将物联网和云计算积累的前期成功为铺垫，探索大数据的发展与共享模式，挖掘大数据的商业价值，构建复合型，多生态的大数据服务平台。构建这一平台将有望成为宁波港物流实现跨越式发展，实现一体化与整合的重要机遇。同时，平台</w:t>
      </w:r>
      <w:r>
        <w:rPr>
          <w:rFonts w:hint="eastAsia"/>
        </w:rPr>
        <w:lastRenderedPageBreak/>
        <w:t>将成为未来更先进更高层次的大数据平台的组成部分。</w:t>
      </w:r>
    </w:p>
    <w:p w:rsidR="009349FF" w:rsidRPr="00B40B24" w:rsidRDefault="009349FF" w:rsidP="009349FF">
      <w:pPr>
        <w:ind w:left="420"/>
      </w:pPr>
    </w:p>
    <w:p w:rsidR="00AB43DB" w:rsidRPr="00997AF1" w:rsidRDefault="00AB43DB" w:rsidP="00997AF1">
      <w:pPr>
        <w:pStyle w:val="1"/>
        <w:numPr>
          <w:ilvl w:val="0"/>
          <w:numId w:val="31"/>
        </w:numPr>
        <w:rPr>
          <w:sz w:val="28"/>
          <w:szCs w:val="28"/>
        </w:rPr>
      </w:pPr>
      <w:bookmarkStart w:id="67" w:name="_Toc513297971"/>
      <w:r w:rsidRPr="00997AF1">
        <w:rPr>
          <w:rFonts w:hint="eastAsia"/>
          <w:sz w:val="28"/>
          <w:szCs w:val="28"/>
        </w:rPr>
        <w:t>大数据港口物流应用的设计与实现</w:t>
      </w:r>
      <w:bookmarkEnd w:id="67"/>
    </w:p>
    <w:p w:rsidR="00C92597" w:rsidRDefault="00556D7D" w:rsidP="00C92597">
      <w:pPr>
        <w:widowControl/>
        <w:jc w:val="left"/>
        <w:rPr>
          <w:rFonts w:ascii="宋体" w:hAnsi="宋体"/>
          <w:bCs/>
          <w:kern w:val="44"/>
          <w:sz w:val="24"/>
        </w:rPr>
      </w:pPr>
      <w:r>
        <w:rPr>
          <w:rFonts w:ascii="宋体" w:hAnsi="宋体" w:hint="eastAsia"/>
          <w:bCs/>
          <w:kern w:val="44"/>
          <w:sz w:val="24"/>
        </w:rPr>
        <w:t>宁波港口物流大数据应用--</w:t>
      </w:r>
      <w:r w:rsidR="00D45B1A" w:rsidRPr="00D45B1A">
        <w:rPr>
          <w:rFonts w:ascii="宋体" w:hAnsi="宋体" w:hint="eastAsia"/>
          <w:bCs/>
          <w:kern w:val="44"/>
          <w:sz w:val="24"/>
        </w:rPr>
        <w:t>易拼箱平台</w:t>
      </w:r>
      <w:r w:rsidR="00CA615B">
        <w:rPr>
          <w:rFonts w:ascii="宋体" w:hAnsi="宋体" w:hint="eastAsia"/>
          <w:bCs/>
          <w:kern w:val="44"/>
          <w:sz w:val="24"/>
        </w:rPr>
        <w:t>（待</w:t>
      </w:r>
      <w:r w:rsidR="002B2613">
        <w:rPr>
          <w:rFonts w:ascii="宋体" w:hAnsi="宋体" w:hint="eastAsia"/>
          <w:bCs/>
          <w:kern w:val="44"/>
          <w:sz w:val="24"/>
        </w:rPr>
        <w:t>开发</w:t>
      </w:r>
      <w:r w:rsidR="00044D8C">
        <w:rPr>
          <w:rFonts w:ascii="宋体" w:hAnsi="宋体" w:hint="eastAsia"/>
          <w:bCs/>
          <w:kern w:val="44"/>
          <w:sz w:val="24"/>
        </w:rPr>
        <w:t>整理</w:t>
      </w:r>
      <w:r w:rsidR="00CA615B">
        <w:rPr>
          <w:rFonts w:ascii="宋体" w:hAnsi="宋体" w:hint="eastAsia"/>
          <w:bCs/>
          <w:kern w:val="44"/>
          <w:sz w:val="24"/>
        </w:rPr>
        <w:t>）</w:t>
      </w:r>
    </w:p>
    <w:p w:rsidR="00556D7D" w:rsidRDefault="00556D7D" w:rsidP="00C92597">
      <w:pPr>
        <w:widowControl/>
        <w:jc w:val="left"/>
        <w:rPr>
          <w:rFonts w:ascii="宋体" w:hAnsi="宋体"/>
          <w:bCs/>
          <w:kern w:val="44"/>
          <w:sz w:val="24"/>
        </w:rPr>
      </w:pPr>
      <w:r>
        <w:rPr>
          <w:rFonts w:ascii="宋体" w:hAnsi="宋体" w:hint="eastAsia"/>
          <w:bCs/>
          <w:kern w:val="44"/>
          <w:sz w:val="24"/>
        </w:rPr>
        <w:t>平台介绍</w:t>
      </w:r>
    </w:p>
    <w:p w:rsidR="00D45B1A" w:rsidRPr="00D45B1A" w:rsidRDefault="00D45B1A" w:rsidP="00C92597">
      <w:pPr>
        <w:widowControl/>
        <w:jc w:val="left"/>
        <w:rPr>
          <w:rFonts w:ascii="宋体" w:hAnsi="宋体"/>
          <w:bCs/>
          <w:kern w:val="44"/>
          <w:sz w:val="24"/>
        </w:rPr>
      </w:pPr>
    </w:p>
    <w:p w:rsidR="00F4478E" w:rsidRPr="00D45B1A" w:rsidRDefault="00D45B1A" w:rsidP="00175CB2">
      <w:pPr>
        <w:rPr>
          <w:sz w:val="24"/>
        </w:rPr>
      </w:pPr>
      <w:r w:rsidRPr="00D45B1A">
        <w:rPr>
          <w:rFonts w:hint="eastAsia"/>
          <w:sz w:val="24"/>
        </w:rPr>
        <w:t>架构设计</w:t>
      </w:r>
    </w:p>
    <w:p w:rsidR="00D45B1A" w:rsidRPr="00D45B1A" w:rsidRDefault="00D45B1A" w:rsidP="00175CB2">
      <w:pPr>
        <w:rPr>
          <w:sz w:val="24"/>
        </w:rPr>
      </w:pPr>
    </w:p>
    <w:p w:rsidR="00D45B1A" w:rsidRPr="00D45B1A" w:rsidRDefault="00556D7D" w:rsidP="00175CB2">
      <w:pPr>
        <w:rPr>
          <w:sz w:val="24"/>
        </w:rPr>
      </w:pPr>
      <w:r>
        <w:rPr>
          <w:rFonts w:hint="eastAsia"/>
          <w:sz w:val="24"/>
        </w:rPr>
        <w:t>具体</w:t>
      </w:r>
      <w:r w:rsidR="00D45B1A" w:rsidRPr="00D45B1A">
        <w:rPr>
          <w:rFonts w:hint="eastAsia"/>
          <w:sz w:val="24"/>
        </w:rPr>
        <w:t>实现</w:t>
      </w:r>
    </w:p>
    <w:p w:rsidR="00790285" w:rsidRDefault="00790285">
      <w:pPr>
        <w:widowControl/>
        <w:jc w:val="left"/>
      </w:pPr>
    </w:p>
    <w:p w:rsidR="00C92597" w:rsidRDefault="00C92597">
      <w:pPr>
        <w:widowControl/>
        <w:jc w:val="left"/>
        <w:rPr>
          <w:ins w:id="68" w:author="Linshiwei" w:date="2018-05-06T22:01:00Z"/>
        </w:rPr>
      </w:pPr>
    </w:p>
    <w:p w:rsidR="003914C5" w:rsidRDefault="003914C5">
      <w:pPr>
        <w:widowControl/>
        <w:jc w:val="left"/>
        <w:rPr>
          <w:ins w:id="69" w:author="Linshiwei" w:date="2018-05-06T22:01:00Z"/>
        </w:rPr>
      </w:pPr>
    </w:p>
    <w:p w:rsidR="003914C5" w:rsidRDefault="003914C5">
      <w:pPr>
        <w:widowControl/>
        <w:jc w:val="left"/>
        <w:rPr>
          <w:rFonts w:hint="eastAsia"/>
        </w:rPr>
      </w:pPr>
      <w:ins w:id="70" w:author="Linshiwei" w:date="2018-05-06T22:01:00Z">
        <w:r>
          <w:t>目前主要是对别人</w:t>
        </w:r>
      </w:ins>
      <w:ins w:id="71" w:author="Linshiwei" w:date="2018-05-06T22:02:00Z">
        <w:r>
          <w:t>的</w:t>
        </w:r>
        <w:r w:rsidR="002528A8">
          <w:t>工作的总结</w:t>
        </w:r>
        <w:r w:rsidR="002528A8">
          <w:rPr>
            <w:rFonts w:hint="eastAsia"/>
          </w:rPr>
          <w:t>，</w:t>
        </w:r>
        <w:r w:rsidR="002528A8">
          <w:t>关键是你的结论</w:t>
        </w:r>
        <w:r w:rsidR="002528A8">
          <w:rPr>
            <w:rFonts w:hint="eastAsia"/>
          </w:rPr>
          <w:t>。</w:t>
        </w:r>
        <w:r w:rsidR="002528A8">
          <w:t>格式严重不对</w:t>
        </w:r>
        <w:r w:rsidR="002528A8">
          <w:rPr>
            <w:rFonts w:hint="eastAsia"/>
          </w:rPr>
          <w:t>，</w:t>
        </w:r>
        <w:r w:rsidR="002528A8">
          <w:t>请</w:t>
        </w:r>
      </w:ins>
      <w:ins w:id="72" w:author="Linshiwei" w:date="2018-05-06T22:03:00Z">
        <w:r w:rsidR="002528A8">
          <w:t>参考官方模板</w:t>
        </w:r>
        <w:r w:rsidR="002528A8">
          <w:rPr>
            <w:rFonts w:hint="eastAsia"/>
          </w:rPr>
          <w:t>，</w:t>
        </w:r>
        <w:r w:rsidR="002528A8">
          <w:t>我在微信里发的</w:t>
        </w:r>
        <w:r w:rsidR="002528A8">
          <w:rPr>
            <w:rFonts w:hint="eastAsia"/>
          </w:rPr>
          <w:t>。</w:t>
        </w:r>
      </w:ins>
      <w:bookmarkStart w:id="73" w:name="_GoBack"/>
      <w:bookmarkEnd w:id="73"/>
    </w:p>
    <w:p w:rsidR="00790285" w:rsidRDefault="00C92597">
      <w:pPr>
        <w:widowControl/>
        <w:jc w:val="left"/>
      </w:pPr>
      <w:r>
        <w:br w:type="page"/>
      </w:r>
    </w:p>
    <w:p w:rsidR="003D3CF9" w:rsidRPr="007A3A1A" w:rsidRDefault="003D3CF9" w:rsidP="003D3CF9">
      <w:pPr>
        <w:pStyle w:val="1"/>
        <w:spacing w:before="0" w:after="0" w:line="360" w:lineRule="auto"/>
        <w:ind w:left="432"/>
        <w:jc w:val="center"/>
        <w:rPr>
          <w:rFonts w:ascii="宋体" w:hAnsi="宋体"/>
          <w:sz w:val="28"/>
          <w:szCs w:val="28"/>
        </w:rPr>
      </w:pPr>
      <w:bookmarkStart w:id="74" w:name="_Toc513297972"/>
      <w:r w:rsidRPr="007A3A1A">
        <w:rPr>
          <w:rFonts w:ascii="宋体" w:hAnsi="宋体" w:hint="eastAsia"/>
          <w:sz w:val="28"/>
          <w:szCs w:val="28"/>
        </w:rPr>
        <w:lastRenderedPageBreak/>
        <w:t>结论</w:t>
      </w:r>
      <w:bookmarkEnd w:id="74"/>
    </w:p>
    <w:p w:rsidR="0076291E" w:rsidRDefault="00CA615B" w:rsidP="00CA615B">
      <w:pPr>
        <w:spacing w:line="360" w:lineRule="auto"/>
        <w:ind w:firstLineChars="200" w:firstLine="480"/>
        <w:rPr>
          <w:rFonts w:ascii="宋体" w:hAnsi="宋体"/>
          <w:sz w:val="24"/>
        </w:rPr>
      </w:pPr>
      <w:r w:rsidRPr="00CA615B">
        <w:rPr>
          <w:rFonts w:ascii="宋体" w:hAnsi="宋体" w:hint="eastAsia"/>
          <w:sz w:val="24"/>
        </w:rPr>
        <w:t>通过对港口物流大数据的合理分析、挖掘、</w:t>
      </w:r>
      <w:r w:rsidR="00842D9E">
        <w:rPr>
          <w:rFonts w:ascii="宋体" w:hAnsi="宋体" w:hint="eastAsia"/>
          <w:sz w:val="24"/>
        </w:rPr>
        <w:t>应用能够提高港口服务水平，增加用户对港口的粘度，推动港口运营生产</w:t>
      </w:r>
      <w:r w:rsidRPr="00CA615B">
        <w:rPr>
          <w:rFonts w:ascii="宋体" w:hAnsi="宋体" w:hint="eastAsia"/>
          <w:sz w:val="24"/>
        </w:rPr>
        <w:t>便捷高效，促进港口拓展物流链，衍生港口物流服务范围，拓展价值链，实现增值服务有利于港口企业的转型升级，发展港口物流新业态、新模式、拓展蓝海。</w:t>
      </w:r>
      <w:r>
        <w:rPr>
          <w:rFonts w:ascii="宋体" w:hAnsi="宋体" w:hint="eastAsia"/>
          <w:sz w:val="24"/>
        </w:rPr>
        <w:t>(待完善)</w:t>
      </w:r>
    </w:p>
    <w:p w:rsidR="00CA615B" w:rsidRDefault="00CA615B" w:rsidP="00CA615B">
      <w:pPr>
        <w:spacing w:line="360" w:lineRule="auto"/>
        <w:ind w:firstLineChars="200" w:firstLine="480"/>
        <w:rPr>
          <w:rFonts w:ascii="宋体" w:hAnsi="宋体"/>
          <w:sz w:val="24"/>
        </w:rPr>
      </w:pPr>
    </w:p>
    <w:p w:rsidR="00CA615B" w:rsidRDefault="00CA615B" w:rsidP="00CA615B">
      <w:pPr>
        <w:spacing w:line="360" w:lineRule="auto"/>
        <w:ind w:firstLineChars="200" w:firstLine="480"/>
        <w:rPr>
          <w:rFonts w:ascii="宋体" w:hAnsi="宋体"/>
          <w:sz w:val="24"/>
        </w:rPr>
      </w:pPr>
    </w:p>
    <w:p w:rsidR="0076291E" w:rsidRDefault="0076291E">
      <w:pPr>
        <w:widowControl/>
        <w:jc w:val="left"/>
        <w:rPr>
          <w:rFonts w:ascii="宋体" w:hAnsi="宋体"/>
          <w:sz w:val="24"/>
        </w:rPr>
      </w:pPr>
      <w:r>
        <w:rPr>
          <w:rFonts w:ascii="宋体" w:hAnsi="宋体"/>
          <w:sz w:val="24"/>
        </w:rPr>
        <w:br w:type="page"/>
      </w:r>
    </w:p>
    <w:p w:rsidR="0076291E" w:rsidRDefault="0076291E">
      <w:pPr>
        <w:widowControl/>
        <w:jc w:val="left"/>
        <w:rPr>
          <w:rFonts w:ascii="宋体" w:hAnsi="宋体"/>
          <w:sz w:val="24"/>
        </w:rPr>
      </w:pPr>
    </w:p>
    <w:p w:rsidR="0076291E" w:rsidRPr="007A3A1A" w:rsidRDefault="0076291E" w:rsidP="0076291E">
      <w:pPr>
        <w:pStyle w:val="1"/>
        <w:spacing w:before="0" w:after="0" w:line="360" w:lineRule="auto"/>
        <w:ind w:left="432"/>
        <w:jc w:val="center"/>
        <w:rPr>
          <w:rFonts w:ascii="宋体" w:hAnsi="宋体"/>
          <w:sz w:val="28"/>
          <w:szCs w:val="28"/>
        </w:rPr>
      </w:pPr>
      <w:bookmarkStart w:id="75" w:name="_Toc513297973"/>
      <w:r w:rsidRPr="007A3A1A">
        <w:rPr>
          <w:rFonts w:ascii="宋体" w:hAnsi="宋体" w:hint="eastAsia"/>
          <w:sz w:val="28"/>
          <w:szCs w:val="28"/>
        </w:rPr>
        <w:t>致 谢</w:t>
      </w:r>
      <w:bookmarkEnd w:id="75"/>
    </w:p>
    <w:p w:rsidR="005F6E34" w:rsidRDefault="00F1778B" w:rsidP="0095430C">
      <w:pPr>
        <w:spacing w:line="360" w:lineRule="auto"/>
        <w:ind w:firstLineChars="200" w:firstLine="480"/>
        <w:rPr>
          <w:sz w:val="24"/>
        </w:rPr>
      </w:pPr>
      <w:r w:rsidRPr="0095430C">
        <w:rPr>
          <w:rFonts w:hint="eastAsia"/>
          <w:sz w:val="24"/>
        </w:rPr>
        <w:t>本文</w:t>
      </w:r>
      <w:r w:rsidRPr="0095430C">
        <w:rPr>
          <w:sz w:val="24"/>
        </w:rPr>
        <w:t>之所以能够顺利完成，尤其要</w:t>
      </w:r>
      <w:r w:rsidRPr="0095430C">
        <w:rPr>
          <w:rFonts w:hint="eastAsia"/>
          <w:sz w:val="24"/>
        </w:rPr>
        <w:t>感谢</w:t>
      </w:r>
      <w:r w:rsidR="00305B0F">
        <w:rPr>
          <w:rFonts w:hint="eastAsia"/>
          <w:sz w:val="24"/>
        </w:rPr>
        <w:t>林士玮</w:t>
      </w:r>
      <w:r w:rsidRPr="009D695B">
        <w:rPr>
          <w:rFonts w:hint="eastAsia"/>
          <w:sz w:val="24"/>
        </w:rPr>
        <w:t>老师</w:t>
      </w:r>
      <w:r>
        <w:rPr>
          <w:rFonts w:hint="eastAsia"/>
          <w:sz w:val="24"/>
        </w:rPr>
        <w:t>的鼎力支持。</w:t>
      </w:r>
      <w:r>
        <w:rPr>
          <w:sz w:val="24"/>
        </w:rPr>
        <w:t>从选题</w:t>
      </w:r>
      <w:r>
        <w:rPr>
          <w:rFonts w:hint="eastAsia"/>
          <w:sz w:val="24"/>
        </w:rPr>
        <w:t>开始到</w:t>
      </w:r>
      <w:r>
        <w:rPr>
          <w:sz w:val="24"/>
        </w:rPr>
        <w:t>报告</w:t>
      </w:r>
      <w:r>
        <w:rPr>
          <w:rFonts w:hint="eastAsia"/>
          <w:sz w:val="24"/>
        </w:rPr>
        <w:t>结束，</w:t>
      </w:r>
      <w:r>
        <w:rPr>
          <w:sz w:val="24"/>
        </w:rPr>
        <w:t>每一个环节</w:t>
      </w:r>
      <w:r w:rsidR="00221B9B">
        <w:rPr>
          <w:rFonts w:hint="eastAsia"/>
          <w:sz w:val="24"/>
        </w:rPr>
        <w:t>都</w:t>
      </w:r>
      <w:r w:rsidR="0095430C">
        <w:rPr>
          <w:rFonts w:hint="eastAsia"/>
          <w:sz w:val="24"/>
        </w:rPr>
        <w:t>在</w:t>
      </w:r>
      <w:r w:rsidR="00305B0F">
        <w:rPr>
          <w:rFonts w:hint="eastAsia"/>
          <w:sz w:val="24"/>
        </w:rPr>
        <w:t>林</w:t>
      </w:r>
      <w:r w:rsidR="00221B9B">
        <w:rPr>
          <w:rFonts w:hint="eastAsia"/>
          <w:sz w:val="24"/>
        </w:rPr>
        <w:t>老师</w:t>
      </w:r>
      <w:r w:rsidR="00221B9B">
        <w:rPr>
          <w:sz w:val="24"/>
        </w:rPr>
        <w:t>亲切的</w:t>
      </w:r>
      <w:r w:rsidR="00221B9B">
        <w:rPr>
          <w:rFonts w:hint="eastAsia"/>
          <w:sz w:val="24"/>
        </w:rPr>
        <w:t>指导</w:t>
      </w:r>
      <w:r w:rsidR="00221B9B">
        <w:rPr>
          <w:sz w:val="24"/>
        </w:rPr>
        <w:t>下完成。</w:t>
      </w:r>
      <w:r w:rsidR="00305B0F">
        <w:rPr>
          <w:rFonts w:hint="eastAsia"/>
          <w:sz w:val="24"/>
        </w:rPr>
        <w:t>林</w:t>
      </w:r>
      <w:r w:rsidR="00221B9B">
        <w:rPr>
          <w:sz w:val="24"/>
        </w:rPr>
        <w:t>老师</w:t>
      </w:r>
      <w:r w:rsidR="00221B9B">
        <w:rPr>
          <w:rFonts w:hint="eastAsia"/>
          <w:sz w:val="24"/>
        </w:rPr>
        <w:t>在</w:t>
      </w:r>
      <w:r w:rsidR="00221B9B">
        <w:rPr>
          <w:sz w:val="24"/>
        </w:rPr>
        <w:t>工作之余，在休息的时间</w:t>
      </w:r>
      <w:r w:rsidR="00221B9B">
        <w:rPr>
          <w:rFonts w:hint="eastAsia"/>
          <w:sz w:val="24"/>
        </w:rPr>
        <w:t>还</w:t>
      </w:r>
      <w:r w:rsidR="00221B9B">
        <w:rPr>
          <w:sz w:val="24"/>
        </w:rPr>
        <w:t>与我们</w:t>
      </w:r>
      <w:r w:rsidR="00221B9B">
        <w:rPr>
          <w:rFonts w:hint="eastAsia"/>
          <w:sz w:val="24"/>
        </w:rPr>
        <w:t>一起</w:t>
      </w:r>
      <w:r w:rsidR="00221B9B">
        <w:rPr>
          <w:sz w:val="24"/>
        </w:rPr>
        <w:t>开研讨会</w:t>
      </w:r>
      <w:r w:rsidR="0095430C">
        <w:rPr>
          <w:rFonts w:hint="eastAsia"/>
          <w:sz w:val="24"/>
        </w:rPr>
        <w:t>，</w:t>
      </w:r>
      <w:r w:rsidR="005F6E34">
        <w:rPr>
          <w:sz w:val="24"/>
        </w:rPr>
        <w:t>我的每一个问题，</w:t>
      </w:r>
      <w:r w:rsidR="00305B0F">
        <w:rPr>
          <w:rFonts w:hint="eastAsia"/>
          <w:sz w:val="24"/>
        </w:rPr>
        <w:t>林</w:t>
      </w:r>
      <w:r w:rsidR="005F6E34">
        <w:rPr>
          <w:sz w:val="24"/>
        </w:rPr>
        <w:t>老师都及时的</w:t>
      </w:r>
      <w:r w:rsidR="0095430C">
        <w:rPr>
          <w:rFonts w:hint="eastAsia"/>
          <w:sz w:val="24"/>
        </w:rPr>
        <w:t>给予</w:t>
      </w:r>
      <w:r w:rsidR="005F6E34">
        <w:rPr>
          <w:sz w:val="24"/>
        </w:rPr>
        <w:t>回复</w:t>
      </w:r>
      <w:r w:rsidR="005F6E34">
        <w:rPr>
          <w:rFonts w:hint="eastAsia"/>
          <w:sz w:val="24"/>
        </w:rPr>
        <w:t>，</w:t>
      </w:r>
      <w:r w:rsidR="005F6E34">
        <w:rPr>
          <w:sz w:val="24"/>
        </w:rPr>
        <w:t>对于我的每一个</w:t>
      </w:r>
      <w:r w:rsidR="005F6E34">
        <w:rPr>
          <w:rFonts w:hint="eastAsia"/>
          <w:sz w:val="24"/>
        </w:rPr>
        <w:t>错误</w:t>
      </w:r>
      <w:r w:rsidR="005F6E34">
        <w:rPr>
          <w:sz w:val="24"/>
        </w:rPr>
        <w:t>都给予指出</w:t>
      </w:r>
      <w:r w:rsidR="005F6E34">
        <w:rPr>
          <w:rFonts w:hint="eastAsia"/>
          <w:sz w:val="24"/>
        </w:rPr>
        <w:t>，在此由衷的</w:t>
      </w:r>
      <w:r w:rsidR="005F6E34">
        <w:rPr>
          <w:sz w:val="24"/>
        </w:rPr>
        <w:t>感谢</w:t>
      </w:r>
      <w:r w:rsidR="00305B0F">
        <w:rPr>
          <w:rFonts w:hint="eastAsia"/>
          <w:sz w:val="24"/>
        </w:rPr>
        <w:t>林</w:t>
      </w:r>
      <w:r w:rsidR="005F6E34">
        <w:rPr>
          <w:sz w:val="24"/>
        </w:rPr>
        <w:t>老师</w:t>
      </w:r>
      <w:r w:rsidR="005F6E34">
        <w:rPr>
          <w:rFonts w:hint="eastAsia"/>
          <w:sz w:val="24"/>
        </w:rPr>
        <w:t>，</w:t>
      </w:r>
      <w:r w:rsidR="00305B0F">
        <w:rPr>
          <w:rFonts w:hint="eastAsia"/>
          <w:sz w:val="24"/>
        </w:rPr>
        <w:t>您</w:t>
      </w:r>
      <w:r w:rsidR="005F6E34">
        <w:rPr>
          <w:rFonts w:hint="eastAsia"/>
          <w:sz w:val="24"/>
        </w:rPr>
        <w:t>辛苦了</w:t>
      </w:r>
      <w:r w:rsidR="005F6E34">
        <w:rPr>
          <w:sz w:val="24"/>
        </w:rPr>
        <w:t>。</w:t>
      </w:r>
      <w:r w:rsidR="005F6E34">
        <w:rPr>
          <w:rFonts w:hint="eastAsia"/>
          <w:sz w:val="24"/>
        </w:rPr>
        <w:t>通过这段</w:t>
      </w:r>
      <w:r w:rsidR="005F6E34">
        <w:rPr>
          <w:sz w:val="24"/>
        </w:rPr>
        <w:t>时间对</w:t>
      </w:r>
      <w:r w:rsidR="00305B0F">
        <w:rPr>
          <w:rFonts w:hint="eastAsia"/>
          <w:sz w:val="24"/>
        </w:rPr>
        <w:t>大数据在港口物流领域的应用</w:t>
      </w:r>
      <w:r w:rsidR="00BB26D1">
        <w:rPr>
          <w:rFonts w:hint="eastAsia"/>
          <w:sz w:val="24"/>
        </w:rPr>
        <w:t>及影响</w:t>
      </w:r>
      <w:r w:rsidR="005F6E34">
        <w:rPr>
          <w:sz w:val="24"/>
        </w:rPr>
        <w:t>的了解</w:t>
      </w:r>
      <w:r w:rsidR="0095430C">
        <w:rPr>
          <w:rFonts w:hint="eastAsia"/>
          <w:sz w:val="24"/>
        </w:rPr>
        <w:t>学习</w:t>
      </w:r>
      <w:r w:rsidR="005F6E34">
        <w:rPr>
          <w:rFonts w:hint="eastAsia"/>
          <w:sz w:val="24"/>
        </w:rPr>
        <w:t>让我</w:t>
      </w:r>
      <w:r w:rsidR="005F6E34">
        <w:rPr>
          <w:sz w:val="24"/>
        </w:rPr>
        <w:t>对</w:t>
      </w:r>
      <w:r w:rsidR="00305B0F">
        <w:rPr>
          <w:rFonts w:hint="eastAsia"/>
          <w:sz w:val="24"/>
        </w:rPr>
        <w:t>港口物流的发展</w:t>
      </w:r>
      <w:r w:rsidR="005F6E34">
        <w:rPr>
          <w:sz w:val="24"/>
        </w:rPr>
        <w:t>有了新的认识</w:t>
      </w:r>
      <w:r w:rsidR="005F6E34">
        <w:rPr>
          <w:rFonts w:hint="eastAsia"/>
          <w:sz w:val="24"/>
        </w:rPr>
        <w:t>。</w:t>
      </w:r>
    </w:p>
    <w:p w:rsidR="00F4478E" w:rsidRPr="005F6E34" w:rsidRDefault="005F6E34" w:rsidP="0095430C">
      <w:pPr>
        <w:spacing w:line="360" w:lineRule="auto"/>
        <w:ind w:firstLineChars="200" w:firstLine="480"/>
        <w:rPr>
          <w:sz w:val="24"/>
        </w:rPr>
      </w:pPr>
      <w:r w:rsidRPr="0095430C">
        <w:rPr>
          <w:sz w:val="24"/>
        </w:rPr>
        <w:t>另外，要感谢我的家人，是家人的鼓励和支持，使</w:t>
      </w:r>
      <w:r w:rsidR="0095430C" w:rsidRPr="0095430C">
        <w:rPr>
          <w:rFonts w:hint="eastAsia"/>
          <w:sz w:val="24"/>
        </w:rPr>
        <w:t>将近不惑</w:t>
      </w:r>
      <w:r w:rsidRPr="0095430C">
        <w:rPr>
          <w:sz w:val="24"/>
        </w:rPr>
        <w:t>之年的我能够全心投入学习和工作之中，顺利完成学业。最后衷心感谢在百忙之中评阅论文和参加</w:t>
      </w:r>
      <w:hyperlink r:id="rId7" w:tgtFrame="_blank" w:history="1">
        <w:r w:rsidRPr="0095430C">
          <w:rPr>
            <w:sz w:val="24"/>
          </w:rPr>
          <w:t>答辩</w:t>
        </w:r>
      </w:hyperlink>
      <w:r w:rsidRPr="0095430C">
        <w:rPr>
          <w:sz w:val="24"/>
        </w:rPr>
        <w:t>的各位专家、教授</w:t>
      </w:r>
      <w:r w:rsidRPr="0095430C">
        <w:rPr>
          <w:sz w:val="24"/>
        </w:rPr>
        <w:t>!</w:t>
      </w:r>
      <w:r w:rsidR="00F4478E">
        <w:br w:type="page"/>
      </w:r>
    </w:p>
    <w:p w:rsidR="00B525FC" w:rsidRPr="007A3A1A" w:rsidRDefault="00F4478E" w:rsidP="007836B8">
      <w:pPr>
        <w:pStyle w:val="1"/>
        <w:spacing w:before="0" w:after="0" w:line="360" w:lineRule="auto"/>
        <w:jc w:val="center"/>
        <w:rPr>
          <w:rFonts w:ascii="宋体" w:hAnsi="宋体"/>
          <w:sz w:val="28"/>
          <w:szCs w:val="28"/>
        </w:rPr>
      </w:pPr>
      <w:bookmarkStart w:id="76" w:name="_Toc513297974"/>
      <w:r w:rsidRPr="007A3A1A">
        <w:rPr>
          <w:rFonts w:ascii="宋体" w:hAnsi="宋体" w:hint="eastAsia"/>
          <w:sz w:val="28"/>
          <w:szCs w:val="28"/>
        </w:rPr>
        <w:lastRenderedPageBreak/>
        <w:t>参考文献</w:t>
      </w:r>
      <w:bookmarkEnd w:id="76"/>
    </w:p>
    <w:p w:rsidR="005830C3" w:rsidRDefault="00676944" w:rsidP="007836B8">
      <w:pPr>
        <w:spacing w:line="360" w:lineRule="auto"/>
        <w:rPr>
          <w:rFonts w:ascii="宋体" w:hAnsi="宋体"/>
          <w:szCs w:val="21"/>
        </w:rPr>
      </w:pPr>
      <w:r w:rsidRPr="00676944">
        <w:rPr>
          <w:rFonts w:ascii="宋体" w:hAnsi="宋体" w:hint="eastAsia"/>
          <w:szCs w:val="21"/>
        </w:rPr>
        <w:t>[1] 徐凯、郭胜童、彭翀.港口发展与大数据是的的对接[EB/OL].上海，2015.5</w:t>
      </w:r>
    </w:p>
    <w:p w:rsidR="001A7E31" w:rsidRDefault="001A7E31" w:rsidP="007836B8">
      <w:pPr>
        <w:spacing w:line="360" w:lineRule="auto"/>
        <w:rPr>
          <w:rFonts w:ascii="宋体" w:hAnsi="宋体"/>
          <w:szCs w:val="21"/>
        </w:rPr>
      </w:pPr>
      <w:r w:rsidRPr="001A7E31">
        <w:rPr>
          <w:rFonts w:ascii="宋体" w:hAnsi="宋体" w:hint="eastAsia"/>
          <w:szCs w:val="21"/>
        </w:rPr>
        <w:t>[2] 阎永哲，陈钧浩.构建宁波港口物流大数据服务平台的思考[J].宁波大学学报(人文版)，2016，29(3)：101-105.</w:t>
      </w:r>
    </w:p>
    <w:p w:rsidR="001A7E31" w:rsidRPr="007836B8" w:rsidRDefault="00E27034" w:rsidP="007836B8">
      <w:pPr>
        <w:spacing w:line="360" w:lineRule="auto"/>
        <w:rPr>
          <w:rFonts w:ascii="宋体" w:hAnsi="宋体"/>
          <w:szCs w:val="21"/>
        </w:rPr>
      </w:pPr>
      <w:r>
        <w:rPr>
          <w:rFonts w:ascii="宋体" w:hAnsi="宋体" w:hint="eastAsia"/>
          <w:szCs w:val="21"/>
        </w:rPr>
        <w:t>[3</w:t>
      </w:r>
      <w:r w:rsidRPr="00E27034">
        <w:rPr>
          <w:rFonts w:ascii="宋体" w:hAnsi="宋体" w:hint="eastAsia"/>
          <w:szCs w:val="21"/>
        </w:rPr>
        <w:t>] 徐凯.关于智慧港口和港口大数据[EB/OL].2017.5</w:t>
      </w:r>
    </w:p>
    <w:sectPr w:rsidR="001A7E31" w:rsidRPr="007836B8" w:rsidSect="00B945BB">
      <w:headerReference w:type="default" r:id="rId8"/>
      <w:footerReference w:type="default" r:id="rId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211F" w:rsidRDefault="0041211F" w:rsidP="0028319B">
      <w:r>
        <w:separator/>
      </w:r>
    </w:p>
  </w:endnote>
  <w:endnote w:type="continuationSeparator" w:id="0">
    <w:p w:rsidR="0041211F" w:rsidRDefault="0041211F" w:rsidP="00283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839640"/>
      <w:docPartObj>
        <w:docPartGallery w:val="Page Numbers (Bottom of Page)"/>
        <w:docPartUnique/>
      </w:docPartObj>
    </w:sdtPr>
    <w:sdtEndPr/>
    <w:sdtContent>
      <w:p w:rsidR="004943BD" w:rsidRDefault="004943BD">
        <w:pPr>
          <w:pStyle w:val="a4"/>
          <w:jc w:val="center"/>
        </w:pPr>
        <w:r>
          <w:fldChar w:fldCharType="begin"/>
        </w:r>
        <w:r>
          <w:instrText>PAGE   \* MERGEFORMAT</w:instrText>
        </w:r>
        <w:r>
          <w:fldChar w:fldCharType="separate"/>
        </w:r>
        <w:r w:rsidR="002528A8" w:rsidRPr="002528A8">
          <w:rPr>
            <w:noProof/>
            <w:lang w:val="zh-CN"/>
          </w:rPr>
          <w:t>11</w:t>
        </w:r>
        <w:r>
          <w:fldChar w:fldCharType="end"/>
        </w:r>
      </w:p>
    </w:sdtContent>
  </w:sdt>
  <w:p w:rsidR="004943BD" w:rsidRDefault="004943BD" w:rsidP="00825FFD">
    <w:pPr>
      <w:pStyle w:val="a4"/>
      <w:ind w:firstLineChars="2000" w:firstLine="36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211F" w:rsidRDefault="0041211F" w:rsidP="0028319B">
      <w:r>
        <w:separator/>
      </w:r>
    </w:p>
  </w:footnote>
  <w:footnote w:type="continuationSeparator" w:id="0">
    <w:p w:rsidR="0041211F" w:rsidRDefault="0041211F" w:rsidP="002831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3BD" w:rsidRDefault="00C238EA" w:rsidP="009B4C24">
    <w:pPr>
      <w:pStyle w:val="a3"/>
      <w:jc w:val="both"/>
    </w:pPr>
    <w:r>
      <w:rPr>
        <w:rFonts w:hint="eastAsia"/>
      </w:rPr>
      <w:t>上海第二工业</w:t>
    </w:r>
    <w:r w:rsidR="004943BD">
      <w:rPr>
        <w:rFonts w:hint="eastAsia"/>
      </w:rPr>
      <w:t>大学</w:t>
    </w:r>
    <w:r w:rsidR="004943BD" w:rsidRPr="00F930B3">
      <w:rPr>
        <w:rFonts w:hint="eastAsia"/>
      </w:rPr>
      <w:t>本科毕业设计（论文）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40FA0"/>
    <w:multiLevelType w:val="hybridMultilevel"/>
    <w:tmpl w:val="9BD479DA"/>
    <w:lvl w:ilvl="0" w:tplc="F0347C78">
      <w:start w:val="1"/>
      <w:numFmt w:val="chineseCountingThousand"/>
      <w:lvlText w:val="(%1)"/>
      <w:lvlJc w:val="left"/>
      <w:pPr>
        <w:ind w:left="840" w:hanging="420"/>
      </w:pPr>
      <w:rPr>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DA0873"/>
    <w:multiLevelType w:val="hybridMultilevel"/>
    <w:tmpl w:val="641CE40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223B7F"/>
    <w:multiLevelType w:val="hybridMultilevel"/>
    <w:tmpl w:val="A842774C"/>
    <w:lvl w:ilvl="0" w:tplc="28103D8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056702C"/>
    <w:multiLevelType w:val="hybridMultilevel"/>
    <w:tmpl w:val="D61C8F62"/>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FD5B28"/>
    <w:multiLevelType w:val="hybridMultilevel"/>
    <w:tmpl w:val="CACEC87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2447DC9"/>
    <w:multiLevelType w:val="hybridMultilevel"/>
    <w:tmpl w:val="A484E2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3DF5850"/>
    <w:multiLevelType w:val="hybridMultilevel"/>
    <w:tmpl w:val="C3B0CF34"/>
    <w:lvl w:ilvl="0" w:tplc="E6222B80">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6E5371"/>
    <w:multiLevelType w:val="hybridMultilevel"/>
    <w:tmpl w:val="EE32A6A2"/>
    <w:lvl w:ilvl="0" w:tplc="F0347C78">
      <w:start w:val="1"/>
      <w:numFmt w:val="chineseCountingThousand"/>
      <w:lvlText w:val="(%1)"/>
      <w:lvlJc w:val="left"/>
      <w:pPr>
        <w:ind w:left="840" w:hanging="420"/>
      </w:pPr>
      <w:rPr>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C5B4C24"/>
    <w:multiLevelType w:val="hybridMultilevel"/>
    <w:tmpl w:val="8E76C42C"/>
    <w:lvl w:ilvl="0" w:tplc="D742950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F2968F5"/>
    <w:multiLevelType w:val="hybridMultilevel"/>
    <w:tmpl w:val="7940FD6C"/>
    <w:lvl w:ilvl="0" w:tplc="FD485A58">
      <w:start w:val="3"/>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4387BD6"/>
    <w:multiLevelType w:val="hybridMultilevel"/>
    <w:tmpl w:val="A8600A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4A72CC4"/>
    <w:multiLevelType w:val="hybridMultilevel"/>
    <w:tmpl w:val="1BEED976"/>
    <w:lvl w:ilvl="0" w:tplc="04090017">
      <w:start w:val="1"/>
      <w:numFmt w:val="chineseCountingThousand"/>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72370DD"/>
    <w:multiLevelType w:val="hybridMultilevel"/>
    <w:tmpl w:val="F79CA910"/>
    <w:lvl w:ilvl="0" w:tplc="0409000F">
      <w:start w:val="1"/>
      <w:numFmt w:val="decimal"/>
      <w:lvlText w:val="%1."/>
      <w:lvlJc w:val="left"/>
      <w:pPr>
        <w:ind w:left="1350" w:hanging="420"/>
      </w:p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13" w15:restartNumberingAfterBreak="0">
    <w:nsid w:val="40344D3E"/>
    <w:multiLevelType w:val="hybridMultilevel"/>
    <w:tmpl w:val="CACEC872"/>
    <w:lvl w:ilvl="0" w:tplc="0409000F">
      <w:start w:val="1"/>
      <w:numFmt w:val="decimal"/>
      <w:lvlText w:val="%1."/>
      <w:lvlJc w:val="left"/>
      <w:pPr>
        <w:ind w:left="1350" w:hanging="420"/>
      </w:p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14" w15:restartNumberingAfterBreak="0">
    <w:nsid w:val="41006E93"/>
    <w:multiLevelType w:val="hybridMultilevel"/>
    <w:tmpl w:val="E9BA1E4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89B33A1"/>
    <w:multiLevelType w:val="hybridMultilevel"/>
    <w:tmpl w:val="75A24458"/>
    <w:lvl w:ilvl="0" w:tplc="F0347C78">
      <w:start w:val="1"/>
      <w:numFmt w:val="chineseCountingThousand"/>
      <w:lvlText w:val="(%1)"/>
      <w:lvlJc w:val="left"/>
      <w:pPr>
        <w:ind w:left="930" w:hanging="420"/>
      </w:pPr>
      <w:rPr>
        <w:b/>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6" w15:restartNumberingAfterBreak="0">
    <w:nsid w:val="48F2299F"/>
    <w:multiLevelType w:val="hybridMultilevel"/>
    <w:tmpl w:val="4412B9F0"/>
    <w:lvl w:ilvl="0" w:tplc="3C68BB8A">
      <w:start w:val="1"/>
      <w:numFmt w:val="decimal"/>
      <w:lvlText w:val="%1."/>
      <w:lvlJc w:val="left"/>
      <w:pPr>
        <w:ind w:left="1290" w:hanging="360"/>
      </w:pPr>
      <w:rPr>
        <w:rFonts w:hint="default"/>
      </w:r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17" w15:restartNumberingAfterBreak="0">
    <w:nsid w:val="4A7A6C77"/>
    <w:multiLevelType w:val="hybridMultilevel"/>
    <w:tmpl w:val="362EDE40"/>
    <w:lvl w:ilvl="0" w:tplc="4056A14A">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AA55032"/>
    <w:multiLevelType w:val="hybridMultilevel"/>
    <w:tmpl w:val="12FA4D18"/>
    <w:lvl w:ilvl="0" w:tplc="0409000F">
      <w:start w:val="1"/>
      <w:numFmt w:val="decimal"/>
      <w:lvlText w:val="%1."/>
      <w:lvlJc w:val="left"/>
      <w:pPr>
        <w:ind w:left="1350" w:hanging="420"/>
      </w:p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19" w15:restartNumberingAfterBreak="0">
    <w:nsid w:val="536807C8"/>
    <w:multiLevelType w:val="hybridMultilevel"/>
    <w:tmpl w:val="E0DA99C8"/>
    <w:lvl w:ilvl="0" w:tplc="F0347C78">
      <w:start w:val="1"/>
      <w:numFmt w:val="chineseCountingThousand"/>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58F1672"/>
    <w:multiLevelType w:val="hybridMultilevel"/>
    <w:tmpl w:val="B4107E7C"/>
    <w:lvl w:ilvl="0" w:tplc="DCBCD96E">
      <w:start w:val="1"/>
      <w:numFmt w:val="chineseCountingThousand"/>
      <w:lvlText w:val="%1、"/>
      <w:lvlJc w:val="left"/>
      <w:pPr>
        <w:ind w:left="420" w:hanging="420"/>
      </w:pPr>
      <w:rPr>
        <w:rFonts w:ascii="宋体" w:eastAsia="宋体" w:hAnsi="宋体"/>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8032541"/>
    <w:multiLevelType w:val="hybridMultilevel"/>
    <w:tmpl w:val="11E03AC8"/>
    <w:lvl w:ilvl="0" w:tplc="3A008418">
      <w:start w:val="1"/>
      <w:numFmt w:val="decimal"/>
      <w:lvlText w:val="%1，"/>
      <w:lvlJc w:val="left"/>
      <w:pPr>
        <w:ind w:left="675" w:hanging="360"/>
      </w:pPr>
      <w:rPr>
        <w:rFonts w:hint="eastAsia"/>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2" w15:restartNumberingAfterBreak="0">
    <w:nsid w:val="59CB00F8"/>
    <w:multiLevelType w:val="hybridMultilevel"/>
    <w:tmpl w:val="53868C2E"/>
    <w:lvl w:ilvl="0" w:tplc="8D86B522">
      <w:start w:val="1"/>
      <w:numFmt w:val="decimal"/>
      <w:lvlText w:val="%1，"/>
      <w:lvlJc w:val="left"/>
      <w:pPr>
        <w:ind w:left="675" w:hanging="360"/>
      </w:pPr>
      <w:rPr>
        <w:rFonts w:hint="eastAsia"/>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3" w15:restartNumberingAfterBreak="0">
    <w:nsid w:val="5DF718BE"/>
    <w:multiLevelType w:val="hybridMultilevel"/>
    <w:tmpl w:val="CE1CC7C8"/>
    <w:lvl w:ilvl="0" w:tplc="636C7A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08C1603"/>
    <w:multiLevelType w:val="hybridMultilevel"/>
    <w:tmpl w:val="3092D25C"/>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0BD7070"/>
    <w:multiLevelType w:val="hybridMultilevel"/>
    <w:tmpl w:val="688C28F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1721055"/>
    <w:multiLevelType w:val="hybridMultilevel"/>
    <w:tmpl w:val="DEE22624"/>
    <w:lvl w:ilvl="0" w:tplc="F0347C78">
      <w:start w:val="1"/>
      <w:numFmt w:val="chineseCountingThousand"/>
      <w:lvlText w:val="(%1)"/>
      <w:lvlJc w:val="left"/>
      <w:pPr>
        <w:ind w:left="840" w:hanging="420"/>
      </w:pPr>
      <w:rPr>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19725B4"/>
    <w:multiLevelType w:val="multilevel"/>
    <w:tmpl w:val="0004D2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64072FE6"/>
    <w:multiLevelType w:val="hybridMultilevel"/>
    <w:tmpl w:val="CD12AF20"/>
    <w:lvl w:ilvl="0" w:tplc="739A650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83B5CC6"/>
    <w:multiLevelType w:val="hybridMultilevel"/>
    <w:tmpl w:val="A484E24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93F73D1"/>
    <w:multiLevelType w:val="hybridMultilevel"/>
    <w:tmpl w:val="AFF4D67A"/>
    <w:lvl w:ilvl="0" w:tplc="7E9EE57E">
      <w:start w:val="1"/>
      <w:numFmt w:val="decimalEnclosedCircle"/>
      <w:lvlText w:val="%1"/>
      <w:lvlJc w:val="left"/>
      <w:pPr>
        <w:ind w:left="360" w:hanging="360"/>
      </w:pPr>
      <w:rPr>
        <w:rFonts w:eastAsia="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C485D30"/>
    <w:multiLevelType w:val="hybridMultilevel"/>
    <w:tmpl w:val="92CC19FC"/>
    <w:lvl w:ilvl="0" w:tplc="54501C1A">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C567BBF"/>
    <w:multiLevelType w:val="hybridMultilevel"/>
    <w:tmpl w:val="7542051C"/>
    <w:lvl w:ilvl="0" w:tplc="0409000F">
      <w:start w:val="1"/>
      <w:numFmt w:val="decimal"/>
      <w:lvlText w:val="%1."/>
      <w:lvlJc w:val="left"/>
      <w:pPr>
        <w:ind w:left="1350" w:hanging="420"/>
      </w:p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33" w15:restartNumberingAfterBreak="0">
    <w:nsid w:val="72212BB6"/>
    <w:multiLevelType w:val="hybridMultilevel"/>
    <w:tmpl w:val="40C65E1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2975358"/>
    <w:multiLevelType w:val="hybridMultilevel"/>
    <w:tmpl w:val="DD080E8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2E0499D"/>
    <w:multiLevelType w:val="hybridMultilevel"/>
    <w:tmpl w:val="895C337C"/>
    <w:lvl w:ilvl="0" w:tplc="B3FAF33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72109BE"/>
    <w:multiLevelType w:val="hybridMultilevel"/>
    <w:tmpl w:val="EDBCE744"/>
    <w:lvl w:ilvl="0" w:tplc="04090017">
      <w:start w:val="1"/>
      <w:numFmt w:val="chineseCountingThousand"/>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num w:numId="1">
    <w:abstractNumId w:val="27"/>
  </w:num>
  <w:num w:numId="2">
    <w:abstractNumId w:val="9"/>
  </w:num>
  <w:num w:numId="3">
    <w:abstractNumId w:val="27"/>
  </w:num>
  <w:num w:numId="4">
    <w:abstractNumId w:val="21"/>
  </w:num>
  <w:num w:numId="5">
    <w:abstractNumId w:val="22"/>
  </w:num>
  <w:num w:numId="6">
    <w:abstractNumId w:val="31"/>
  </w:num>
  <w:num w:numId="7">
    <w:abstractNumId w:val="27"/>
  </w:num>
  <w:num w:numId="8">
    <w:abstractNumId w:val="17"/>
  </w:num>
  <w:num w:numId="9">
    <w:abstractNumId w:val="27"/>
  </w:num>
  <w:num w:numId="10">
    <w:abstractNumId w:val="30"/>
  </w:num>
  <w:num w:numId="11">
    <w:abstractNumId w:val="27"/>
  </w:num>
  <w:num w:numId="12">
    <w:abstractNumId w:val="35"/>
  </w:num>
  <w:num w:numId="13">
    <w:abstractNumId w:val="27"/>
  </w:num>
  <w:num w:numId="14">
    <w:abstractNumId w:val="8"/>
  </w:num>
  <w:num w:numId="15">
    <w:abstractNumId w:val="28"/>
  </w:num>
  <w:num w:numId="16">
    <w:abstractNumId w:val="23"/>
  </w:num>
  <w:num w:numId="17">
    <w:abstractNumId w:val="2"/>
  </w:num>
  <w:num w:numId="18">
    <w:abstractNumId w:val="6"/>
  </w:num>
  <w:num w:numId="19">
    <w:abstractNumId w:val="29"/>
  </w:num>
  <w:num w:numId="20">
    <w:abstractNumId w:val="15"/>
  </w:num>
  <w:num w:numId="21">
    <w:abstractNumId w:val="32"/>
  </w:num>
  <w:num w:numId="22">
    <w:abstractNumId w:val="16"/>
  </w:num>
  <w:num w:numId="23">
    <w:abstractNumId w:val="13"/>
  </w:num>
  <w:num w:numId="24">
    <w:abstractNumId w:val="36"/>
  </w:num>
  <w:num w:numId="25">
    <w:abstractNumId w:val="20"/>
  </w:num>
  <w:num w:numId="26">
    <w:abstractNumId w:val="3"/>
  </w:num>
  <w:num w:numId="27">
    <w:abstractNumId w:val="19"/>
  </w:num>
  <w:num w:numId="28">
    <w:abstractNumId w:val="11"/>
  </w:num>
  <w:num w:numId="29">
    <w:abstractNumId w:val="25"/>
  </w:num>
  <w:num w:numId="30">
    <w:abstractNumId w:val="24"/>
  </w:num>
  <w:num w:numId="31">
    <w:abstractNumId w:val="34"/>
  </w:num>
  <w:num w:numId="32">
    <w:abstractNumId w:val="7"/>
  </w:num>
  <w:num w:numId="33">
    <w:abstractNumId w:val="12"/>
  </w:num>
  <w:num w:numId="34">
    <w:abstractNumId w:val="18"/>
  </w:num>
  <w:num w:numId="35">
    <w:abstractNumId w:val="26"/>
  </w:num>
  <w:num w:numId="36">
    <w:abstractNumId w:val="0"/>
  </w:num>
  <w:num w:numId="37">
    <w:abstractNumId w:val="4"/>
  </w:num>
  <w:num w:numId="38">
    <w:abstractNumId w:val="5"/>
  </w:num>
  <w:num w:numId="39">
    <w:abstractNumId w:val="14"/>
  </w:num>
  <w:num w:numId="40">
    <w:abstractNumId w:val="1"/>
  </w:num>
  <w:num w:numId="41">
    <w:abstractNumId w:val="10"/>
  </w:num>
  <w:num w:numId="42">
    <w:abstractNumId w:val="3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nshiwei">
    <w15:presenceInfo w15:providerId="None" w15:userId="Linshiwe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5D3"/>
    <w:rsid w:val="00004741"/>
    <w:rsid w:val="00026C1A"/>
    <w:rsid w:val="000313E0"/>
    <w:rsid w:val="00034E86"/>
    <w:rsid w:val="000365E4"/>
    <w:rsid w:val="00041FB2"/>
    <w:rsid w:val="00044D8C"/>
    <w:rsid w:val="00057BB0"/>
    <w:rsid w:val="0006594C"/>
    <w:rsid w:val="00090627"/>
    <w:rsid w:val="000B17AC"/>
    <w:rsid w:val="000B51DB"/>
    <w:rsid w:val="000D148C"/>
    <w:rsid w:val="000D479B"/>
    <w:rsid w:val="00102C25"/>
    <w:rsid w:val="0013571A"/>
    <w:rsid w:val="00135F03"/>
    <w:rsid w:val="001409E4"/>
    <w:rsid w:val="00142D9E"/>
    <w:rsid w:val="00145DBE"/>
    <w:rsid w:val="001463F4"/>
    <w:rsid w:val="00155540"/>
    <w:rsid w:val="0016055B"/>
    <w:rsid w:val="00175CB2"/>
    <w:rsid w:val="001801EF"/>
    <w:rsid w:val="00192DC7"/>
    <w:rsid w:val="001932FA"/>
    <w:rsid w:val="001966EE"/>
    <w:rsid w:val="001A7E31"/>
    <w:rsid w:val="001D10A3"/>
    <w:rsid w:val="001D5A8E"/>
    <w:rsid w:val="001E4017"/>
    <w:rsid w:val="00207640"/>
    <w:rsid w:val="00214640"/>
    <w:rsid w:val="00216CA8"/>
    <w:rsid w:val="00221B9B"/>
    <w:rsid w:val="00227493"/>
    <w:rsid w:val="00236D51"/>
    <w:rsid w:val="002528A8"/>
    <w:rsid w:val="0025333A"/>
    <w:rsid w:val="00254F80"/>
    <w:rsid w:val="002608E9"/>
    <w:rsid w:val="0028319B"/>
    <w:rsid w:val="002B177F"/>
    <w:rsid w:val="002B2613"/>
    <w:rsid w:val="002B3E8D"/>
    <w:rsid w:val="002C1A2C"/>
    <w:rsid w:val="002D62F5"/>
    <w:rsid w:val="002E2EB8"/>
    <w:rsid w:val="002F2324"/>
    <w:rsid w:val="00305B0F"/>
    <w:rsid w:val="0031509E"/>
    <w:rsid w:val="00326B13"/>
    <w:rsid w:val="00331D81"/>
    <w:rsid w:val="00335F3D"/>
    <w:rsid w:val="003521E1"/>
    <w:rsid w:val="00355D9E"/>
    <w:rsid w:val="00361703"/>
    <w:rsid w:val="00362D81"/>
    <w:rsid w:val="00363D79"/>
    <w:rsid w:val="003650E2"/>
    <w:rsid w:val="00365B2B"/>
    <w:rsid w:val="003745A6"/>
    <w:rsid w:val="00375DA5"/>
    <w:rsid w:val="0038361B"/>
    <w:rsid w:val="003906D2"/>
    <w:rsid w:val="003914C5"/>
    <w:rsid w:val="003956E2"/>
    <w:rsid w:val="003A131E"/>
    <w:rsid w:val="003A2C1B"/>
    <w:rsid w:val="003B46B9"/>
    <w:rsid w:val="003D3CF9"/>
    <w:rsid w:val="003D526E"/>
    <w:rsid w:val="003E30CA"/>
    <w:rsid w:val="003E352F"/>
    <w:rsid w:val="003F24B8"/>
    <w:rsid w:val="003F307D"/>
    <w:rsid w:val="004008A8"/>
    <w:rsid w:val="00402C55"/>
    <w:rsid w:val="0041211F"/>
    <w:rsid w:val="00412940"/>
    <w:rsid w:val="00416A3E"/>
    <w:rsid w:val="00433DC9"/>
    <w:rsid w:val="004405CD"/>
    <w:rsid w:val="004529DF"/>
    <w:rsid w:val="004572E4"/>
    <w:rsid w:val="00457E1D"/>
    <w:rsid w:val="00461B00"/>
    <w:rsid w:val="00465478"/>
    <w:rsid w:val="00467439"/>
    <w:rsid w:val="00486826"/>
    <w:rsid w:val="00492BB4"/>
    <w:rsid w:val="00492D6F"/>
    <w:rsid w:val="004943BD"/>
    <w:rsid w:val="004A6E9B"/>
    <w:rsid w:val="004B3A8C"/>
    <w:rsid w:val="004C37EF"/>
    <w:rsid w:val="004E378B"/>
    <w:rsid w:val="004F034D"/>
    <w:rsid w:val="00500201"/>
    <w:rsid w:val="005004F7"/>
    <w:rsid w:val="0052747D"/>
    <w:rsid w:val="00544F6A"/>
    <w:rsid w:val="00556D7D"/>
    <w:rsid w:val="0056195D"/>
    <w:rsid w:val="00567566"/>
    <w:rsid w:val="00570D6F"/>
    <w:rsid w:val="00576C23"/>
    <w:rsid w:val="00580EA4"/>
    <w:rsid w:val="005830C3"/>
    <w:rsid w:val="00592A7A"/>
    <w:rsid w:val="005A6BB3"/>
    <w:rsid w:val="005B1C71"/>
    <w:rsid w:val="005D514C"/>
    <w:rsid w:val="005E1012"/>
    <w:rsid w:val="005F6E34"/>
    <w:rsid w:val="005F759C"/>
    <w:rsid w:val="005F7811"/>
    <w:rsid w:val="006039C6"/>
    <w:rsid w:val="00616920"/>
    <w:rsid w:val="006177D9"/>
    <w:rsid w:val="006204F9"/>
    <w:rsid w:val="00626062"/>
    <w:rsid w:val="0063477A"/>
    <w:rsid w:val="00672C1B"/>
    <w:rsid w:val="00676944"/>
    <w:rsid w:val="00680594"/>
    <w:rsid w:val="0068562C"/>
    <w:rsid w:val="00686073"/>
    <w:rsid w:val="00690555"/>
    <w:rsid w:val="00691378"/>
    <w:rsid w:val="00691CD5"/>
    <w:rsid w:val="0069442D"/>
    <w:rsid w:val="006A0F17"/>
    <w:rsid w:val="006A434D"/>
    <w:rsid w:val="006B3FB4"/>
    <w:rsid w:val="006C5630"/>
    <w:rsid w:val="006D2C43"/>
    <w:rsid w:val="006E614D"/>
    <w:rsid w:val="00735E74"/>
    <w:rsid w:val="00742A8D"/>
    <w:rsid w:val="007442B0"/>
    <w:rsid w:val="0074561B"/>
    <w:rsid w:val="00755C16"/>
    <w:rsid w:val="007611E0"/>
    <w:rsid w:val="00761690"/>
    <w:rsid w:val="0076239A"/>
    <w:rsid w:val="0076291E"/>
    <w:rsid w:val="00763046"/>
    <w:rsid w:val="0077155F"/>
    <w:rsid w:val="00776C31"/>
    <w:rsid w:val="00777A97"/>
    <w:rsid w:val="007836B8"/>
    <w:rsid w:val="00783C37"/>
    <w:rsid w:val="00787392"/>
    <w:rsid w:val="00790285"/>
    <w:rsid w:val="007938D3"/>
    <w:rsid w:val="0079740F"/>
    <w:rsid w:val="007A3A1A"/>
    <w:rsid w:val="007F159F"/>
    <w:rsid w:val="007F6FED"/>
    <w:rsid w:val="00801C28"/>
    <w:rsid w:val="00803630"/>
    <w:rsid w:val="00807914"/>
    <w:rsid w:val="00824A8E"/>
    <w:rsid w:val="00825FFD"/>
    <w:rsid w:val="008336CE"/>
    <w:rsid w:val="00842031"/>
    <w:rsid w:val="00842D9E"/>
    <w:rsid w:val="0087737A"/>
    <w:rsid w:val="00880477"/>
    <w:rsid w:val="008806B8"/>
    <w:rsid w:val="00880B5C"/>
    <w:rsid w:val="008837A7"/>
    <w:rsid w:val="008A6E67"/>
    <w:rsid w:val="008A76CE"/>
    <w:rsid w:val="008B10FA"/>
    <w:rsid w:val="008B13DD"/>
    <w:rsid w:val="008B13FC"/>
    <w:rsid w:val="008D7167"/>
    <w:rsid w:val="008E2A8C"/>
    <w:rsid w:val="008F1F7F"/>
    <w:rsid w:val="008F34EC"/>
    <w:rsid w:val="008F72D3"/>
    <w:rsid w:val="00904537"/>
    <w:rsid w:val="00904636"/>
    <w:rsid w:val="00920844"/>
    <w:rsid w:val="00925002"/>
    <w:rsid w:val="00930613"/>
    <w:rsid w:val="009349FF"/>
    <w:rsid w:val="00951F31"/>
    <w:rsid w:val="009534D4"/>
    <w:rsid w:val="0095430C"/>
    <w:rsid w:val="00960AD1"/>
    <w:rsid w:val="00977FDE"/>
    <w:rsid w:val="00997AF1"/>
    <w:rsid w:val="009A3DDA"/>
    <w:rsid w:val="009B4C24"/>
    <w:rsid w:val="009B50B0"/>
    <w:rsid w:val="009C0693"/>
    <w:rsid w:val="009C6074"/>
    <w:rsid w:val="009F1F3B"/>
    <w:rsid w:val="009F2181"/>
    <w:rsid w:val="00A07FF3"/>
    <w:rsid w:val="00A2206D"/>
    <w:rsid w:val="00A3145E"/>
    <w:rsid w:val="00A34F49"/>
    <w:rsid w:val="00A44E16"/>
    <w:rsid w:val="00A52DBB"/>
    <w:rsid w:val="00A6127C"/>
    <w:rsid w:val="00A621A8"/>
    <w:rsid w:val="00A6221F"/>
    <w:rsid w:val="00A7101A"/>
    <w:rsid w:val="00A72B9E"/>
    <w:rsid w:val="00AB27DE"/>
    <w:rsid w:val="00AB43DB"/>
    <w:rsid w:val="00AC27FF"/>
    <w:rsid w:val="00AC2FC4"/>
    <w:rsid w:val="00AC5B79"/>
    <w:rsid w:val="00AE20B9"/>
    <w:rsid w:val="00AE4914"/>
    <w:rsid w:val="00AE4F84"/>
    <w:rsid w:val="00AE710E"/>
    <w:rsid w:val="00AF0159"/>
    <w:rsid w:val="00AF4849"/>
    <w:rsid w:val="00B056B7"/>
    <w:rsid w:val="00B23008"/>
    <w:rsid w:val="00B27197"/>
    <w:rsid w:val="00B30A47"/>
    <w:rsid w:val="00B40B24"/>
    <w:rsid w:val="00B45AAF"/>
    <w:rsid w:val="00B46C19"/>
    <w:rsid w:val="00B525FC"/>
    <w:rsid w:val="00B52729"/>
    <w:rsid w:val="00B53AE0"/>
    <w:rsid w:val="00B55F20"/>
    <w:rsid w:val="00B56FA7"/>
    <w:rsid w:val="00B834A3"/>
    <w:rsid w:val="00B945BB"/>
    <w:rsid w:val="00B971FE"/>
    <w:rsid w:val="00BB1389"/>
    <w:rsid w:val="00BB26D1"/>
    <w:rsid w:val="00BE40A4"/>
    <w:rsid w:val="00BE6E5C"/>
    <w:rsid w:val="00BE7706"/>
    <w:rsid w:val="00BE7E42"/>
    <w:rsid w:val="00BF2ABA"/>
    <w:rsid w:val="00C156FE"/>
    <w:rsid w:val="00C15BE0"/>
    <w:rsid w:val="00C20956"/>
    <w:rsid w:val="00C238EA"/>
    <w:rsid w:val="00C24753"/>
    <w:rsid w:val="00C26240"/>
    <w:rsid w:val="00C27C5A"/>
    <w:rsid w:val="00C34D7C"/>
    <w:rsid w:val="00C361D0"/>
    <w:rsid w:val="00C57D8B"/>
    <w:rsid w:val="00C67C18"/>
    <w:rsid w:val="00C74F24"/>
    <w:rsid w:val="00C7593E"/>
    <w:rsid w:val="00C87328"/>
    <w:rsid w:val="00C92597"/>
    <w:rsid w:val="00CA4C41"/>
    <w:rsid w:val="00CA615B"/>
    <w:rsid w:val="00CB31DC"/>
    <w:rsid w:val="00CE061D"/>
    <w:rsid w:val="00CF51EB"/>
    <w:rsid w:val="00D1153A"/>
    <w:rsid w:val="00D33912"/>
    <w:rsid w:val="00D34D8A"/>
    <w:rsid w:val="00D43584"/>
    <w:rsid w:val="00D45B1A"/>
    <w:rsid w:val="00D5467F"/>
    <w:rsid w:val="00D61EDC"/>
    <w:rsid w:val="00D67F1A"/>
    <w:rsid w:val="00D71477"/>
    <w:rsid w:val="00D8044B"/>
    <w:rsid w:val="00D86BA9"/>
    <w:rsid w:val="00D86ED7"/>
    <w:rsid w:val="00D90997"/>
    <w:rsid w:val="00D94BDD"/>
    <w:rsid w:val="00DA5ED3"/>
    <w:rsid w:val="00DA6395"/>
    <w:rsid w:val="00DC00B0"/>
    <w:rsid w:val="00DC2E40"/>
    <w:rsid w:val="00DC2EB6"/>
    <w:rsid w:val="00DC42E4"/>
    <w:rsid w:val="00DC7360"/>
    <w:rsid w:val="00DC75D8"/>
    <w:rsid w:val="00DD2BB9"/>
    <w:rsid w:val="00DF3354"/>
    <w:rsid w:val="00E0536C"/>
    <w:rsid w:val="00E25582"/>
    <w:rsid w:val="00E27034"/>
    <w:rsid w:val="00E36D08"/>
    <w:rsid w:val="00E407CC"/>
    <w:rsid w:val="00E554E6"/>
    <w:rsid w:val="00E624CF"/>
    <w:rsid w:val="00E757E0"/>
    <w:rsid w:val="00E878BE"/>
    <w:rsid w:val="00E922A1"/>
    <w:rsid w:val="00E945D7"/>
    <w:rsid w:val="00EA35F3"/>
    <w:rsid w:val="00EA42E3"/>
    <w:rsid w:val="00EB0D9C"/>
    <w:rsid w:val="00EB1E87"/>
    <w:rsid w:val="00EC045E"/>
    <w:rsid w:val="00ED5B65"/>
    <w:rsid w:val="00ED78C0"/>
    <w:rsid w:val="00EE113F"/>
    <w:rsid w:val="00EF06F9"/>
    <w:rsid w:val="00F11F59"/>
    <w:rsid w:val="00F13755"/>
    <w:rsid w:val="00F152F8"/>
    <w:rsid w:val="00F1572D"/>
    <w:rsid w:val="00F1778B"/>
    <w:rsid w:val="00F261B7"/>
    <w:rsid w:val="00F30BEA"/>
    <w:rsid w:val="00F35463"/>
    <w:rsid w:val="00F362B5"/>
    <w:rsid w:val="00F41040"/>
    <w:rsid w:val="00F413C4"/>
    <w:rsid w:val="00F42E25"/>
    <w:rsid w:val="00F4478E"/>
    <w:rsid w:val="00F46E5A"/>
    <w:rsid w:val="00F54D04"/>
    <w:rsid w:val="00F60986"/>
    <w:rsid w:val="00F64DA0"/>
    <w:rsid w:val="00F655D3"/>
    <w:rsid w:val="00F71535"/>
    <w:rsid w:val="00F7298F"/>
    <w:rsid w:val="00F81994"/>
    <w:rsid w:val="00F82A9C"/>
    <w:rsid w:val="00F82FEA"/>
    <w:rsid w:val="00F930B3"/>
    <w:rsid w:val="00F96014"/>
    <w:rsid w:val="00FA03FA"/>
    <w:rsid w:val="00FA0C68"/>
    <w:rsid w:val="00FC19D2"/>
    <w:rsid w:val="00FC3CD7"/>
    <w:rsid w:val="00FE39A9"/>
    <w:rsid w:val="00FF6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FDF196-3978-43ED-9B19-33DB757D6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4C41"/>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7938D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938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938D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938D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938D3"/>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7938D3"/>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semiHidden/>
    <w:unhideWhenUsed/>
    <w:qFormat/>
    <w:rsid w:val="007938D3"/>
    <w:pPr>
      <w:keepNext/>
      <w:keepLines/>
      <w:spacing w:before="240" w:after="64" w:line="320" w:lineRule="auto"/>
      <w:outlineLvl w:val="6"/>
    </w:pPr>
    <w:rPr>
      <w:b/>
      <w:bCs/>
      <w:sz w:val="24"/>
    </w:rPr>
  </w:style>
  <w:style w:type="paragraph" w:styleId="8">
    <w:name w:val="heading 8"/>
    <w:basedOn w:val="a"/>
    <w:next w:val="a"/>
    <w:link w:val="8Char"/>
    <w:uiPriority w:val="9"/>
    <w:semiHidden/>
    <w:unhideWhenUsed/>
    <w:qFormat/>
    <w:rsid w:val="007938D3"/>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uiPriority w:val="9"/>
    <w:semiHidden/>
    <w:unhideWhenUsed/>
    <w:qFormat/>
    <w:rsid w:val="007938D3"/>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319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28319B"/>
    <w:rPr>
      <w:sz w:val="18"/>
      <w:szCs w:val="18"/>
    </w:rPr>
  </w:style>
  <w:style w:type="paragraph" w:styleId="a4">
    <w:name w:val="footer"/>
    <w:basedOn w:val="a"/>
    <w:link w:val="Char0"/>
    <w:uiPriority w:val="99"/>
    <w:unhideWhenUsed/>
    <w:rsid w:val="0028319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8319B"/>
    <w:rPr>
      <w:sz w:val="18"/>
      <w:szCs w:val="18"/>
    </w:rPr>
  </w:style>
  <w:style w:type="paragraph" w:styleId="10">
    <w:name w:val="toc 1"/>
    <w:basedOn w:val="a"/>
    <w:next w:val="a"/>
    <w:autoRedefine/>
    <w:uiPriority w:val="39"/>
    <w:rsid w:val="0028319B"/>
    <w:pPr>
      <w:tabs>
        <w:tab w:val="right" w:leader="dot" w:pos="7587"/>
      </w:tabs>
    </w:pPr>
    <w:rPr>
      <w:rFonts w:ascii="宋体"/>
      <w:b/>
      <w:noProof/>
      <w:sz w:val="24"/>
    </w:rPr>
  </w:style>
  <w:style w:type="paragraph" w:styleId="20">
    <w:name w:val="toc 2"/>
    <w:basedOn w:val="a"/>
    <w:next w:val="a"/>
    <w:autoRedefine/>
    <w:uiPriority w:val="39"/>
    <w:rsid w:val="0028319B"/>
    <w:pPr>
      <w:ind w:leftChars="200" w:left="420"/>
    </w:pPr>
  </w:style>
  <w:style w:type="paragraph" w:styleId="30">
    <w:name w:val="toc 3"/>
    <w:basedOn w:val="a"/>
    <w:next w:val="a"/>
    <w:autoRedefine/>
    <w:uiPriority w:val="39"/>
    <w:rsid w:val="0028319B"/>
    <w:pPr>
      <w:ind w:leftChars="400" w:left="840"/>
    </w:pPr>
  </w:style>
  <w:style w:type="character" w:styleId="a5">
    <w:name w:val="Hyperlink"/>
    <w:uiPriority w:val="99"/>
    <w:rsid w:val="0028319B"/>
    <w:rPr>
      <w:color w:val="0000FF"/>
      <w:u w:val="single"/>
    </w:rPr>
  </w:style>
  <w:style w:type="paragraph" w:styleId="40">
    <w:name w:val="toc 4"/>
    <w:basedOn w:val="a"/>
    <w:next w:val="a"/>
    <w:autoRedefine/>
    <w:uiPriority w:val="39"/>
    <w:rsid w:val="0028319B"/>
    <w:pPr>
      <w:ind w:leftChars="600" w:left="1260"/>
    </w:pPr>
  </w:style>
  <w:style w:type="character" w:customStyle="1" w:styleId="1Char">
    <w:name w:val="标题 1 Char"/>
    <w:basedOn w:val="a0"/>
    <w:link w:val="1"/>
    <w:uiPriority w:val="9"/>
    <w:rsid w:val="007938D3"/>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7938D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938D3"/>
    <w:rPr>
      <w:rFonts w:ascii="Times New Roman" w:eastAsia="宋体" w:hAnsi="Times New Roman" w:cs="Times New Roman"/>
      <w:b/>
      <w:bCs/>
      <w:sz w:val="32"/>
      <w:szCs w:val="32"/>
    </w:rPr>
  </w:style>
  <w:style w:type="character" w:customStyle="1" w:styleId="4Char">
    <w:name w:val="标题 4 Char"/>
    <w:basedOn w:val="a0"/>
    <w:link w:val="4"/>
    <w:uiPriority w:val="9"/>
    <w:rsid w:val="007938D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938D3"/>
    <w:rPr>
      <w:rFonts w:ascii="Times New Roman" w:eastAsia="宋体" w:hAnsi="Times New Roman" w:cs="Times New Roman"/>
      <w:b/>
      <w:bCs/>
      <w:sz w:val="28"/>
      <w:szCs w:val="28"/>
    </w:rPr>
  </w:style>
  <w:style w:type="character" w:customStyle="1" w:styleId="6Char">
    <w:name w:val="标题 6 Char"/>
    <w:basedOn w:val="a0"/>
    <w:link w:val="6"/>
    <w:uiPriority w:val="9"/>
    <w:rsid w:val="007938D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938D3"/>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7938D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938D3"/>
    <w:rPr>
      <w:rFonts w:asciiTheme="majorHAnsi" w:eastAsiaTheme="majorEastAsia" w:hAnsiTheme="majorHAnsi" w:cstheme="majorBidi"/>
      <w:szCs w:val="21"/>
    </w:rPr>
  </w:style>
  <w:style w:type="paragraph" w:styleId="a6">
    <w:name w:val="List Paragraph"/>
    <w:basedOn w:val="a"/>
    <w:uiPriority w:val="34"/>
    <w:qFormat/>
    <w:rsid w:val="00175CB2"/>
    <w:pPr>
      <w:ind w:firstLineChars="200" w:firstLine="420"/>
    </w:pPr>
  </w:style>
  <w:style w:type="paragraph" w:styleId="a7">
    <w:name w:val="Title"/>
    <w:basedOn w:val="a"/>
    <w:next w:val="a"/>
    <w:link w:val="Char1"/>
    <w:uiPriority w:val="10"/>
    <w:qFormat/>
    <w:rsid w:val="00B55F20"/>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7"/>
    <w:uiPriority w:val="10"/>
    <w:rsid w:val="00B55F20"/>
    <w:rPr>
      <w:rFonts w:asciiTheme="majorHAnsi" w:eastAsia="宋体" w:hAnsiTheme="majorHAnsi" w:cstheme="majorBidi"/>
      <w:b/>
      <w:bCs/>
      <w:sz w:val="32"/>
      <w:szCs w:val="32"/>
    </w:rPr>
  </w:style>
  <w:style w:type="paragraph" w:styleId="a8">
    <w:name w:val="No Spacing"/>
    <w:link w:val="Char2"/>
    <w:uiPriority w:val="1"/>
    <w:qFormat/>
    <w:rsid w:val="00B945BB"/>
    <w:rPr>
      <w:kern w:val="0"/>
      <w:sz w:val="22"/>
    </w:rPr>
  </w:style>
  <w:style w:type="character" w:customStyle="1" w:styleId="Char2">
    <w:name w:val="无间隔 Char"/>
    <w:basedOn w:val="a0"/>
    <w:link w:val="a8"/>
    <w:uiPriority w:val="1"/>
    <w:rsid w:val="00B945BB"/>
    <w:rPr>
      <w:kern w:val="0"/>
      <w:sz w:val="22"/>
    </w:rPr>
  </w:style>
  <w:style w:type="table" w:styleId="a9">
    <w:name w:val="Table Grid"/>
    <w:basedOn w:val="a1"/>
    <w:uiPriority w:val="39"/>
    <w:rsid w:val="00C925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Char3"/>
    <w:uiPriority w:val="99"/>
    <w:semiHidden/>
    <w:unhideWhenUsed/>
    <w:rsid w:val="0063477A"/>
    <w:rPr>
      <w:sz w:val="18"/>
      <w:szCs w:val="18"/>
    </w:rPr>
  </w:style>
  <w:style w:type="character" w:customStyle="1" w:styleId="Char3">
    <w:name w:val="批注框文本 Char"/>
    <w:basedOn w:val="a0"/>
    <w:link w:val="aa"/>
    <w:uiPriority w:val="99"/>
    <w:semiHidden/>
    <w:rsid w:val="0063477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63561">
      <w:bodyDiv w:val="1"/>
      <w:marLeft w:val="0"/>
      <w:marRight w:val="0"/>
      <w:marTop w:val="0"/>
      <w:marBottom w:val="0"/>
      <w:divBdr>
        <w:top w:val="none" w:sz="0" w:space="0" w:color="auto"/>
        <w:left w:val="none" w:sz="0" w:space="0" w:color="auto"/>
        <w:bottom w:val="none" w:sz="0" w:space="0" w:color="auto"/>
        <w:right w:val="none" w:sz="0" w:space="0" w:color="auto"/>
      </w:divBdr>
    </w:div>
    <w:div w:id="263653313">
      <w:bodyDiv w:val="1"/>
      <w:marLeft w:val="0"/>
      <w:marRight w:val="0"/>
      <w:marTop w:val="0"/>
      <w:marBottom w:val="0"/>
      <w:divBdr>
        <w:top w:val="none" w:sz="0" w:space="0" w:color="auto"/>
        <w:left w:val="none" w:sz="0" w:space="0" w:color="auto"/>
        <w:bottom w:val="none" w:sz="0" w:space="0" w:color="auto"/>
        <w:right w:val="none" w:sz="0" w:space="0" w:color="auto"/>
      </w:divBdr>
      <w:divsChild>
        <w:div w:id="1378042908">
          <w:marLeft w:val="0"/>
          <w:marRight w:val="0"/>
          <w:marTop w:val="0"/>
          <w:marBottom w:val="0"/>
          <w:divBdr>
            <w:top w:val="none" w:sz="0" w:space="0" w:color="auto"/>
            <w:left w:val="none" w:sz="0" w:space="0" w:color="auto"/>
            <w:bottom w:val="none" w:sz="0" w:space="0" w:color="auto"/>
            <w:right w:val="none" w:sz="0" w:space="0" w:color="auto"/>
          </w:divBdr>
        </w:div>
      </w:divsChild>
    </w:div>
    <w:div w:id="668140790">
      <w:bodyDiv w:val="1"/>
      <w:marLeft w:val="0"/>
      <w:marRight w:val="0"/>
      <w:marTop w:val="0"/>
      <w:marBottom w:val="0"/>
      <w:divBdr>
        <w:top w:val="none" w:sz="0" w:space="0" w:color="auto"/>
        <w:left w:val="none" w:sz="0" w:space="0" w:color="auto"/>
        <w:bottom w:val="none" w:sz="0" w:space="0" w:color="auto"/>
        <w:right w:val="none" w:sz="0" w:space="0" w:color="auto"/>
      </w:divBdr>
      <w:divsChild>
        <w:div w:id="1614824650">
          <w:marLeft w:val="0"/>
          <w:marRight w:val="0"/>
          <w:marTop w:val="0"/>
          <w:marBottom w:val="0"/>
          <w:divBdr>
            <w:top w:val="none" w:sz="0" w:space="0" w:color="auto"/>
            <w:left w:val="none" w:sz="0" w:space="0" w:color="auto"/>
            <w:bottom w:val="none" w:sz="0" w:space="0" w:color="auto"/>
            <w:right w:val="none" w:sz="0" w:space="0" w:color="auto"/>
          </w:divBdr>
        </w:div>
      </w:divsChild>
    </w:div>
    <w:div w:id="1882084865">
      <w:bodyDiv w:val="1"/>
      <w:marLeft w:val="0"/>
      <w:marRight w:val="0"/>
      <w:marTop w:val="0"/>
      <w:marBottom w:val="0"/>
      <w:divBdr>
        <w:top w:val="none" w:sz="0" w:space="0" w:color="auto"/>
        <w:left w:val="none" w:sz="0" w:space="0" w:color="auto"/>
        <w:bottom w:val="none" w:sz="0" w:space="0" w:color="auto"/>
        <w:right w:val="none" w:sz="0" w:space="0" w:color="auto"/>
      </w:divBdr>
    </w:div>
    <w:div w:id="210102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bylw.yjbys.com/lunwendabia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14</Pages>
  <Words>1308</Words>
  <Characters>7457</Characters>
  <Application>Microsoft Office Word</Application>
  <DocSecurity>0</DocSecurity>
  <Lines>62</Lines>
  <Paragraphs>17</Paragraphs>
  <ScaleCrop>false</ScaleCrop>
  <Company>Microsoft</Company>
  <LinksUpToDate>false</LinksUpToDate>
  <CharactersWithSpaces>8748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Linshiwei</cp:lastModifiedBy>
  <cp:revision>161</cp:revision>
  <dcterms:created xsi:type="dcterms:W3CDTF">2017-05-25T14:00:00Z</dcterms:created>
  <dcterms:modified xsi:type="dcterms:W3CDTF">2018-05-06T14:03:00Z</dcterms:modified>
</cp:coreProperties>
</file>