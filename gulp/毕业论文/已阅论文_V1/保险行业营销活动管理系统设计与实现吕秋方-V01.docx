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525939"/>
        <w:docPartObj>
          <w:docPartGallery w:val="Cover Pages"/>
          <w:docPartUnique/>
        </w:docPartObj>
      </w:sdtPr>
      <w:sdtEndPr/>
      <w:sdtContent>
        <w:p w:rsidR="00B945BB" w:rsidRDefault="00B945BB"/>
        <w:p w:rsidR="00B945BB" w:rsidRDefault="00203CBC" w:rsidP="00041FB2">
          <w:pPr>
            <w:jc w:val="center"/>
            <w:rPr>
              <w:sz w:val="52"/>
            </w:rPr>
          </w:pPr>
          <w:r>
            <w:rPr>
              <w:rFonts w:hint="eastAsia"/>
              <w:sz w:val="52"/>
            </w:rPr>
            <w:t>上海第二工业</w:t>
          </w:r>
          <w:r w:rsidR="00041FB2">
            <w:rPr>
              <w:sz w:val="52"/>
            </w:rPr>
            <w:t>大学</w:t>
          </w:r>
        </w:p>
        <w:p w:rsidR="00041FB2" w:rsidRDefault="00041FB2" w:rsidP="00041FB2">
          <w:pPr>
            <w:jc w:val="center"/>
            <w:rPr>
              <w:sz w:val="52"/>
            </w:rPr>
          </w:pPr>
        </w:p>
        <w:p w:rsidR="00B945BB" w:rsidRDefault="00041FB2" w:rsidP="00B945BB">
          <w:pPr>
            <w:jc w:val="center"/>
            <w:rPr>
              <w:b/>
              <w:bCs/>
              <w:sz w:val="48"/>
            </w:rPr>
          </w:pPr>
          <w:r>
            <w:rPr>
              <w:rFonts w:hint="eastAsia"/>
              <w:b/>
              <w:bCs/>
              <w:sz w:val="48"/>
            </w:rPr>
            <w:t>计算机学院</w:t>
          </w:r>
          <w:r w:rsidR="00B945BB">
            <w:rPr>
              <w:rFonts w:hint="eastAsia"/>
              <w:b/>
              <w:bCs/>
              <w:sz w:val="48"/>
            </w:rPr>
            <w:t>学院</w:t>
          </w:r>
        </w:p>
        <w:p w:rsidR="00B945BB" w:rsidRDefault="00B945BB" w:rsidP="00B945BB">
          <w:pPr>
            <w:jc w:val="center"/>
            <w:rPr>
              <w:rFonts w:eastAsia="隶书"/>
            </w:rPr>
          </w:pPr>
        </w:p>
        <w:p w:rsidR="00B945BB" w:rsidRDefault="00B945BB" w:rsidP="00B945BB">
          <w:pPr>
            <w:jc w:val="center"/>
            <w:rPr>
              <w:rFonts w:eastAsia="隶书"/>
            </w:rPr>
          </w:pPr>
        </w:p>
        <w:p w:rsidR="00B945BB" w:rsidRDefault="00742A8D" w:rsidP="00B945BB">
          <w:pPr>
            <w:jc w:val="center"/>
            <w:rPr>
              <w:b/>
              <w:bCs/>
              <w:sz w:val="48"/>
            </w:rPr>
          </w:pPr>
          <w:r>
            <w:rPr>
              <w:rFonts w:hint="eastAsia"/>
              <w:b/>
              <w:bCs/>
              <w:sz w:val="44"/>
            </w:rPr>
            <w:t xml:space="preserve"> </w:t>
          </w:r>
          <w:r w:rsidR="00B945BB">
            <w:rPr>
              <w:rFonts w:hint="eastAsia"/>
              <w:b/>
              <w:bCs/>
              <w:sz w:val="48"/>
            </w:rPr>
            <w:t>毕</w:t>
          </w:r>
          <w:r w:rsidR="00B945BB">
            <w:rPr>
              <w:rFonts w:hint="eastAsia"/>
              <w:b/>
              <w:bCs/>
              <w:sz w:val="48"/>
            </w:rPr>
            <w:t xml:space="preserve"> </w:t>
          </w:r>
          <w:r w:rsidR="00B945BB">
            <w:rPr>
              <w:rFonts w:hint="eastAsia"/>
              <w:b/>
              <w:bCs/>
              <w:sz w:val="48"/>
            </w:rPr>
            <w:t>业</w:t>
          </w:r>
          <w:r w:rsidR="00B945BB">
            <w:rPr>
              <w:rFonts w:hint="eastAsia"/>
              <w:b/>
              <w:bCs/>
              <w:sz w:val="48"/>
            </w:rPr>
            <w:t xml:space="preserve"> </w:t>
          </w:r>
          <w:r w:rsidR="00B945BB">
            <w:rPr>
              <w:rFonts w:hint="eastAsia"/>
              <w:b/>
              <w:bCs/>
              <w:sz w:val="48"/>
            </w:rPr>
            <w:t>设</w:t>
          </w:r>
          <w:r w:rsidR="00B945BB">
            <w:rPr>
              <w:rFonts w:hint="eastAsia"/>
              <w:b/>
              <w:bCs/>
              <w:sz w:val="48"/>
            </w:rPr>
            <w:t xml:space="preserve"> </w:t>
          </w:r>
          <w:r>
            <w:rPr>
              <w:rFonts w:hint="eastAsia"/>
              <w:b/>
              <w:bCs/>
              <w:sz w:val="48"/>
            </w:rPr>
            <w:t>计</w:t>
          </w:r>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Pr>
            <w:spacing w:line="480" w:lineRule="auto"/>
          </w:pP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课</w:t>
          </w:r>
          <w:r>
            <w:rPr>
              <w:rFonts w:hint="eastAsia"/>
              <w:b/>
              <w:bCs/>
              <w:sz w:val="32"/>
            </w:rPr>
            <w:t xml:space="preserve">       </w:t>
          </w:r>
          <w:r>
            <w:rPr>
              <w:rFonts w:hint="eastAsia"/>
              <w:b/>
              <w:bCs/>
              <w:sz w:val="32"/>
            </w:rPr>
            <w:t>题</w:t>
          </w:r>
          <w:r>
            <w:rPr>
              <w:rFonts w:hint="eastAsia"/>
              <w:b/>
              <w:bCs/>
              <w:sz w:val="32"/>
              <w:u w:val="thick"/>
            </w:rPr>
            <w:t xml:space="preserve"> </w:t>
          </w:r>
          <w:r w:rsidR="008C7140">
            <w:rPr>
              <w:rFonts w:hint="eastAsia"/>
              <w:b/>
              <w:bCs/>
              <w:sz w:val="32"/>
              <w:u w:val="thick"/>
            </w:rPr>
            <w:t>保险行业营销活动管理系统设计与实现</w:t>
          </w: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计算机科学与技术</w:t>
          </w:r>
          <w:r>
            <w:rPr>
              <w:rFonts w:hint="eastAsia"/>
              <w:b/>
              <w:bCs/>
              <w:sz w:val="32"/>
              <w:u w:val="single"/>
            </w:rPr>
            <w:t xml:space="preserve">               </w:t>
          </w: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历</w:t>
          </w:r>
          <w:r>
            <w:rPr>
              <w:rFonts w:hint="eastAsia"/>
              <w:b/>
              <w:bCs/>
              <w:sz w:val="32"/>
            </w:rPr>
            <w:t xml:space="preserve"> </w:t>
          </w:r>
          <w:r>
            <w:rPr>
              <w:rFonts w:hint="eastAsia"/>
              <w:b/>
              <w:bCs/>
              <w:sz w:val="32"/>
            </w:rPr>
            <w:t>层</w:t>
          </w:r>
          <w:r>
            <w:rPr>
              <w:rFonts w:hint="eastAsia"/>
              <w:b/>
              <w:bCs/>
              <w:sz w:val="32"/>
            </w:rPr>
            <w:t xml:space="preserve"> </w:t>
          </w:r>
          <w:r>
            <w:rPr>
              <w:rFonts w:hint="eastAsia"/>
              <w:b/>
              <w:bCs/>
              <w:sz w:val="32"/>
            </w:rPr>
            <w:t>次</w:t>
          </w:r>
          <w:r>
            <w:rPr>
              <w:rFonts w:hint="eastAsia"/>
              <w:b/>
              <w:bCs/>
              <w:sz w:val="32"/>
              <w:u w:val="single"/>
            </w:rPr>
            <w:t xml:space="preserve">               </w:t>
          </w:r>
          <w:r>
            <w:rPr>
              <w:rFonts w:hint="eastAsia"/>
              <w:b/>
              <w:bCs/>
              <w:sz w:val="32"/>
              <w:u w:val="single"/>
            </w:rPr>
            <w:t>本科</w:t>
          </w:r>
          <w:r>
            <w:rPr>
              <w:rFonts w:hint="eastAsia"/>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bookmarkStart w:id="0" w:name="_GoBack"/>
          <w:r w:rsidR="003C39FA">
            <w:rPr>
              <w:rFonts w:hint="eastAsia"/>
              <w:b/>
              <w:bCs/>
              <w:sz w:val="32"/>
              <w:u w:val="single"/>
            </w:rPr>
            <w:t>吕秋方</w:t>
          </w:r>
          <w:bookmarkEnd w:id="0"/>
          <w:r>
            <w:rPr>
              <w:rFonts w:hint="eastAsia"/>
              <w:b/>
              <w:bCs/>
              <w:sz w:val="32"/>
              <w:u w:val="single"/>
            </w:rPr>
            <w:t xml:space="preserve">                </w:t>
          </w:r>
          <w:r>
            <w:rPr>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F60986">
            <w:rPr>
              <w:b/>
              <w:bCs/>
              <w:sz w:val="32"/>
              <w:u w:val="single"/>
            </w:rPr>
            <w:t xml:space="preserve"> </w:t>
          </w:r>
          <w:r w:rsidR="00F62350">
            <w:rPr>
              <w:b/>
              <w:bCs/>
              <w:sz w:val="32"/>
              <w:u w:val="single"/>
            </w:rPr>
            <w:t>1234567</w:t>
          </w:r>
          <w:r w:rsidR="00F62350">
            <w:rPr>
              <w:rFonts w:hint="eastAsia"/>
              <w:b/>
              <w:bCs/>
              <w:sz w:val="32"/>
              <w:u w:val="single"/>
            </w:rPr>
            <w:t>X</w:t>
          </w:r>
          <w:ins w:id="1" w:author="Linshiwei" w:date="2018-05-13T20:06:00Z">
            <w:r w:rsidR="009E0979">
              <w:rPr>
                <w:rFonts w:hint="eastAsia"/>
                <w:b/>
                <w:bCs/>
                <w:sz w:val="32"/>
                <w:u w:val="single"/>
              </w:rPr>
              <w:t>这是你的学号？</w:t>
            </w:r>
          </w:ins>
          <w:r>
            <w:rPr>
              <w:rFonts w:hint="eastAsia"/>
              <w:b/>
              <w:bCs/>
              <w:sz w:val="32"/>
              <w:u w:val="single"/>
            </w:rPr>
            <w:t xml:space="preserve">                  </w:t>
          </w:r>
        </w:p>
        <w:p w:rsidR="00B945BB" w:rsidRDefault="00B945BB" w:rsidP="00B945BB">
          <w:pPr>
            <w:spacing w:line="480" w:lineRule="auto"/>
            <w:jc w:val="left"/>
            <w:rPr>
              <w:sz w:val="28"/>
            </w:rPr>
          </w:pPr>
          <w:r>
            <w:rPr>
              <w:rFonts w:hint="eastAsia"/>
              <w:b/>
              <w:bCs/>
              <w:sz w:val="32"/>
            </w:rPr>
            <w:t xml:space="preserve">     </w:t>
          </w:r>
          <w:r>
            <w:rPr>
              <w:rFonts w:hint="eastAsia"/>
              <w:b/>
              <w:bCs/>
              <w:sz w:val="32"/>
            </w:rPr>
            <w:t>指</w:t>
          </w:r>
          <w:r>
            <w:rPr>
              <w:rFonts w:hint="eastAsia"/>
              <w:b/>
              <w:bCs/>
              <w:sz w:val="32"/>
            </w:rPr>
            <w:t xml:space="preserve"> </w:t>
          </w:r>
          <w:r>
            <w:rPr>
              <w:rFonts w:hint="eastAsia"/>
              <w:b/>
              <w:bCs/>
              <w:sz w:val="32"/>
            </w:rPr>
            <w:t>导</w:t>
          </w:r>
          <w:r>
            <w:rPr>
              <w:rFonts w:hint="eastAsia"/>
              <w:b/>
              <w:bCs/>
              <w:sz w:val="32"/>
            </w:rPr>
            <w:t xml:space="preserve"> </w:t>
          </w:r>
          <w:r>
            <w:rPr>
              <w:rFonts w:hint="eastAsia"/>
              <w:b/>
              <w:bCs/>
              <w:sz w:val="32"/>
            </w:rPr>
            <w:t>教</w:t>
          </w:r>
          <w:r>
            <w:rPr>
              <w:rFonts w:hint="eastAsia"/>
              <w:b/>
              <w:bCs/>
              <w:sz w:val="32"/>
            </w:rPr>
            <w:t xml:space="preserve"> </w:t>
          </w:r>
          <w:r>
            <w:rPr>
              <w:rFonts w:hint="eastAsia"/>
              <w:b/>
              <w:bCs/>
              <w:sz w:val="32"/>
            </w:rPr>
            <w:t>师</w:t>
          </w:r>
          <w:r>
            <w:rPr>
              <w:rFonts w:hint="eastAsia"/>
              <w:b/>
              <w:bCs/>
              <w:sz w:val="32"/>
              <w:u w:val="single"/>
            </w:rPr>
            <w:t xml:space="preserve">              </w:t>
          </w:r>
          <w:r w:rsidR="00904537">
            <w:rPr>
              <w:rFonts w:hint="eastAsia"/>
              <w:b/>
              <w:bCs/>
              <w:sz w:val="32"/>
              <w:u w:val="single"/>
            </w:rPr>
            <w:t xml:space="preserve"> </w:t>
          </w:r>
          <w:r w:rsidR="00B22E34">
            <w:rPr>
              <w:rFonts w:hint="eastAsia"/>
              <w:b/>
              <w:bCs/>
              <w:sz w:val="32"/>
              <w:u w:val="single"/>
            </w:rPr>
            <w:t>林士玮</w:t>
          </w:r>
          <w:r>
            <w:rPr>
              <w:rFonts w:hint="eastAsia"/>
              <w:b/>
              <w:bCs/>
              <w:sz w:val="32"/>
              <w:u w:val="single"/>
            </w:rPr>
            <w:t xml:space="preserve">               </w:t>
          </w:r>
        </w:p>
        <w:p w:rsidR="00B945BB" w:rsidRDefault="00B945BB" w:rsidP="00B945BB">
          <w:pPr>
            <w:spacing w:line="360" w:lineRule="auto"/>
          </w:pPr>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Pr>
            <w:rPr>
              <w:b/>
              <w:bCs/>
              <w:sz w:val="28"/>
            </w:rPr>
          </w:pPr>
          <w:r>
            <w:rPr>
              <w:rFonts w:hint="eastAsia"/>
              <w:b/>
              <w:bCs/>
              <w:sz w:val="28"/>
            </w:rPr>
            <w:t xml:space="preserve">          </w:t>
          </w:r>
          <w:r>
            <w:rPr>
              <w:rFonts w:hint="eastAsia"/>
              <w:b/>
              <w:bCs/>
              <w:sz w:val="28"/>
            </w:rPr>
            <w:t>接</w:t>
          </w:r>
          <w:r>
            <w:rPr>
              <w:rFonts w:hint="eastAsia"/>
              <w:b/>
              <w:bCs/>
              <w:sz w:val="28"/>
            </w:rPr>
            <w:t xml:space="preserve">  </w:t>
          </w:r>
          <w:r>
            <w:rPr>
              <w:rFonts w:hint="eastAsia"/>
              <w:b/>
              <w:bCs/>
              <w:sz w:val="28"/>
            </w:rPr>
            <w:t>受</w:t>
          </w:r>
          <w:r>
            <w:rPr>
              <w:rFonts w:hint="eastAsia"/>
              <w:b/>
              <w:bCs/>
              <w:sz w:val="28"/>
            </w:rPr>
            <w:t xml:space="preserve">  </w:t>
          </w:r>
          <w:r>
            <w:rPr>
              <w:rFonts w:hint="eastAsia"/>
              <w:b/>
              <w:bCs/>
              <w:sz w:val="28"/>
            </w:rPr>
            <w:t>任</w:t>
          </w:r>
          <w:r>
            <w:rPr>
              <w:rFonts w:hint="eastAsia"/>
              <w:b/>
              <w:bCs/>
              <w:sz w:val="28"/>
            </w:rPr>
            <w:t xml:space="preserve">  </w:t>
          </w:r>
          <w:r>
            <w:rPr>
              <w:rFonts w:hint="eastAsia"/>
              <w:b/>
              <w:bCs/>
              <w:sz w:val="28"/>
            </w:rPr>
            <w:t>务</w:t>
          </w:r>
          <w:r>
            <w:rPr>
              <w:rFonts w:hint="eastAsia"/>
              <w:b/>
              <w:bCs/>
              <w:sz w:val="28"/>
            </w:rPr>
            <w:t xml:space="preserve"> </w:t>
          </w:r>
          <w:r>
            <w:rPr>
              <w:rFonts w:hint="eastAsia"/>
              <w:b/>
              <w:bCs/>
              <w:sz w:val="28"/>
            </w:rPr>
            <w:t>日</w:t>
          </w:r>
          <w:r>
            <w:rPr>
              <w:rFonts w:hint="eastAsia"/>
              <w:b/>
              <w:bCs/>
              <w:sz w:val="28"/>
            </w:rPr>
            <w:t xml:space="preserve"> </w:t>
          </w:r>
          <w:r>
            <w:rPr>
              <w:rFonts w:hint="eastAsia"/>
              <w:b/>
              <w:bCs/>
              <w:sz w:val="28"/>
            </w:rPr>
            <w:t>期：</w:t>
          </w:r>
          <w:r>
            <w:rPr>
              <w:rFonts w:hint="eastAsia"/>
              <w:b/>
              <w:bCs/>
              <w:sz w:val="28"/>
            </w:rPr>
            <w:t>20</w:t>
          </w:r>
          <w:r w:rsidR="00B9578C">
            <w:rPr>
              <w:rFonts w:hint="eastAsia"/>
              <w:b/>
              <w:bCs/>
              <w:sz w:val="28"/>
            </w:rPr>
            <w:t>18</w:t>
          </w:r>
          <w:r>
            <w:rPr>
              <w:rFonts w:hint="eastAsia"/>
              <w:b/>
              <w:bCs/>
              <w:sz w:val="28"/>
            </w:rPr>
            <w:t>年</w:t>
          </w:r>
          <w:r>
            <w:rPr>
              <w:rFonts w:hint="eastAsia"/>
              <w:b/>
              <w:bCs/>
              <w:sz w:val="28"/>
            </w:rPr>
            <w:t xml:space="preserve"> 01</w:t>
          </w:r>
          <w:r>
            <w:rPr>
              <w:rFonts w:hint="eastAsia"/>
              <w:b/>
              <w:bCs/>
              <w:sz w:val="28"/>
            </w:rPr>
            <w:t>月</w:t>
          </w:r>
          <w:r>
            <w:rPr>
              <w:rFonts w:hint="eastAsia"/>
              <w:b/>
              <w:bCs/>
              <w:sz w:val="28"/>
            </w:rPr>
            <w:t xml:space="preserve"> </w:t>
          </w:r>
          <w:r w:rsidR="00904537">
            <w:rPr>
              <w:b/>
              <w:bCs/>
              <w:sz w:val="28"/>
            </w:rPr>
            <w:t>10</w:t>
          </w:r>
          <w:r>
            <w:rPr>
              <w:rFonts w:hint="eastAsia"/>
              <w:b/>
              <w:bCs/>
              <w:sz w:val="28"/>
            </w:rPr>
            <w:t xml:space="preserve"> </w:t>
          </w:r>
          <w:r>
            <w:rPr>
              <w:rFonts w:hint="eastAsia"/>
              <w:b/>
              <w:bCs/>
              <w:sz w:val="28"/>
            </w:rPr>
            <w:t>日</w:t>
          </w:r>
        </w:p>
        <w:p w:rsidR="00B55F20" w:rsidRPr="001801EF" w:rsidRDefault="00B945BB" w:rsidP="001801EF">
          <w:pPr>
            <w:rPr>
              <w:b/>
              <w:bCs/>
              <w:sz w:val="28"/>
            </w:rPr>
          </w:pPr>
          <w:r>
            <w:rPr>
              <w:rFonts w:hint="eastAsia"/>
              <w:b/>
              <w:bCs/>
              <w:sz w:val="28"/>
            </w:rPr>
            <w:t xml:space="preserve">          </w:t>
          </w:r>
          <w:r>
            <w:rPr>
              <w:rFonts w:hint="eastAsia"/>
              <w:b/>
              <w:bCs/>
              <w:sz w:val="28"/>
            </w:rPr>
            <w:t>完成设计（论文）日期：</w:t>
          </w:r>
          <w:r>
            <w:rPr>
              <w:rFonts w:hint="eastAsia"/>
              <w:b/>
              <w:bCs/>
              <w:sz w:val="28"/>
            </w:rPr>
            <w:t>20</w:t>
          </w:r>
          <w:r w:rsidR="00AA730F">
            <w:rPr>
              <w:rFonts w:hint="eastAsia"/>
              <w:b/>
              <w:bCs/>
              <w:sz w:val="28"/>
            </w:rPr>
            <w:t>18</w:t>
          </w:r>
          <w:r>
            <w:rPr>
              <w:rFonts w:hint="eastAsia"/>
              <w:b/>
              <w:bCs/>
              <w:sz w:val="28"/>
            </w:rPr>
            <w:t>年</w:t>
          </w:r>
          <w:r>
            <w:rPr>
              <w:rFonts w:hint="eastAsia"/>
              <w:b/>
              <w:bCs/>
              <w:sz w:val="28"/>
            </w:rPr>
            <w:t xml:space="preserve"> </w:t>
          </w:r>
          <w:r>
            <w:rPr>
              <w:b/>
              <w:bCs/>
              <w:sz w:val="28"/>
            </w:rPr>
            <w:t>05</w:t>
          </w:r>
          <w:r>
            <w:rPr>
              <w:rFonts w:hint="eastAsia"/>
              <w:b/>
              <w:bCs/>
              <w:sz w:val="28"/>
            </w:rPr>
            <w:t>月</w:t>
          </w:r>
          <w:r>
            <w:rPr>
              <w:rFonts w:hint="eastAsia"/>
              <w:b/>
              <w:bCs/>
              <w:sz w:val="28"/>
            </w:rPr>
            <w:t xml:space="preserve"> </w:t>
          </w:r>
          <w:r>
            <w:rPr>
              <w:b/>
              <w:bCs/>
              <w:sz w:val="28"/>
            </w:rPr>
            <w:t>2</w:t>
          </w:r>
          <w:r w:rsidR="00904537">
            <w:rPr>
              <w:b/>
              <w:bCs/>
              <w:sz w:val="28"/>
            </w:rPr>
            <w:t>8</w:t>
          </w:r>
          <w:r>
            <w:rPr>
              <w:rFonts w:hint="eastAsia"/>
              <w:b/>
              <w:bCs/>
              <w:sz w:val="28"/>
            </w:rPr>
            <w:t xml:space="preserve"> </w:t>
          </w:r>
          <w:r>
            <w:rPr>
              <w:rFonts w:hint="eastAsia"/>
              <w:b/>
              <w:bCs/>
              <w:sz w:val="28"/>
            </w:rPr>
            <w:t>日</w:t>
          </w:r>
        </w:p>
      </w:sdtContent>
    </w:sdt>
    <w:p w:rsidR="005D76FB" w:rsidRPr="005D76FB" w:rsidRDefault="005D76FB" w:rsidP="005D76FB"/>
    <w:p w:rsidR="0028319B" w:rsidRPr="00A20685" w:rsidRDefault="0028319B" w:rsidP="00ED3CFF">
      <w:pPr>
        <w:rPr>
          <w:b/>
          <w:sz w:val="28"/>
          <w:szCs w:val="28"/>
        </w:rPr>
      </w:pPr>
      <w:r w:rsidRPr="00A20685">
        <w:rPr>
          <w:rFonts w:hint="eastAsia"/>
          <w:b/>
          <w:sz w:val="28"/>
          <w:szCs w:val="28"/>
        </w:rPr>
        <w:lastRenderedPageBreak/>
        <w:t>目录</w:t>
      </w:r>
    </w:p>
    <w:p w:rsidR="000D3A67" w:rsidRDefault="00BD3C2E">
      <w:pPr>
        <w:pStyle w:val="10"/>
        <w:rPr>
          <w:rFonts w:asciiTheme="minorHAnsi" w:eastAsiaTheme="minorEastAsia" w:hAnsiTheme="minorHAnsi" w:cstheme="minorBidi"/>
          <w:b w:val="0"/>
          <w:sz w:val="21"/>
          <w:szCs w:val="22"/>
        </w:rPr>
      </w:pPr>
      <w:r w:rsidRPr="00611014">
        <w:rPr>
          <w:bCs/>
        </w:rPr>
        <w:fldChar w:fldCharType="begin"/>
      </w:r>
      <w:r w:rsidR="0028319B" w:rsidRPr="00611014">
        <w:rPr>
          <w:bCs/>
        </w:rPr>
        <w:instrText xml:space="preserve"> </w:instrText>
      </w:r>
      <w:r w:rsidR="0028319B" w:rsidRPr="00611014">
        <w:rPr>
          <w:rFonts w:hint="eastAsia"/>
          <w:bCs/>
        </w:rPr>
        <w:instrText>TOC \o "1-4" \h \z \u</w:instrText>
      </w:r>
      <w:r w:rsidR="0028319B" w:rsidRPr="00611014">
        <w:rPr>
          <w:bCs/>
        </w:rPr>
        <w:instrText xml:space="preserve"> </w:instrText>
      </w:r>
      <w:r w:rsidRPr="00611014">
        <w:rPr>
          <w:bCs/>
        </w:rPr>
        <w:fldChar w:fldCharType="separate"/>
      </w:r>
      <w:hyperlink w:anchor="_Toc513714872" w:history="1">
        <w:r w:rsidR="000D3A67" w:rsidRPr="00187515">
          <w:rPr>
            <w:rStyle w:val="a5"/>
          </w:rPr>
          <w:t xml:space="preserve">1. </w:t>
        </w:r>
        <w:r w:rsidR="000D3A67" w:rsidRPr="00187515">
          <w:rPr>
            <w:rStyle w:val="a5"/>
            <w:rFonts w:hint="eastAsia"/>
          </w:rPr>
          <w:t>概论</w:t>
        </w:r>
        <w:r w:rsidR="000D3A67">
          <w:rPr>
            <w:webHidden/>
          </w:rPr>
          <w:tab/>
        </w:r>
        <w:r w:rsidR="000D3A67">
          <w:rPr>
            <w:webHidden/>
          </w:rPr>
          <w:fldChar w:fldCharType="begin"/>
        </w:r>
        <w:r w:rsidR="000D3A67">
          <w:rPr>
            <w:webHidden/>
          </w:rPr>
          <w:instrText xml:space="preserve"> PAGEREF _Toc513714872 \h </w:instrText>
        </w:r>
        <w:r w:rsidR="000D3A67">
          <w:rPr>
            <w:webHidden/>
          </w:rPr>
        </w:r>
        <w:r w:rsidR="000D3A67">
          <w:rPr>
            <w:webHidden/>
          </w:rPr>
          <w:fldChar w:fldCharType="separate"/>
        </w:r>
        <w:r w:rsidR="000D3A67">
          <w:rPr>
            <w:webHidden/>
          </w:rPr>
          <w:t>3</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3" w:history="1">
        <w:r w:rsidR="000D3A67" w:rsidRPr="00187515">
          <w:rPr>
            <w:rStyle w:val="a5"/>
            <w:noProof/>
          </w:rPr>
          <w:t>1.1</w:t>
        </w:r>
        <w:r w:rsidR="000D3A67" w:rsidRPr="00187515">
          <w:rPr>
            <w:rStyle w:val="a5"/>
            <w:rFonts w:hint="eastAsia"/>
            <w:noProof/>
          </w:rPr>
          <w:t>前言</w:t>
        </w:r>
        <w:r w:rsidR="000D3A67">
          <w:rPr>
            <w:noProof/>
            <w:webHidden/>
          </w:rPr>
          <w:tab/>
        </w:r>
        <w:r w:rsidR="000D3A67">
          <w:rPr>
            <w:noProof/>
            <w:webHidden/>
          </w:rPr>
          <w:fldChar w:fldCharType="begin"/>
        </w:r>
        <w:r w:rsidR="000D3A67">
          <w:rPr>
            <w:noProof/>
            <w:webHidden/>
          </w:rPr>
          <w:instrText xml:space="preserve"> PAGEREF _Toc513714873 \h </w:instrText>
        </w:r>
        <w:r w:rsidR="000D3A67">
          <w:rPr>
            <w:noProof/>
            <w:webHidden/>
          </w:rPr>
        </w:r>
        <w:r w:rsidR="000D3A67">
          <w:rPr>
            <w:noProof/>
            <w:webHidden/>
          </w:rPr>
          <w:fldChar w:fldCharType="separate"/>
        </w:r>
        <w:r w:rsidR="000D3A67">
          <w:rPr>
            <w:noProof/>
            <w:webHidden/>
          </w:rPr>
          <w:t>3</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4" w:history="1">
        <w:r w:rsidR="000D3A67" w:rsidRPr="00187515">
          <w:rPr>
            <w:rStyle w:val="a5"/>
            <w:noProof/>
          </w:rPr>
          <w:t>1.2</w:t>
        </w:r>
        <w:r w:rsidR="000D3A67" w:rsidRPr="00187515">
          <w:rPr>
            <w:rStyle w:val="a5"/>
            <w:rFonts w:hint="eastAsia"/>
            <w:noProof/>
          </w:rPr>
          <w:t>课题目标</w:t>
        </w:r>
        <w:r w:rsidR="000D3A67">
          <w:rPr>
            <w:noProof/>
            <w:webHidden/>
          </w:rPr>
          <w:tab/>
        </w:r>
        <w:r w:rsidR="000D3A67">
          <w:rPr>
            <w:noProof/>
            <w:webHidden/>
          </w:rPr>
          <w:fldChar w:fldCharType="begin"/>
        </w:r>
        <w:r w:rsidR="000D3A67">
          <w:rPr>
            <w:noProof/>
            <w:webHidden/>
          </w:rPr>
          <w:instrText xml:space="preserve"> PAGEREF _Toc513714874 \h </w:instrText>
        </w:r>
        <w:r w:rsidR="000D3A67">
          <w:rPr>
            <w:noProof/>
            <w:webHidden/>
          </w:rPr>
        </w:r>
        <w:r w:rsidR="000D3A67">
          <w:rPr>
            <w:noProof/>
            <w:webHidden/>
          </w:rPr>
          <w:fldChar w:fldCharType="separate"/>
        </w:r>
        <w:r w:rsidR="000D3A67">
          <w:rPr>
            <w:noProof/>
            <w:webHidden/>
          </w:rPr>
          <w:t>3</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5" w:history="1">
        <w:r w:rsidR="000D3A67" w:rsidRPr="00187515">
          <w:rPr>
            <w:rStyle w:val="a5"/>
            <w:noProof/>
          </w:rPr>
          <w:t>1.3</w:t>
        </w:r>
        <w:r w:rsidR="000D3A67" w:rsidRPr="00187515">
          <w:rPr>
            <w:rStyle w:val="a5"/>
            <w:rFonts w:hint="eastAsia"/>
            <w:noProof/>
          </w:rPr>
          <w:t>功能模块</w:t>
        </w:r>
        <w:r w:rsidR="000D3A67">
          <w:rPr>
            <w:noProof/>
            <w:webHidden/>
          </w:rPr>
          <w:tab/>
        </w:r>
        <w:r w:rsidR="000D3A67">
          <w:rPr>
            <w:noProof/>
            <w:webHidden/>
          </w:rPr>
          <w:fldChar w:fldCharType="begin"/>
        </w:r>
        <w:r w:rsidR="000D3A67">
          <w:rPr>
            <w:noProof/>
            <w:webHidden/>
          </w:rPr>
          <w:instrText xml:space="preserve"> PAGEREF _Toc513714875 \h </w:instrText>
        </w:r>
        <w:r w:rsidR="000D3A67">
          <w:rPr>
            <w:noProof/>
            <w:webHidden/>
          </w:rPr>
        </w:r>
        <w:r w:rsidR="000D3A67">
          <w:rPr>
            <w:noProof/>
            <w:webHidden/>
          </w:rPr>
          <w:fldChar w:fldCharType="separate"/>
        </w:r>
        <w:r w:rsidR="000D3A67">
          <w:rPr>
            <w:noProof/>
            <w:webHidden/>
          </w:rPr>
          <w:t>3</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76" w:history="1">
        <w:r w:rsidR="000D3A67" w:rsidRPr="00187515">
          <w:rPr>
            <w:rStyle w:val="a5"/>
          </w:rPr>
          <w:t xml:space="preserve">2. </w:t>
        </w:r>
        <w:r w:rsidR="000D3A67" w:rsidRPr="00187515">
          <w:rPr>
            <w:rStyle w:val="a5"/>
            <w:rFonts w:hint="eastAsia"/>
          </w:rPr>
          <w:t>应用开发工具和技术简介</w:t>
        </w:r>
        <w:r w:rsidR="000D3A67">
          <w:rPr>
            <w:webHidden/>
          </w:rPr>
          <w:tab/>
        </w:r>
        <w:r w:rsidR="000D3A67">
          <w:rPr>
            <w:webHidden/>
          </w:rPr>
          <w:fldChar w:fldCharType="begin"/>
        </w:r>
        <w:r w:rsidR="000D3A67">
          <w:rPr>
            <w:webHidden/>
          </w:rPr>
          <w:instrText xml:space="preserve"> PAGEREF _Toc513714876 \h </w:instrText>
        </w:r>
        <w:r w:rsidR="000D3A67">
          <w:rPr>
            <w:webHidden/>
          </w:rPr>
        </w:r>
        <w:r w:rsidR="000D3A67">
          <w:rPr>
            <w:webHidden/>
          </w:rPr>
          <w:fldChar w:fldCharType="separate"/>
        </w:r>
        <w:r w:rsidR="000D3A67">
          <w:rPr>
            <w:webHidden/>
          </w:rPr>
          <w:t>4</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7" w:history="1">
        <w:r w:rsidR="000D3A67" w:rsidRPr="00187515">
          <w:rPr>
            <w:rStyle w:val="a5"/>
            <w:noProof/>
          </w:rPr>
          <w:t>2.1  SpringMVC</w:t>
        </w:r>
        <w:r w:rsidR="000D3A67" w:rsidRPr="00187515">
          <w:rPr>
            <w:rStyle w:val="a5"/>
            <w:rFonts w:hint="eastAsia"/>
            <w:noProof/>
          </w:rPr>
          <w:t>框架简介</w:t>
        </w:r>
        <w:r w:rsidR="000D3A67">
          <w:rPr>
            <w:noProof/>
            <w:webHidden/>
          </w:rPr>
          <w:tab/>
        </w:r>
        <w:r w:rsidR="000D3A67">
          <w:rPr>
            <w:noProof/>
            <w:webHidden/>
          </w:rPr>
          <w:fldChar w:fldCharType="begin"/>
        </w:r>
        <w:r w:rsidR="000D3A67">
          <w:rPr>
            <w:noProof/>
            <w:webHidden/>
          </w:rPr>
          <w:instrText xml:space="preserve"> PAGEREF _Toc513714877 \h </w:instrText>
        </w:r>
        <w:r w:rsidR="000D3A67">
          <w:rPr>
            <w:noProof/>
            <w:webHidden/>
          </w:rPr>
        </w:r>
        <w:r w:rsidR="000D3A67">
          <w:rPr>
            <w:noProof/>
            <w:webHidden/>
          </w:rPr>
          <w:fldChar w:fldCharType="separate"/>
        </w:r>
        <w:r w:rsidR="000D3A67">
          <w:rPr>
            <w:noProof/>
            <w:webHidden/>
          </w:rPr>
          <w:t>4</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8" w:history="1">
        <w:r w:rsidR="000D3A67" w:rsidRPr="00187515">
          <w:rPr>
            <w:rStyle w:val="a5"/>
            <w:noProof/>
          </w:rPr>
          <w:t>2.2  Hibernate</w:t>
        </w:r>
        <w:r w:rsidR="000D3A67" w:rsidRPr="00187515">
          <w:rPr>
            <w:rStyle w:val="a5"/>
            <w:rFonts w:hint="eastAsia"/>
            <w:noProof/>
          </w:rPr>
          <w:t>框架简介</w:t>
        </w:r>
        <w:r w:rsidR="000D3A67">
          <w:rPr>
            <w:noProof/>
            <w:webHidden/>
          </w:rPr>
          <w:tab/>
        </w:r>
        <w:r w:rsidR="000D3A67">
          <w:rPr>
            <w:noProof/>
            <w:webHidden/>
          </w:rPr>
          <w:fldChar w:fldCharType="begin"/>
        </w:r>
        <w:r w:rsidR="000D3A67">
          <w:rPr>
            <w:noProof/>
            <w:webHidden/>
          </w:rPr>
          <w:instrText xml:space="preserve"> PAGEREF _Toc513714878 \h </w:instrText>
        </w:r>
        <w:r w:rsidR="000D3A67">
          <w:rPr>
            <w:noProof/>
            <w:webHidden/>
          </w:rPr>
        </w:r>
        <w:r w:rsidR="000D3A67">
          <w:rPr>
            <w:noProof/>
            <w:webHidden/>
          </w:rPr>
          <w:fldChar w:fldCharType="separate"/>
        </w:r>
        <w:r w:rsidR="000D3A67">
          <w:rPr>
            <w:noProof/>
            <w:webHidden/>
          </w:rPr>
          <w:t>4</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79" w:history="1">
        <w:r w:rsidR="000D3A67" w:rsidRPr="00187515">
          <w:rPr>
            <w:rStyle w:val="a5"/>
            <w:noProof/>
          </w:rPr>
          <w:t>2.3  JSP</w:t>
        </w:r>
        <w:r w:rsidR="000D3A67" w:rsidRPr="00187515">
          <w:rPr>
            <w:rStyle w:val="a5"/>
            <w:rFonts w:hint="eastAsia"/>
            <w:noProof/>
          </w:rPr>
          <w:t>技术介绍</w:t>
        </w:r>
        <w:r w:rsidR="000D3A67">
          <w:rPr>
            <w:noProof/>
            <w:webHidden/>
          </w:rPr>
          <w:tab/>
        </w:r>
        <w:r w:rsidR="000D3A67">
          <w:rPr>
            <w:noProof/>
            <w:webHidden/>
          </w:rPr>
          <w:fldChar w:fldCharType="begin"/>
        </w:r>
        <w:r w:rsidR="000D3A67">
          <w:rPr>
            <w:noProof/>
            <w:webHidden/>
          </w:rPr>
          <w:instrText xml:space="preserve"> PAGEREF _Toc513714879 \h </w:instrText>
        </w:r>
        <w:r w:rsidR="000D3A67">
          <w:rPr>
            <w:noProof/>
            <w:webHidden/>
          </w:rPr>
        </w:r>
        <w:r w:rsidR="000D3A67">
          <w:rPr>
            <w:noProof/>
            <w:webHidden/>
          </w:rPr>
          <w:fldChar w:fldCharType="separate"/>
        </w:r>
        <w:r w:rsidR="000D3A67">
          <w:rPr>
            <w:noProof/>
            <w:webHidden/>
          </w:rPr>
          <w:t>5</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0" w:history="1">
        <w:r w:rsidR="000D3A67" w:rsidRPr="00187515">
          <w:rPr>
            <w:rStyle w:val="a5"/>
            <w:noProof/>
            <w:kern w:val="0"/>
          </w:rPr>
          <w:t>2.4  Oracle</w:t>
        </w:r>
        <w:r w:rsidR="000D3A67" w:rsidRPr="00187515">
          <w:rPr>
            <w:rStyle w:val="a5"/>
            <w:rFonts w:hint="eastAsia"/>
            <w:noProof/>
            <w:kern w:val="0"/>
          </w:rPr>
          <w:t>数据库简介</w:t>
        </w:r>
        <w:r w:rsidR="000D3A67">
          <w:rPr>
            <w:noProof/>
            <w:webHidden/>
          </w:rPr>
          <w:tab/>
        </w:r>
        <w:r w:rsidR="000D3A67">
          <w:rPr>
            <w:noProof/>
            <w:webHidden/>
          </w:rPr>
          <w:fldChar w:fldCharType="begin"/>
        </w:r>
        <w:r w:rsidR="000D3A67">
          <w:rPr>
            <w:noProof/>
            <w:webHidden/>
          </w:rPr>
          <w:instrText xml:space="preserve"> PAGEREF _Toc513714880 \h </w:instrText>
        </w:r>
        <w:r w:rsidR="000D3A67">
          <w:rPr>
            <w:noProof/>
            <w:webHidden/>
          </w:rPr>
        </w:r>
        <w:r w:rsidR="000D3A67">
          <w:rPr>
            <w:noProof/>
            <w:webHidden/>
          </w:rPr>
          <w:fldChar w:fldCharType="separate"/>
        </w:r>
        <w:r w:rsidR="000D3A67">
          <w:rPr>
            <w:noProof/>
            <w:webHidden/>
          </w:rPr>
          <w:t>5</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1" w:history="1">
        <w:r w:rsidR="000D3A67" w:rsidRPr="00187515">
          <w:rPr>
            <w:rStyle w:val="a5"/>
            <w:noProof/>
          </w:rPr>
          <w:t xml:space="preserve">2.5  </w:t>
        </w:r>
        <w:r w:rsidR="000D3A67" w:rsidRPr="00187515">
          <w:rPr>
            <w:rStyle w:val="a5"/>
            <w:rFonts w:hint="eastAsia"/>
            <w:noProof/>
          </w:rPr>
          <w:t>核心技术和代码介绍</w:t>
        </w:r>
        <w:r w:rsidR="000D3A67">
          <w:rPr>
            <w:noProof/>
            <w:webHidden/>
          </w:rPr>
          <w:tab/>
        </w:r>
        <w:r w:rsidR="000D3A67">
          <w:rPr>
            <w:noProof/>
            <w:webHidden/>
          </w:rPr>
          <w:fldChar w:fldCharType="begin"/>
        </w:r>
        <w:r w:rsidR="000D3A67">
          <w:rPr>
            <w:noProof/>
            <w:webHidden/>
          </w:rPr>
          <w:instrText xml:space="preserve"> PAGEREF _Toc513714881 \h </w:instrText>
        </w:r>
        <w:r w:rsidR="000D3A67">
          <w:rPr>
            <w:noProof/>
            <w:webHidden/>
          </w:rPr>
        </w:r>
        <w:r w:rsidR="000D3A67">
          <w:rPr>
            <w:noProof/>
            <w:webHidden/>
          </w:rPr>
          <w:fldChar w:fldCharType="separate"/>
        </w:r>
        <w:r w:rsidR="000D3A67">
          <w:rPr>
            <w:noProof/>
            <w:webHidden/>
          </w:rPr>
          <w:t>5</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82" w:history="1">
        <w:r w:rsidR="000D3A67" w:rsidRPr="00187515">
          <w:rPr>
            <w:rStyle w:val="a5"/>
          </w:rPr>
          <w:t>3.</w:t>
        </w:r>
        <w:r w:rsidR="000D3A67" w:rsidRPr="00187515">
          <w:rPr>
            <w:rStyle w:val="a5"/>
            <w:rFonts w:hint="eastAsia"/>
          </w:rPr>
          <w:t>需求分析</w:t>
        </w:r>
        <w:r w:rsidR="000D3A67">
          <w:rPr>
            <w:webHidden/>
          </w:rPr>
          <w:tab/>
        </w:r>
        <w:r w:rsidR="000D3A67">
          <w:rPr>
            <w:webHidden/>
          </w:rPr>
          <w:fldChar w:fldCharType="begin"/>
        </w:r>
        <w:r w:rsidR="000D3A67">
          <w:rPr>
            <w:webHidden/>
          </w:rPr>
          <w:instrText xml:space="preserve"> PAGEREF _Toc513714882 \h </w:instrText>
        </w:r>
        <w:r w:rsidR="000D3A67">
          <w:rPr>
            <w:webHidden/>
          </w:rPr>
        </w:r>
        <w:r w:rsidR="000D3A67">
          <w:rPr>
            <w:webHidden/>
          </w:rPr>
          <w:fldChar w:fldCharType="separate"/>
        </w:r>
        <w:r w:rsidR="000D3A67">
          <w:rPr>
            <w:webHidden/>
          </w:rPr>
          <w:t>5</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3" w:history="1">
        <w:r w:rsidR="000D3A67" w:rsidRPr="00187515">
          <w:rPr>
            <w:rStyle w:val="a5"/>
            <w:noProof/>
          </w:rPr>
          <w:t>3.1</w:t>
        </w:r>
        <w:r w:rsidR="000D3A67" w:rsidRPr="00187515">
          <w:rPr>
            <w:rStyle w:val="a5"/>
            <w:rFonts w:hint="eastAsia"/>
            <w:noProof/>
          </w:rPr>
          <w:t>系统需求分析</w:t>
        </w:r>
        <w:r w:rsidR="000D3A67">
          <w:rPr>
            <w:noProof/>
            <w:webHidden/>
          </w:rPr>
          <w:tab/>
        </w:r>
        <w:r w:rsidR="000D3A67">
          <w:rPr>
            <w:noProof/>
            <w:webHidden/>
          </w:rPr>
          <w:fldChar w:fldCharType="begin"/>
        </w:r>
        <w:r w:rsidR="000D3A67">
          <w:rPr>
            <w:noProof/>
            <w:webHidden/>
          </w:rPr>
          <w:instrText xml:space="preserve"> PAGEREF _Toc513714883 \h </w:instrText>
        </w:r>
        <w:r w:rsidR="000D3A67">
          <w:rPr>
            <w:noProof/>
            <w:webHidden/>
          </w:rPr>
        </w:r>
        <w:r w:rsidR="000D3A67">
          <w:rPr>
            <w:noProof/>
            <w:webHidden/>
          </w:rPr>
          <w:fldChar w:fldCharType="separate"/>
        </w:r>
        <w:r w:rsidR="000D3A67">
          <w:rPr>
            <w:noProof/>
            <w:webHidden/>
          </w:rPr>
          <w:t>5</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4" w:history="1">
        <w:r w:rsidR="000D3A67" w:rsidRPr="00187515">
          <w:rPr>
            <w:rStyle w:val="a5"/>
            <w:noProof/>
          </w:rPr>
          <w:t xml:space="preserve">3.2 </w:t>
        </w:r>
        <w:r w:rsidR="000D3A67" w:rsidRPr="00187515">
          <w:rPr>
            <w:rStyle w:val="a5"/>
            <w:rFonts w:hint="eastAsia"/>
            <w:noProof/>
          </w:rPr>
          <w:t>系统需求功能分析</w:t>
        </w:r>
        <w:r w:rsidR="000D3A67">
          <w:rPr>
            <w:noProof/>
            <w:webHidden/>
          </w:rPr>
          <w:tab/>
        </w:r>
        <w:r w:rsidR="000D3A67">
          <w:rPr>
            <w:noProof/>
            <w:webHidden/>
          </w:rPr>
          <w:fldChar w:fldCharType="begin"/>
        </w:r>
        <w:r w:rsidR="000D3A67">
          <w:rPr>
            <w:noProof/>
            <w:webHidden/>
          </w:rPr>
          <w:instrText xml:space="preserve"> PAGEREF _Toc513714884 \h </w:instrText>
        </w:r>
        <w:r w:rsidR="000D3A67">
          <w:rPr>
            <w:noProof/>
            <w:webHidden/>
          </w:rPr>
        </w:r>
        <w:r w:rsidR="000D3A67">
          <w:rPr>
            <w:noProof/>
            <w:webHidden/>
          </w:rPr>
          <w:fldChar w:fldCharType="separate"/>
        </w:r>
        <w:r w:rsidR="000D3A67">
          <w:rPr>
            <w:noProof/>
            <w:webHidden/>
          </w:rPr>
          <w:t>6</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85" w:history="1">
        <w:r w:rsidR="000D3A67" w:rsidRPr="00187515">
          <w:rPr>
            <w:rStyle w:val="a5"/>
          </w:rPr>
          <w:t>4.</w:t>
        </w:r>
        <w:r w:rsidR="000D3A67" w:rsidRPr="00187515">
          <w:rPr>
            <w:rStyle w:val="a5"/>
            <w:rFonts w:hint="eastAsia"/>
          </w:rPr>
          <w:t>系统架构分析</w:t>
        </w:r>
        <w:r w:rsidR="000D3A67">
          <w:rPr>
            <w:webHidden/>
          </w:rPr>
          <w:tab/>
        </w:r>
        <w:r w:rsidR="000D3A67">
          <w:rPr>
            <w:webHidden/>
          </w:rPr>
          <w:fldChar w:fldCharType="begin"/>
        </w:r>
        <w:r w:rsidR="000D3A67">
          <w:rPr>
            <w:webHidden/>
          </w:rPr>
          <w:instrText xml:space="preserve"> PAGEREF _Toc513714885 \h </w:instrText>
        </w:r>
        <w:r w:rsidR="000D3A67">
          <w:rPr>
            <w:webHidden/>
          </w:rPr>
        </w:r>
        <w:r w:rsidR="000D3A67">
          <w:rPr>
            <w:webHidden/>
          </w:rPr>
          <w:fldChar w:fldCharType="separate"/>
        </w:r>
        <w:r w:rsidR="000D3A67">
          <w:rPr>
            <w:webHidden/>
          </w:rPr>
          <w:t>7</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6" w:history="1">
        <w:r w:rsidR="000D3A67" w:rsidRPr="00187515">
          <w:rPr>
            <w:rStyle w:val="a5"/>
            <w:noProof/>
          </w:rPr>
          <w:t>4.1</w:t>
        </w:r>
        <w:r w:rsidR="000D3A67" w:rsidRPr="00187515">
          <w:rPr>
            <w:rStyle w:val="a5"/>
            <w:rFonts w:hint="eastAsia"/>
            <w:noProof/>
          </w:rPr>
          <w:t>系统功能结构</w:t>
        </w:r>
        <w:r w:rsidR="000D3A67">
          <w:rPr>
            <w:noProof/>
            <w:webHidden/>
          </w:rPr>
          <w:tab/>
        </w:r>
        <w:r w:rsidR="000D3A67">
          <w:rPr>
            <w:noProof/>
            <w:webHidden/>
          </w:rPr>
          <w:fldChar w:fldCharType="begin"/>
        </w:r>
        <w:r w:rsidR="000D3A67">
          <w:rPr>
            <w:noProof/>
            <w:webHidden/>
          </w:rPr>
          <w:instrText xml:space="preserve"> PAGEREF _Toc513714886 \h </w:instrText>
        </w:r>
        <w:r w:rsidR="000D3A67">
          <w:rPr>
            <w:noProof/>
            <w:webHidden/>
          </w:rPr>
        </w:r>
        <w:r w:rsidR="000D3A67">
          <w:rPr>
            <w:noProof/>
            <w:webHidden/>
          </w:rPr>
          <w:fldChar w:fldCharType="separate"/>
        </w:r>
        <w:r w:rsidR="000D3A67">
          <w:rPr>
            <w:noProof/>
            <w:webHidden/>
          </w:rPr>
          <w:t>7</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7" w:history="1">
        <w:r w:rsidR="000D3A67" w:rsidRPr="00187515">
          <w:rPr>
            <w:rStyle w:val="a5"/>
            <w:noProof/>
          </w:rPr>
          <w:t>4.2</w:t>
        </w:r>
        <w:r w:rsidR="000D3A67" w:rsidRPr="00187515">
          <w:rPr>
            <w:rStyle w:val="a5"/>
            <w:rFonts w:hint="eastAsia"/>
            <w:noProof/>
          </w:rPr>
          <w:t>系统业务流程图</w:t>
        </w:r>
        <w:r w:rsidR="000D3A67">
          <w:rPr>
            <w:noProof/>
            <w:webHidden/>
          </w:rPr>
          <w:tab/>
        </w:r>
        <w:r w:rsidR="000D3A67">
          <w:rPr>
            <w:noProof/>
            <w:webHidden/>
          </w:rPr>
          <w:fldChar w:fldCharType="begin"/>
        </w:r>
        <w:r w:rsidR="000D3A67">
          <w:rPr>
            <w:noProof/>
            <w:webHidden/>
          </w:rPr>
          <w:instrText xml:space="preserve"> PAGEREF _Toc513714887 \h </w:instrText>
        </w:r>
        <w:r w:rsidR="000D3A67">
          <w:rPr>
            <w:noProof/>
            <w:webHidden/>
          </w:rPr>
        </w:r>
        <w:r w:rsidR="000D3A67">
          <w:rPr>
            <w:noProof/>
            <w:webHidden/>
          </w:rPr>
          <w:fldChar w:fldCharType="separate"/>
        </w:r>
        <w:r w:rsidR="000D3A67">
          <w:rPr>
            <w:noProof/>
            <w:webHidden/>
          </w:rPr>
          <w:t>8</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88" w:history="1">
        <w:r w:rsidR="000D3A67" w:rsidRPr="00187515">
          <w:rPr>
            <w:rStyle w:val="a5"/>
          </w:rPr>
          <w:t>5.</w:t>
        </w:r>
        <w:r w:rsidR="000D3A67" w:rsidRPr="00187515">
          <w:rPr>
            <w:rStyle w:val="a5"/>
            <w:rFonts w:hint="eastAsia"/>
          </w:rPr>
          <w:t>数据库设计</w:t>
        </w:r>
        <w:r w:rsidR="000D3A67">
          <w:rPr>
            <w:webHidden/>
          </w:rPr>
          <w:tab/>
        </w:r>
        <w:r w:rsidR="000D3A67">
          <w:rPr>
            <w:webHidden/>
          </w:rPr>
          <w:fldChar w:fldCharType="begin"/>
        </w:r>
        <w:r w:rsidR="000D3A67">
          <w:rPr>
            <w:webHidden/>
          </w:rPr>
          <w:instrText xml:space="preserve"> PAGEREF _Toc513714888 \h </w:instrText>
        </w:r>
        <w:r w:rsidR="000D3A67">
          <w:rPr>
            <w:webHidden/>
          </w:rPr>
        </w:r>
        <w:r w:rsidR="000D3A67">
          <w:rPr>
            <w:webHidden/>
          </w:rPr>
          <w:fldChar w:fldCharType="separate"/>
        </w:r>
        <w:r w:rsidR="000D3A67">
          <w:rPr>
            <w:webHidden/>
          </w:rPr>
          <w:t>10</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89" w:history="1">
        <w:r w:rsidR="000D3A67" w:rsidRPr="00187515">
          <w:rPr>
            <w:rStyle w:val="a5"/>
            <w:noProof/>
          </w:rPr>
          <w:t>5.1</w:t>
        </w:r>
        <w:r w:rsidR="000D3A67" w:rsidRPr="00187515">
          <w:rPr>
            <w:rStyle w:val="a5"/>
            <w:rFonts w:hint="eastAsia"/>
            <w:noProof/>
          </w:rPr>
          <w:t>数据库表的设计</w:t>
        </w:r>
        <w:r w:rsidR="000D3A67">
          <w:rPr>
            <w:noProof/>
            <w:webHidden/>
          </w:rPr>
          <w:tab/>
        </w:r>
        <w:r w:rsidR="000D3A67">
          <w:rPr>
            <w:noProof/>
            <w:webHidden/>
          </w:rPr>
          <w:fldChar w:fldCharType="begin"/>
        </w:r>
        <w:r w:rsidR="000D3A67">
          <w:rPr>
            <w:noProof/>
            <w:webHidden/>
          </w:rPr>
          <w:instrText xml:space="preserve"> PAGEREF _Toc513714889 \h </w:instrText>
        </w:r>
        <w:r w:rsidR="000D3A67">
          <w:rPr>
            <w:noProof/>
            <w:webHidden/>
          </w:rPr>
        </w:r>
        <w:r w:rsidR="000D3A67">
          <w:rPr>
            <w:noProof/>
            <w:webHidden/>
          </w:rPr>
          <w:fldChar w:fldCharType="separate"/>
        </w:r>
        <w:r w:rsidR="000D3A67">
          <w:rPr>
            <w:noProof/>
            <w:webHidden/>
          </w:rPr>
          <w:t>10</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0" w:history="1">
        <w:r w:rsidR="000D3A67" w:rsidRPr="00187515">
          <w:rPr>
            <w:rStyle w:val="a5"/>
            <w:noProof/>
          </w:rPr>
          <w:t>5.2 E-R</w:t>
        </w:r>
        <w:r w:rsidR="000D3A67" w:rsidRPr="00187515">
          <w:rPr>
            <w:rStyle w:val="a5"/>
            <w:rFonts w:hint="eastAsia"/>
            <w:noProof/>
          </w:rPr>
          <w:t>图设计</w:t>
        </w:r>
        <w:r w:rsidR="000D3A67">
          <w:rPr>
            <w:noProof/>
            <w:webHidden/>
          </w:rPr>
          <w:tab/>
        </w:r>
        <w:r w:rsidR="000D3A67">
          <w:rPr>
            <w:noProof/>
            <w:webHidden/>
          </w:rPr>
          <w:fldChar w:fldCharType="begin"/>
        </w:r>
        <w:r w:rsidR="000D3A67">
          <w:rPr>
            <w:noProof/>
            <w:webHidden/>
          </w:rPr>
          <w:instrText xml:space="preserve"> PAGEREF _Toc513714890 \h </w:instrText>
        </w:r>
        <w:r w:rsidR="000D3A67">
          <w:rPr>
            <w:noProof/>
            <w:webHidden/>
          </w:rPr>
        </w:r>
        <w:r w:rsidR="000D3A67">
          <w:rPr>
            <w:noProof/>
            <w:webHidden/>
          </w:rPr>
          <w:fldChar w:fldCharType="separate"/>
        </w:r>
        <w:r w:rsidR="000D3A67">
          <w:rPr>
            <w:noProof/>
            <w:webHidden/>
          </w:rPr>
          <w:t>10</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91" w:history="1">
        <w:r w:rsidR="000D3A67" w:rsidRPr="00187515">
          <w:rPr>
            <w:rStyle w:val="a5"/>
          </w:rPr>
          <w:t>6.</w:t>
        </w:r>
        <w:r w:rsidR="000D3A67" w:rsidRPr="00187515">
          <w:rPr>
            <w:rStyle w:val="a5"/>
            <w:rFonts w:hint="eastAsia"/>
          </w:rPr>
          <w:t>应用功能模块设计和实现</w:t>
        </w:r>
        <w:r w:rsidR="000D3A67">
          <w:rPr>
            <w:webHidden/>
          </w:rPr>
          <w:tab/>
        </w:r>
        <w:r w:rsidR="000D3A67">
          <w:rPr>
            <w:webHidden/>
          </w:rPr>
          <w:fldChar w:fldCharType="begin"/>
        </w:r>
        <w:r w:rsidR="000D3A67">
          <w:rPr>
            <w:webHidden/>
          </w:rPr>
          <w:instrText xml:space="preserve"> PAGEREF _Toc513714891 \h </w:instrText>
        </w:r>
        <w:r w:rsidR="000D3A67">
          <w:rPr>
            <w:webHidden/>
          </w:rPr>
        </w:r>
        <w:r w:rsidR="000D3A67">
          <w:rPr>
            <w:webHidden/>
          </w:rPr>
          <w:fldChar w:fldCharType="separate"/>
        </w:r>
        <w:r w:rsidR="000D3A67">
          <w:rPr>
            <w:webHidden/>
          </w:rPr>
          <w:t>13</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2" w:history="1">
        <w:r w:rsidR="000D3A67" w:rsidRPr="00187515">
          <w:rPr>
            <w:rStyle w:val="a5"/>
            <w:noProof/>
          </w:rPr>
          <w:t xml:space="preserve">6.1 </w:t>
        </w:r>
        <w:r w:rsidR="000D3A67" w:rsidRPr="00187515">
          <w:rPr>
            <w:rStyle w:val="a5"/>
            <w:rFonts w:hint="eastAsia"/>
            <w:noProof/>
          </w:rPr>
          <w:t>用户登录</w:t>
        </w:r>
        <w:r w:rsidR="000D3A67">
          <w:rPr>
            <w:noProof/>
            <w:webHidden/>
          </w:rPr>
          <w:tab/>
        </w:r>
        <w:r w:rsidR="000D3A67">
          <w:rPr>
            <w:noProof/>
            <w:webHidden/>
          </w:rPr>
          <w:fldChar w:fldCharType="begin"/>
        </w:r>
        <w:r w:rsidR="000D3A67">
          <w:rPr>
            <w:noProof/>
            <w:webHidden/>
          </w:rPr>
          <w:instrText xml:space="preserve"> PAGEREF _Toc513714892 \h </w:instrText>
        </w:r>
        <w:r w:rsidR="000D3A67">
          <w:rPr>
            <w:noProof/>
            <w:webHidden/>
          </w:rPr>
        </w:r>
        <w:r w:rsidR="000D3A67">
          <w:rPr>
            <w:noProof/>
            <w:webHidden/>
          </w:rPr>
          <w:fldChar w:fldCharType="separate"/>
        </w:r>
        <w:r w:rsidR="000D3A67">
          <w:rPr>
            <w:noProof/>
            <w:webHidden/>
          </w:rPr>
          <w:t>13</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3" w:history="1">
        <w:r w:rsidR="000D3A67" w:rsidRPr="00187515">
          <w:rPr>
            <w:rStyle w:val="a5"/>
            <w:noProof/>
          </w:rPr>
          <w:t xml:space="preserve">6.2 </w:t>
        </w:r>
        <w:r w:rsidR="000D3A67" w:rsidRPr="00187515">
          <w:rPr>
            <w:rStyle w:val="a5"/>
            <w:rFonts w:hint="eastAsia"/>
            <w:noProof/>
          </w:rPr>
          <w:t>营销活动创建功能实现</w:t>
        </w:r>
        <w:r w:rsidR="000D3A67">
          <w:rPr>
            <w:noProof/>
            <w:webHidden/>
          </w:rPr>
          <w:tab/>
        </w:r>
        <w:r w:rsidR="000D3A67">
          <w:rPr>
            <w:noProof/>
            <w:webHidden/>
          </w:rPr>
          <w:fldChar w:fldCharType="begin"/>
        </w:r>
        <w:r w:rsidR="000D3A67">
          <w:rPr>
            <w:noProof/>
            <w:webHidden/>
          </w:rPr>
          <w:instrText xml:space="preserve"> PAGEREF _Toc513714893 \h </w:instrText>
        </w:r>
        <w:r w:rsidR="000D3A67">
          <w:rPr>
            <w:noProof/>
            <w:webHidden/>
          </w:rPr>
        </w:r>
        <w:r w:rsidR="000D3A67">
          <w:rPr>
            <w:noProof/>
            <w:webHidden/>
          </w:rPr>
          <w:fldChar w:fldCharType="separate"/>
        </w:r>
        <w:r w:rsidR="000D3A67">
          <w:rPr>
            <w:noProof/>
            <w:webHidden/>
          </w:rPr>
          <w:t>14</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4" w:history="1">
        <w:r w:rsidR="000D3A67" w:rsidRPr="00187515">
          <w:rPr>
            <w:rStyle w:val="a5"/>
            <w:noProof/>
          </w:rPr>
          <w:t xml:space="preserve">6.3 </w:t>
        </w:r>
        <w:r w:rsidR="000D3A67" w:rsidRPr="00187515">
          <w:rPr>
            <w:rStyle w:val="a5"/>
            <w:rFonts w:hint="eastAsia"/>
            <w:noProof/>
          </w:rPr>
          <w:t>潜在客户信息匹配功能实现</w:t>
        </w:r>
        <w:r w:rsidR="000D3A67">
          <w:rPr>
            <w:noProof/>
            <w:webHidden/>
          </w:rPr>
          <w:tab/>
        </w:r>
        <w:r w:rsidR="000D3A67">
          <w:rPr>
            <w:noProof/>
            <w:webHidden/>
          </w:rPr>
          <w:fldChar w:fldCharType="begin"/>
        </w:r>
        <w:r w:rsidR="000D3A67">
          <w:rPr>
            <w:noProof/>
            <w:webHidden/>
          </w:rPr>
          <w:instrText xml:space="preserve"> PAGEREF _Toc513714894 \h </w:instrText>
        </w:r>
        <w:r w:rsidR="000D3A67">
          <w:rPr>
            <w:noProof/>
            <w:webHidden/>
          </w:rPr>
        </w:r>
        <w:r w:rsidR="000D3A67">
          <w:rPr>
            <w:noProof/>
            <w:webHidden/>
          </w:rPr>
          <w:fldChar w:fldCharType="separate"/>
        </w:r>
        <w:r w:rsidR="000D3A67">
          <w:rPr>
            <w:noProof/>
            <w:webHidden/>
          </w:rPr>
          <w:t>16</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5" w:history="1">
        <w:r w:rsidR="000D3A67" w:rsidRPr="00187515">
          <w:rPr>
            <w:rStyle w:val="a5"/>
            <w:noProof/>
          </w:rPr>
          <w:t xml:space="preserve">6.4 </w:t>
        </w:r>
        <w:r w:rsidR="000D3A67" w:rsidRPr="00187515">
          <w:rPr>
            <w:rStyle w:val="a5"/>
            <w:rFonts w:hint="eastAsia"/>
            <w:noProof/>
          </w:rPr>
          <w:t>营销活动查询功能实现</w:t>
        </w:r>
        <w:r w:rsidR="000D3A67">
          <w:rPr>
            <w:noProof/>
            <w:webHidden/>
          </w:rPr>
          <w:tab/>
        </w:r>
        <w:r w:rsidR="000D3A67">
          <w:rPr>
            <w:noProof/>
            <w:webHidden/>
          </w:rPr>
          <w:fldChar w:fldCharType="begin"/>
        </w:r>
        <w:r w:rsidR="000D3A67">
          <w:rPr>
            <w:noProof/>
            <w:webHidden/>
          </w:rPr>
          <w:instrText xml:space="preserve"> PAGEREF _Toc513714895 \h </w:instrText>
        </w:r>
        <w:r w:rsidR="000D3A67">
          <w:rPr>
            <w:noProof/>
            <w:webHidden/>
          </w:rPr>
        </w:r>
        <w:r w:rsidR="000D3A67">
          <w:rPr>
            <w:noProof/>
            <w:webHidden/>
          </w:rPr>
          <w:fldChar w:fldCharType="separate"/>
        </w:r>
        <w:r w:rsidR="000D3A67">
          <w:rPr>
            <w:noProof/>
            <w:webHidden/>
          </w:rPr>
          <w:t>20</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6" w:history="1">
        <w:r w:rsidR="000D3A67" w:rsidRPr="00187515">
          <w:rPr>
            <w:rStyle w:val="a5"/>
            <w:noProof/>
          </w:rPr>
          <w:t xml:space="preserve">6.5 </w:t>
        </w:r>
        <w:r w:rsidR="000D3A67" w:rsidRPr="00187515">
          <w:rPr>
            <w:rStyle w:val="a5"/>
            <w:rFonts w:hint="eastAsia"/>
            <w:noProof/>
          </w:rPr>
          <w:t>营销活动管理功能实现</w:t>
        </w:r>
        <w:r w:rsidR="000D3A67">
          <w:rPr>
            <w:noProof/>
            <w:webHidden/>
          </w:rPr>
          <w:tab/>
        </w:r>
        <w:r w:rsidR="000D3A67">
          <w:rPr>
            <w:noProof/>
            <w:webHidden/>
          </w:rPr>
          <w:fldChar w:fldCharType="begin"/>
        </w:r>
        <w:r w:rsidR="000D3A67">
          <w:rPr>
            <w:noProof/>
            <w:webHidden/>
          </w:rPr>
          <w:instrText xml:space="preserve"> PAGEREF _Toc513714896 \h </w:instrText>
        </w:r>
        <w:r w:rsidR="000D3A67">
          <w:rPr>
            <w:noProof/>
            <w:webHidden/>
          </w:rPr>
        </w:r>
        <w:r w:rsidR="000D3A67">
          <w:rPr>
            <w:noProof/>
            <w:webHidden/>
          </w:rPr>
          <w:fldChar w:fldCharType="separate"/>
        </w:r>
        <w:r w:rsidR="000D3A67">
          <w:rPr>
            <w:noProof/>
            <w:webHidden/>
          </w:rPr>
          <w:t>20</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7" w:history="1">
        <w:r w:rsidR="000D3A67" w:rsidRPr="00187515">
          <w:rPr>
            <w:rStyle w:val="a5"/>
            <w:noProof/>
          </w:rPr>
          <w:t>6.6</w:t>
        </w:r>
        <w:r w:rsidR="000D3A67" w:rsidRPr="00187515">
          <w:rPr>
            <w:rStyle w:val="a5"/>
            <w:rFonts w:hint="eastAsia"/>
            <w:noProof/>
          </w:rPr>
          <w:t>管理员管理功能实现</w:t>
        </w:r>
        <w:r w:rsidR="000D3A67">
          <w:rPr>
            <w:noProof/>
            <w:webHidden/>
          </w:rPr>
          <w:tab/>
        </w:r>
        <w:r w:rsidR="000D3A67">
          <w:rPr>
            <w:noProof/>
            <w:webHidden/>
          </w:rPr>
          <w:fldChar w:fldCharType="begin"/>
        </w:r>
        <w:r w:rsidR="000D3A67">
          <w:rPr>
            <w:noProof/>
            <w:webHidden/>
          </w:rPr>
          <w:instrText xml:space="preserve"> PAGEREF _Toc513714897 \h </w:instrText>
        </w:r>
        <w:r w:rsidR="000D3A67">
          <w:rPr>
            <w:noProof/>
            <w:webHidden/>
          </w:rPr>
        </w:r>
        <w:r w:rsidR="000D3A67">
          <w:rPr>
            <w:noProof/>
            <w:webHidden/>
          </w:rPr>
          <w:fldChar w:fldCharType="separate"/>
        </w:r>
        <w:r w:rsidR="000D3A67">
          <w:rPr>
            <w:noProof/>
            <w:webHidden/>
          </w:rPr>
          <w:t>22</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898" w:history="1">
        <w:r w:rsidR="000D3A67" w:rsidRPr="00187515">
          <w:rPr>
            <w:rStyle w:val="a5"/>
          </w:rPr>
          <w:t>7.</w:t>
        </w:r>
        <w:r w:rsidR="000D3A67" w:rsidRPr="00187515">
          <w:rPr>
            <w:rStyle w:val="a5"/>
            <w:rFonts w:hint="eastAsia"/>
          </w:rPr>
          <w:t>应用测试</w:t>
        </w:r>
        <w:r w:rsidR="000D3A67">
          <w:rPr>
            <w:webHidden/>
          </w:rPr>
          <w:tab/>
        </w:r>
        <w:r w:rsidR="000D3A67">
          <w:rPr>
            <w:webHidden/>
          </w:rPr>
          <w:fldChar w:fldCharType="begin"/>
        </w:r>
        <w:r w:rsidR="000D3A67">
          <w:rPr>
            <w:webHidden/>
          </w:rPr>
          <w:instrText xml:space="preserve"> PAGEREF _Toc513714898 \h </w:instrText>
        </w:r>
        <w:r w:rsidR="000D3A67">
          <w:rPr>
            <w:webHidden/>
          </w:rPr>
        </w:r>
        <w:r w:rsidR="000D3A67">
          <w:rPr>
            <w:webHidden/>
          </w:rPr>
          <w:fldChar w:fldCharType="separate"/>
        </w:r>
        <w:r w:rsidR="000D3A67">
          <w:rPr>
            <w:webHidden/>
          </w:rPr>
          <w:t>22</w:t>
        </w:r>
        <w:r w:rsidR="000D3A67">
          <w:rPr>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899" w:history="1">
        <w:r w:rsidR="000D3A67" w:rsidRPr="00187515">
          <w:rPr>
            <w:rStyle w:val="a5"/>
            <w:noProof/>
          </w:rPr>
          <w:t xml:space="preserve">7.1 </w:t>
        </w:r>
        <w:r w:rsidR="000D3A67" w:rsidRPr="00187515">
          <w:rPr>
            <w:rStyle w:val="a5"/>
            <w:rFonts w:hint="eastAsia"/>
            <w:noProof/>
          </w:rPr>
          <w:t>测试简介</w:t>
        </w:r>
        <w:r w:rsidR="000D3A67">
          <w:rPr>
            <w:noProof/>
            <w:webHidden/>
          </w:rPr>
          <w:tab/>
        </w:r>
        <w:r w:rsidR="000D3A67">
          <w:rPr>
            <w:noProof/>
            <w:webHidden/>
          </w:rPr>
          <w:fldChar w:fldCharType="begin"/>
        </w:r>
        <w:r w:rsidR="000D3A67">
          <w:rPr>
            <w:noProof/>
            <w:webHidden/>
          </w:rPr>
          <w:instrText xml:space="preserve"> PAGEREF _Toc513714899 \h </w:instrText>
        </w:r>
        <w:r w:rsidR="000D3A67">
          <w:rPr>
            <w:noProof/>
            <w:webHidden/>
          </w:rPr>
        </w:r>
        <w:r w:rsidR="000D3A67">
          <w:rPr>
            <w:noProof/>
            <w:webHidden/>
          </w:rPr>
          <w:fldChar w:fldCharType="separate"/>
        </w:r>
        <w:r w:rsidR="000D3A67">
          <w:rPr>
            <w:noProof/>
            <w:webHidden/>
          </w:rPr>
          <w:t>23</w:t>
        </w:r>
        <w:r w:rsidR="000D3A67">
          <w:rPr>
            <w:noProof/>
            <w:webHidden/>
          </w:rPr>
          <w:fldChar w:fldCharType="end"/>
        </w:r>
      </w:hyperlink>
    </w:p>
    <w:p w:rsidR="000D3A67" w:rsidRDefault="00CD34B6">
      <w:pPr>
        <w:pStyle w:val="20"/>
        <w:tabs>
          <w:tab w:val="right" w:leader="dot" w:pos="8296"/>
        </w:tabs>
        <w:rPr>
          <w:rFonts w:asciiTheme="minorHAnsi" w:eastAsiaTheme="minorEastAsia" w:hAnsiTheme="minorHAnsi" w:cstheme="minorBidi"/>
          <w:noProof/>
          <w:szCs w:val="22"/>
        </w:rPr>
      </w:pPr>
      <w:hyperlink w:anchor="_Toc513714900" w:history="1">
        <w:r w:rsidR="000D3A67" w:rsidRPr="00187515">
          <w:rPr>
            <w:rStyle w:val="a5"/>
            <w:noProof/>
          </w:rPr>
          <w:t>7.2</w:t>
        </w:r>
        <w:r w:rsidR="000D3A67" w:rsidRPr="00187515">
          <w:rPr>
            <w:rStyle w:val="a5"/>
            <w:rFonts w:hint="eastAsia"/>
            <w:noProof/>
          </w:rPr>
          <w:t>模块测试</w:t>
        </w:r>
        <w:r w:rsidR="000D3A67">
          <w:rPr>
            <w:noProof/>
            <w:webHidden/>
          </w:rPr>
          <w:tab/>
        </w:r>
        <w:r w:rsidR="000D3A67">
          <w:rPr>
            <w:noProof/>
            <w:webHidden/>
          </w:rPr>
          <w:fldChar w:fldCharType="begin"/>
        </w:r>
        <w:r w:rsidR="000D3A67">
          <w:rPr>
            <w:noProof/>
            <w:webHidden/>
          </w:rPr>
          <w:instrText xml:space="preserve"> PAGEREF _Toc513714900 \h </w:instrText>
        </w:r>
        <w:r w:rsidR="000D3A67">
          <w:rPr>
            <w:noProof/>
            <w:webHidden/>
          </w:rPr>
        </w:r>
        <w:r w:rsidR="000D3A67">
          <w:rPr>
            <w:noProof/>
            <w:webHidden/>
          </w:rPr>
          <w:fldChar w:fldCharType="separate"/>
        </w:r>
        <w:r w:rsidR="000D3A67">
          <w:rPr>
            <w:noProof/>
            <w:webHidden/>
          </w:rPr>
          <w:t>23</w:t>
        </w:r>
        <w:r w:rsidR="000D3A67">
          <w:rPr>
            <w:noProof/>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901" w:history="1">
        <w:r w:rsidR="000D3A67" w:rsidRPr="00187515">
          <w:rPr>
            <w:rStyle w:val="a5"/>
            <w:rFonts w:hint="eastAsia"/>
          </w:rPr>
          <w:t>总结</w:t>
        </w:r>
        <w:r w:rsidR="000D3A67">
          <w:rPr>
            <w:webHidden/>
          </w:rPr>
          <w:tab/>
        </w:r>
        <w:r w:rsidR="000D3A67">
          <w:rPr>
            <w:webHidden/>
          </w:rPr>
          <w:fldChar w:fldCharType="begin"/>
        </w:r>
        <w:r w:rsidR="000D3A67">
          <w:rPr>
            <w:webHidden/>
          </w:rPr>
          <w:instrText xml:space="preserve"> PAGEREF _Toc513714901 \h </w:instrText>
        </w:r>
        <w:r w:rsidR="000D3A67">
          <w:rPr>
            <w:webHidden/>
          </w:rPr>
        </w:r>
        <w:r w:rsidR="000D3A67">
          <w:rPr>
            <w:webHidden/>
          </w:rPr>
          <w:fldChar w:fldCharType="separate"/>
        </w:r>
        <w:r w:rsidR="000D3A67">
          <w:rPr>
            <w:webHidden/>
          </w:rPr>
          <w:t>24</w:t>
        </w:r>
        <w:r w:rsidR="000D3A67">
          <w:rPr>
            <w:webHidden/>
          </w:rPr>
          <w:fldChar w:fldCharType="end"/>
        </w:r>
      </w:hyperlink>
    </w:p>
    <w:p w:rsidR="000D3A67" w:rsidRDefault="00CD34B6">
      <w:pPr>
        <w:pStyle w:val="10"/>
        <w:rPr>
          <w:rFonts w:asciiTheme="minorHAnsi" w:eastAsiaTheme="minorEastAsia" w:hAnsiTheme="minorHAnsi" w:cstheme="minorBidi"/>
          <w:b w:val="0"/>
          <w:sz w:val="21"/>
          <w:szCs w:val="22"/>
        </w:rPr>
      </w:pPr>
      <w:hyperlink w:anchor="_Toc513714902" w:history="1">
        <w:r w:rsidR="000D3A67" w:rsidRPr="00187515">
          <w:rPr>
            <w:rStyle w:val="a5"/>
            <w:rFonts w:hint="eastAsia"/>
          </w:rPr>
          <w:t>参考文献</w:t>
        </w:r>
        <w:r w:rsidR="000D3A67">
          <w:rPr>
            <w:webHidden/>
          </w:rPr>
          <w:tab/>
        </w:r>
        <w:r w:rsidR="000D3A67">
          <w:rPr>
            <w:webHidden/>
          </w:rPr>
          <w:fldChar w:fldCharType="begin"/>
        </w:r>
        <w:r w:rsidR="000D3A67">
          <w:rPr>
            <w:webHidden/>
          </w:rPr>
          <w:instrText xml:space="preserve"> PAGEREF _Toc513714902 \h </w:instrText>
        </w:r>
        <w:r w:rsidR="000D3A67">
          <w:rPr>
            <w:webHidden/>
          </w:rPr>
        </w:r>
        <w:r w:rsidR="000D3A67">
          <w:rPr>
            <w:webHidden/>
          </w:rPr>
          <w:fldChar w:fldCharType="separate"/>
        </w:r>
        <w:r w:rsidR="000D3A67">
          <w:rPr>
            <w:webHidden/>
          </w:rPr>
          <w:t>24</w:t>
        </w:r>
        <w:r w:rsidR="000D3A67">
          <w:rPr>
            <w:webHidden/>
          </w:rPr>
          <w:fldChar w:fldCharType="end"/>
        </w:r>
      </w:hyperlink>
    </w:p>
    <w:p w:rsidR="009950E2" w:rsidRDefault="00BD3C2E" w:rsidP="00E76AF6">
      <w:pPr>
        <w:spacing w:line="360" w:lineRule="auto"/>
      </w:pPr>
      <w:r w:rsidRPr="00611014">
        <w:fldChar w:fldCharType="end"/>
      </w:r>
    </w:p>
    <w:p w:rsidR="009950E2" w:rsidRDefault="009E0979" w:rsidP="00E76AF6">
      <w:pPr>
        <w:spacing w:line="360" w:lineRule="auto"/>
      </w:pPr>
      <w:ins w:id="2" w:author="Linshiwei" w:date="2018-05-13T20:07:00Z">
        <w:r>
          <w:t>缺少致谢</w:t>
        </w:r>
      </w:ins>
      <w:ins w:id="3" w:author="Linshiwei" w:date="2018-05-13T21:29:00Z">
        <w:r w:rsidR="00EF31C0">
          <w:rPr>
            <w:rFonts w:hint="eastAsia"/>
          </w:rPr>
          <w:t>，</w:t>
        </w:r>
        <w:r w:rsidR="00EF31C0">
          <w:t>目录标号不对</w:t>
        </w:r>
        <w:r w:rsidR="00EF31C0">
          <w:rPr>
            <w:rFonts w:hint="eastAsia"/>
          </w:rPr>
          <w:t>，</w:t>
        </w:r>
        <w:r w:rsidR="00EF31C0">
          <w:t>看官方模板</w:t>
        </w:r>
      </w:ins>
    </w:p>
    <w:p w:rsidR="009950E2" w:rsidRDefault="009950E2" w:rsidP="00E76AF6">
      <w:pPr>
        <w:spacing w:line="360" w:lineRule="auto"/>
      </w:pPr>
    </w:p>
    <w:p w:rsidR="00A2364A" w:rsidRDefault="00A2364A" w:rsidP="00E76AF6">
      <w:pPr>
        <w:spacing w:line="360" w:lineRule="auto"/>
      </w:pPr>
    </w:p>
    <w:p w:rsidR="00A2364A" w:rsidRDefault="00A2364A" w:rsidP="00E76AF6">
      <w:pPr>
        <w:spacing w:line="360" w:lineRule="auto"/>
      </w:pPr>
    </w:p>
    <w:p w:rsidR="00A2364A" w:rsidRDefault="00A2364A" w:rsidP="00E76AF6">
      <w:pPr>
        <w:spacing w:line="360" w:lineRule="auto"/>
      </w:pPr>
    </w:p>
    <w:p w:rsidR="00A2364A" w:rsidRDefault="00A2364A" w:rsidP="00E76AF6">
      <w:pPr>
        <w:spacing w:line="360" w:lineRule="auto"/>
      </w:pPr>
    </w:p>
    <w:p w:rsidR="009950E2" w:rsidRDefault="009950E2" w:rsidP="00E76AF6">
      <w:pPr>
        <w:spacing w:line="360" w:lineRule="auto"/>
      </w:pPr>
    </w:p>
    <w:p w:rsidR="005D73E3" w:rsidRDefault="005D73E3" w:rsidP="005D73E3">
      <w:pPr>
        <w:spacing w:line="360" w:lineRule="auto"/>
        <w:ind w:firstLineChars="200" w:firstLine="420"/>
        <w:rPr>
          <w:rFonts w:ascii="宋体" w:hAnsi="宋体" w:cs="宋体"/>
        </w:rPr>
      </w:pPr>
      <w:r>
        <w:rPr>
          <w:rFonts w:ascii="宋体" w:hAnsi="宋体" w:cs="宋体" w:hint="eastAsia"/>
        </w:rPr>
        <w:lastRenderedPageBreak/>
        <w:t xml:space="preserve">                          </w:t>
      </w:r>
      <w:r w:rsidR="00AA6277">
        <w:rPr>
          <w:rFonts w:ascii="宋体" w:hAnsi="宋体" w:cs="宋体" w:hint="eastAsia"/>
        </w:rPr>
        <w:t xml:space="preserve">     </w:t>
      </w:r>
      <w:r>
        <w:rPr>
          <w:rFonts w:ascii="宋体" w:hAnsi="宋体" w:cs="宋体" w:hint="eastAsia"/>
        </w:rPr>
        <w:t xml:space="preserve"> </w:t>
      </w:r>
      <w:r w:rsidRPr="00B55F20">
        <w:rPr>
          <w:rFonts w:ascii="宋体" w:hAnsi="宋体" w:hint="eastAsia"/>
          <w:b/>
          <w:color w:val="000000"/>
          <w:szCs w:val="21"/>
        </w:rPr>
        <w:t>摘要</w:t>
      </w:r>
    </w:p>
    <w:p w:rsidR="00E76AF6" w:rsidRDefault="00E76AF6" w:rsidP="005D73E3">
      <w:pPr>
        <w:spacing w:line="360" w:lineRule="auto"/>
        <w:ind w:firstLineChars="200" w:firstLine="420"/>
        <w:rPr>
          <w:rFonts w:ascii="宋体" w:hAnsi="宋体" w:cs="宋体"/>
        </w:rPr>
      </w:pPr>
      <w:r w:rsidRPr="001C13B6">
        <w:rPr>
          <w:rFonts w:ascii="宋体" w:hAnsi="宋体" w:cs="宋体" w:hint="eastAsia"/>
        </w:rPr>
        <w:t>为了</w:t>
      </w:r>
      <w:r>
        <w:rPr>
          <w:rFonts w:ascii="宋体" w:hAnsi="宋体" w:cs="宋体" w:hint="eastAsia"/>
        </w:rPr>
        <w:t>进一步规划客户关系管理相关项目，并且以建立客户渠道分配及营销过程管理系统（</w:t>
      </w:r>
      <w:r>
        <w:t>CMS</w:t>
      </w:r>
      <w:r>
        <w:rPr>
          <w:rFonts w:ascii="宋体" w:hAnsi="宋体" w:cs="宋体" w:hint="eastAsia"/>
        </w:rPr>
        <w:t>）为重点实施范围，实现对客户渠道的自动</w:t>
      </w:r>
      <w:r>
        <w:t>/</w:t>
      </w:r>
      <w:r>
        <w:rPr>
          <w:rFonts w:ascii="宋体" w:hAnsi="宋体" w:cs="宋体" w:hint="eastAsia"/>
        </w:rPr>
        <w:t>手动分配，并根据营销活动推广的当前需要，通过系统帮助内勤固化营销基础动作，自动化业务处理、名单筛选，追踪及监控，提高营销活动效率。</w:t>
      </w:r>
    </w:p>
    <w:p w:rsidR="00E76AF6" w:rsidRDefault="00E76AF6" w:rsidP="00E76AF6">
      <w:pPr>
        <w:spacing w:line="360" w:lineRule="auto"/>
        <w:ind w:firstLine="420"/>
        <w:rPr>
          <w:rFonts w:ascii="宋体" w:hAnsi="宋体"/>
          <w:sz w:val="24"/>
        </w:rPr>
      </w:pPr>
      <w:r w:rsidRPr="00C70B42">
        <w:rPr>
          <w:rFonts w:ascii="宋体" w:hAnsi="宋体" w:hint="eastAsia"/>
          <w:sz w:val="24"/>
        </w:rPr>
        <w:t>通过使用Spring MVC、Hibernate、Oracle等计算机技术，并收集保险行业对潜在客户营销活动的业务需求，来实现基于Internet/Intranet的营销活动管理系统的设计</w:t>
      </w:r>
      <w:r>
        <w:rPr>
          <w:rFonts w:ascii="宋体" w:hAnsi="宋体" w:hint="eastAsia"/>
          <w:sz w:val="24"/>
        </w:rPr>
        <w:t>方</w:t>
      </w:r>
      <w:r w:rsidRPr="00A25B5D">
        <w:rPr>
          <w:rFonts w:ascii="宋体" w:hAnsi="宋体" w:hint="eastAsia"/>
          <w:sz w:val="24"/>
        </w:rPr>
        <w:t>案</w:t>
      </w:r>
      <w:r>
        <w:rPr>
          <w:rFonts w:ascii="宋体" w:hAnsi="宋体" w:hint="eastAsia"/>
          <w:sz w:val="24"/>
        </w:rPr>
        <w:t>，解决了对潜在客户的规范化管理，通过发起营销活动让业务员更好的去服务潜在客户，从而把潜在客户发展成保险客户，提高公司的营业额。</w:t>
      </w:r>
    </w:p>
    <w:p w:rsidR="00E76AF6" w:rsidRDefault="00E76AF6" w:rsidP="00E76AF6">
      <w:pPr>
        <w:spacing w:line="360" w:lineRule="auto"/>
        <w:rPr>
          <w:ins w:id="4" w:author="Linshiwei" w:date="2018-05-13T20:14:00Z"/>
          <w:rFonts w:ascii="宋体" w:hAnsi="宋体"/>
          <w:sz w:val="24"/>
        </w:rPr>
      </w:pPr>
      <w:r>
        <w:rPr>
          <w:rFonts w:ascii="宋体" w:hAnsi="宋体" w:hint="eastAsia"/>
          <w:sz w:val="24"/>
        </w:rPr>
        <w:t>并且设想营销活动的数据对接手机客户端系统（业务员使用的客户端系统），并能接受到业务员对客户服务状态的数据的反馈，形成可视化的活动报表展示。此功能暂时没有实现。</w:t>
      </w:r>
      <w:ins w:id="5" w:author="Linshiwei" w:date="2018-05-13T20:08:00Z">
        <w:r w:rsidR="009E0979">
          <w:rPr>
            <w:rFonts w:ascii="宋体" w:hAnsi="宋体" w:hint="eastAsia"/>
            <w:sz w:val="24"/>
          </w:rPr>
          <w:t>那么什么功能实现了？</w:t>
        </w:r>
      </w:ins>
      <w:ins w:id="6" w:author="Linshiwei" w:date="2018-05-13T20:09:00Z">
        <w:r w:rsidR="009E0979">
          <w:rPr>
            <w:rFonts w:ascii="宋体" w:hAnsi="宋体" w:hint="eastAsia"/>
            <w:sz w:val="24"/>
          </w:rPr>
          <w:t>往上数三行“设想”也仅仅是“设想”吗？</w:t>
        </w:r>
      </w:ins>
      <w:ins w:id="7" w:author="Linshiwei" w:date="2018-05-13T20:10:00Z">
        <w:r w:rsidR="009E0979">
          <w:rPr>
            <w:rFonts w:ascii="宋体" w:hAnsi="宋体" w:hint="eastAsia"/>
            <w:sz w:val="24"/>
          </w:rPr>
          <w:t>这样一来，你的完成量很少了</w:t>
        </w:r>
      </w:ins>
      <w:ins w:id="8" w:author="Linshiwei" w:date="2018-05-13T20:14:00Z">
        <w:r w:rsidR="009E0979">
          <w:rPr>
            <w:rFonts w:ascii="宋体" w:hAnsi="宋体" w:hint="eastAsia"/>
            <w:sz w:val="24"/>
          </w:rPr>
          <w:t>。</w:t>
        </w:r>
      </w:ins>
    </w:p>
    <w:p w:rsidR="009E0979" w:rsidRDefault="009E0979" w:rsidP="00E76AF6">
      <w:pPr>
        <w:spacing w:line="360" w:lineRule="auto"/>
        <w:rPr>
          <w:rFonts w:ascii="宋体" w:hAnsi="宋体"/>
          <w:szCs w:val="21"/>
        </w:rPr>
      </w:pPr>
      <w:ins w:id="9" w:author="Linshiwei" w:date="2018-05-13T20:14:00Z">
        <w:r>
          <w:rPr>
            <w:rFonts w:ascii="宋体" w:hAnsi="宋体"/>
            <w:sz w:val="24"/>
          </w:rPr>
          <w:t>题目是</w:t>
        </w:r>
        <w:r>
          <w:rPr>
            <w:rFonts w:ascii="宋体" w:hAnsi="宋体" w:hint="eastAsia"/>
            <w:sz w:val="24"/>
          </w:rPr>
          <w:t>“……</w:t>
        </w:r>
        <w:r>
          <w:rPr>
            <w:rFonts w:ascii="宋体" w:hAnsi="宋体"/>
            <w:sz w:val="24"/>
          </w:rPr>
          <w:t>管理系统</w:t>
        </w:r>
        <w:r>
          <w:rPr>
            <w:rFonts w:ascii="宋体" w:hAnsi="宋体" w:hint="eastAsia"/>
            <w:sz w:val="24"/>
          </w:rPr>
          <w:t>”</w:t>
        </w:r>
      </w:ins>
      <w:ins w:id="10" w:author="Linshiwei" w:date="2018-05-13T20:15:00Z">
        <w:r>
          <w:rPr>
            <w:rFonts w:ascii="宋体" w:hAnsi="宋体" w:hint="eastAsia"/>
            <w:sz w:val="24"/>
          </w:rPr>
          <w:t>，摘要没有很好的体现</w:t>
        </w:r>
        <w:r w:rsidR="00973C34">
          <w:rPr>
            <w:rFonts w:ascii="宋体" w:hAnsi="宋体" w:hint="eastAsia"/>
            <w:sz w:val="24"/>
          </w:rPr>
          <w:t>。要重写，否则</w:t>
        </w:r>
      </w:ins>
      <w:ins w:id="11" w:author="Linshiwei" w:date="2018-05-13T20:16:00Z">
        <w:r w:rsidR="00973C34">
          <w:rPr>
            <w:rFonts w:ascii="宋体" w:hAnsi="宋体" w:hint="eastAsia"/>
            <w:sz w:val="24"/>
          </w:rPr>
          <w:t>没有</w:t>
        </w:r>
      </w:ins>
      <w:ins w:id="12" w:author="Linshiwei" w:date="2018-05-13T20:18:00Z">
        <w:r w:rsidR="00973C34">
          <w:rPr>
            <w:rFonts w:ascii="宋体" w:hAnsi="宋体" w:hint="eastAsia"/>
            <w:sz w:val="24"/>
          </w:rPr>
          <w:t>摘要</w:t>
        </w:r>
      </w:ins>
      <w:ins w:id="13" w:author="Linshiwei" w:date="2018-05-13T20:16:00Z">
        <w:r w:rsidR="00973C34">
          <w:rPr>
            <w:rFonts w:ascii="宋体" w:hAnsi="宋体" w:hint="eastAsia"/>
            <w:sz w:val="24"/>
          </w:rPr>
          <w:t>效果</w:t>
        </w:r>
      </w:ins>
    </w:p>
    <w:p w:rsidR="00E76AF6" w:rsidRPr="00B55F20" w:rsidRDefault="00E76AF6" w:rsidP="00E76AF6">
      <w:pPr>
        <w:spacing w:line="360" w:lineRule="auto"/>
        <w:ind w:firstLine="420"/>
        <w:rPr>
          <w:rFonts w:ascii="宋体" w:hAnsi="宋体"/>
          <w:szCs w:val="21"/>
        </w:rPr>
      </w:pPr>
      <w:r>
        <w:rPr>
          <w:rFonts w:ascii="宋体" w:hAnsi="宋体" w:hint="eastAsia"/>
          <w:szCs w:val="21"/>
        </w:rPr>
        <w:t xml:space="preserve"> </w:t>
      </w:r>
    </w:p>
    <w:p w:rsidR="00E76AF6" w:rsidRPr="009950E2" w:rsidRDefault="00E76AF6" w:rsidP="009950E2">
      <w:pPr>
        <w:spacing w:line="360" w:lineRule="auto"/>
        <w:rPr>
          <w:rFonts w:ascii="宋体" w:hAnsi="宋体"/>
          <w:sz w:val="24"/>
        </w:rPr>
      </w:pPr>
      <w:r w:rsidRPr="00B55F20">
        <w:rPr>
          <w:rFonts w:ascii="宋体" w:hAnsi="宋体" w:hint="eastAsia"/>
          <w:b/>
          <w:color w:val="000000"/>
          <w:spacing w:val="10"/>
          <w:kern w:val="0"/>
          <w:szCs w:val="21"/>
        </w:rPr>
        <w:t>关键词：</w:t>
      </w:r>
      <w:r>
        <w:rPr>
          <w:rFonts w:ascii="宋体" w:hAnsi="宋体" w:hint="eastAsia"/>
          <w:sz w:val="24"/>
        </w:rPr>
        <w:t>Eclip</w:t>
      </w:r>
      <w:r w:rsidRPr="006653A6">
        <w:rPr>
          <w:rFonts w:ascii="宋体" w:hAnsi="宋体" w:hint="eastAsia"/>
          <w:sz w:val="24"/>
        </w:rPr>
        <w:t>se，</w:t>
      </w:r>
      <w:r>
        <w:rPr>
          <w:rFonts w:ascii="宋体" w:hAnsi="宋体" w:hint="eastAsia"/>
          <w:sz w:val="24"/>
        </w:rPr>
        <w:t>SpringMVC、Hibernate</w:t>
      </w:r>
      <w:r>
        <w:rPr>
          <w:rFonts w:ascii="宋体" w:hAnsi="宋体" w:hint="eastAsia"/>
          <w:szCs w:val="21"/>
        </w:rPr>
        <w:t>；Oracle，</w:t>
      </w:r>
      <w:r w:rsidR="009950E2">
        <w:rPr>
          <w:rFonts w:ascii="宋体" w:hAnsi="宋体" w:hint="eastAsia"/>
          <w:szCs w:val="21"/>
        </w:rPr>
        <w:t>tomcat6.0,</w:t>
      </w:r>
      <w:r w:rsidRPr="009950E2">
        <w:rPr>
          <w:rFonts w:ascii="宋体" w:hAnsi="宋体" w:hint="eastAsia"/>
          <w:sz w:val="24"/>
        </w:rPr>
        <w:t>潜在客户（没有购买过保险的客户）、</w:t>
      </w:r>
      <w:r w:rsidR="00EF0B0F">
        <w:rPr>
          <w:rFonts w:ascii="宋体" w:hAnsi="宋体" w:hint="eastAsia"/>
          <w:sz w:val="24"/>
        </w:rPr>
        <w:t>营销员</w:t>
      </w:r>
    </w:p>
    <w:p w:rsidR="00E76AF6" w:rsidRDefault="00E76AF6" w:rsidP="00D44CD7">
      <w:pPr>
        <w:pStyle w:val="1"/>
      </w:pPr>
    </w:p>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Default="009950E2" w:rsidP="009950E2"/>
    <w:p w:rsidR="009950E2" w:rsidRPr="009950E2" w:rsidRDefault="009950E2" w:rsidP="009950E2"/>
    <w:p w:rsidR="0028319B" w:rsidRDefault="00DA1570" w:rsidP="00D44CD7">
      <w:pPr>
        <w:pStyle w:val="1"/>
      </w:pPr>
      <w:bookmarkStart w:id="14" w:name="_Toc513714872"/>
      <w:r>
        <w:rPr>
          <w:rFonts w:hint="eastAsia"/>
        </w:rPr>
        <w:lastRenderedPageBreak/>
        <w:t>1.</w:t>
      </w:r>
      <w:r w:rsidR="00767BA2">
        <w:rPr>
          <w:rFonts w:hint="eastAsia"/>
        </w:rPr>
        <w:t xml:space="preserve"> </w:t>
      </w:r>
      <w:r w:rsidR="00D5383C">
        <w:rPr>
          <w:rFonts w:hint="eastAsia"/>
        </w:rPr>
        <w:t>概论</w:t>
      </w:r>
      <w:bookmarkEnd w:id="14"/>
      <w:ins w:id="15" w:author="Linshiwei" w:date="2018-05-13T20:11:00Z">
        <w:r w:rsidR="009E0979">
          <w:rPr>
            <w:rFonts w:hint="eastAsia"/>
          </w:rPr>
          <w:t>请参考官方模板，</w:t>
        </w:r>
      </w:ins>
      <w:ins w:id="16" w:author="Linshiwei" w:date="2018-05-13T20:12:00Z">
        <w:r w:rsidR="009E0979">
          <w:rPr>
            <w:rFonts w:hint="eastAsia"/>
          </w:rPr>
          <w:t>编号用“一”，“</w:t>
        </w:r>
        <w:r w:rsidR="009E0979">
          <w:rPr>
            <w:rFonts w:hint="eastAsia"/>
          </w:rPr>
          <w:t>(</w:t>
        </w:r>
      </w:ins>
      <w:ins w:id="17" w:author="Linshiwei" w:date="2018-05-13T20:13:00Z">
        <w:r w:rsidR="009E0979">
          <w:rPr>
            <w:rFonts w:hint="eastAsia"/>
          </w:rPr>
          <w:t>一</w:t>
        </w:r>
      </w:ins>
      <w:ins w:id="18" w:author="Linshiwei" w:date="2018-05-13T20:12:00Z">
        <w:r w:rsidR="009E0979">
          <w:t>)</w:t>
        </w:r>
        <w:r w:rsidR="009E0979">
          <w:rPr>
            <w:rFonts w:hint="eastAsia"/>
          </w:rPr>
          <w:t>”</w:t>
        </w:r>
      </w:ins>
    </w:p>
    <w:p w:rsidR="00DA1570" w:rsidRPr="001B165F" w:rsidRDefault="001B165F" w:rsidP="00D44CD7">
      <w:pPr>
        <w:pStyle w:val="2"/>
      </w:pPr>
      <w:bookmarkStart w:id="19" w:name="_Toc513714873"/>
      <w:r>
        <w:rPr>
          <w:rFonts w:hint="eastAsia"/>
        </w:rPr>
        <w:t>1.1</w:t>
      </w:r>
      <w:r>
        <w:rPr>
          <w:rFonts w:hint="eastAsia"/>
        </w:rPr>
        <w:t>前言</w:t>
      </w:r>
      <w:bookmarkEnd w:id="19"/>
    </w:p>
    <w:p w:rsidR="00351D40" w:rsidRDefault="00351D40" w:rsidP="00351D40">
      <w:pPr>
        <w:spacing w:line="360" w:lineRule="auto"/>
        <w:ind w:firstLine="360"/>
      </w:pPr>
      <w:r>
        <w:rPr>
          <w:rFonts w:hint="eastAsia"/>
        </w:rPr>
        <w:t>随着我国加入</w:t>
      </w:r>
      <w:r>
        <w:rPr>
          <w:rFonts w:hint="eastAsia"/>
        </w:rPr>
        <w:t xml:space="preserve">WTO </w:t>
      </w:r>
      <w:r>
        <w:rPr>
          <w:rFonts w:hint="eastAsia"/>
        </w:rPr>
        <w:t>步伐的加快，客观上要求国内的保险企业在经营管理上向国外先进的保险运营企业学习，以迎接保险运营业的国际化竞争。同时随着国家改革的进一步深化，国内保险业的市场环境已逐渐趋于合理，竞争日益加剧。这些因素已对国内保险运营企业的服务内容、服务方式、经营管理以及服务意识等方面，提出了严峻的挑战。</w:t>
      </w:r>
      <w:r>
        <w:rPr>
          <w:rFonts w:hint="eastAsia"/>
        </w:rPr>
        <w:t xml:space="preserve"> </w:t>
      </w:r>
    </w:p>
    <w:p w:rsidR="0028319B" w:rsidRPr="004D725C" w:rsidRDefault="00351D40" w:rsidP="004D725C">
      <w:pPr>
        <w:spacing w:line="360" w:lineRule="auto"/>
        <w:ind w:firstLine="420"/>
      </w:pPr>
      <w:r>
        <w:rPr>
          <w:rFonts w:hint="eastAsia"/>
        </w:rPr>
        <w:t>因此，在新形式下提倡以客户为中心的经营模式和新的市场竞争环境。</w:t>
      </w:r>
      <w:r>
        <w:rPr>
          <w:rFonts w:hint="eastAsia"/>
        </w:rPr>
        <w:t xml:space="preserve"> </w:t>
      </w:r>
      <w:r>
        <w:rPr>
          <w:rFonts w:hint="eastAsia"/>
        </w:rPr>
        <w:t>以客户为中心的经营模式是新一代企业经营的标志。在当今竞争日益激烈的保险运营环境下，越来越多的保险企业开始通过实施客户关系管理系统来保持和赢得更多的有价值的客户，进而提高客户的忠诚度、满意度以及降低企业经营成本；</w:t>
      </w:r>
      <w:r w:rsidR="004448CF">
        <w:rPr>
          <w:rFonts w:hint="eastAsia"/>
        </w:rPr>
        <w:t>现在随着科技的发展，通过各个渠道获取的客户信息，这里称为潜在客户。</w:t>
      </w:r>
      <w:r>
        <w:rPr>
          <w:rFonts w:hint="eastAsia"/>
        </w:rPr>
        <w:t>因此，要提高保险运营企业竞争力、</w:t>
      </w:r>
      <w:r>
        <w:rPr>
          <w:rFonts w:ascii="宋体" w:hAnsi="宋体" w:hint="eastAsia"/>
          <w:sz w:val="24"/>
        </w:rPr>
        <w:t>对潜在客户的规范化管理，通过发起营销活动让业务员更好的去服务潜在客户，从而把潜在客户发展成保险客户</w:t>
      </w:r>
      <w:r w:rsidR="00A51B09">
        <w:rPr>
          <w:rFonts w:hint="eastAsia"/>
        </w:rPr>
        <w:t>，从而获得更多的保险客户，</w:t>
      </w:r>
      <w:r>
        <w:rPr>
          <w:rFonts w:hint="eastAsia"/>
        </w:rPr>
        <w:t>使企业得以提供更快捷和周到的</w:t>
      </w:r>
      <w:r w:rsidR="0083619F">
        <w:rPr>
          <w:rFonts w:hint="eastAsia"/>
        </w:rPr>
        <w:t>优质服务、提高客户满意度、吸引和保持更多的客户，从而增加营业额。</w:t>
      </w:r>
    </w:p>
    <w:p w:rsidR="0028319B" w:rsidRDefault="00FE4582" w:rsidP="00D9632C">
      <w:pPr>
        <w:pStyle w:val="2"/>
      </w:pPr>
      <w:bookmarkStart w:id="20" w:name="_Toc513714874"/>
      <w:r>
        <w:rPr>
          <w:rFonts w:hint="eastAsia"/>
        </w:rPr>
        <w:t>1.2</w:t>
      </w:r>
      <w:r w:rsidR="00D9632C">
        <w:rPr>
          <w:rFonts w:hint="eastAsia"/>
        </w:rPr>
        <w:t>课题目标</w:t>
      </w:r>
      <w:bookmarkEnd w:id="20"/>
    </w:p>
    <w:p w:rsidR="007C7F57" w:rsidRPr="007C7F57" w:rsidRDefault="00620575" w:rsidP="00952E7F">
      <w:pPr>
        <w:spacing w:line="360" w:lineRule="auto"/>
        <w:ind w:firstLine="360"/>
      </w:pPr>
      <w:r>
        <w:rPr>
          <w:rFonts w:hint="eastAsia"/>
        </w:rPr>
        <w:t>通过对</w:t>
      </w:r>
      <w:r w:rsidR="00F73DB6">
        <w:rPr>
          <w:rFonts w:hint="eastAsia"/>
        </w:rPr>
        <w:t>营销活动</w:t>
      </w:r>
      <w:r w:rsidR="00767A3D">
        <w:rPr>
          <w:rFonts w:hint="eastAsia"/>
        </w:rPr>
        <w:t>管理流程梳理、设计、实现</w:t>
      </w:r>
      <w:r w:rsidR="007C7F57">
        <w:rPr>
          <w:rFonts w:hint="eastAsia"/>
        </w:rPr>
        <w:t>，逐步将客户经营理念充分融入</w:t>
      </w:r>
      <w:r>
        <w:rPr>
          <w:rFonts w:hint="eastAsia"/>
        </w:rPr>
        <w:t>日常业务推广、报表</w:t>
      </w:r>
      <w:r w:rsidR="001175B0">
        <w:rPr>
          <w:rFonts w:hint="eastAsia"/>
        </w:rPr>
        <w:t>等</w:t>
      </w:r>
      <w:r>
        <w:rPr>
          <w:rFonts w:hint="eastAsia"/>
        </w:rPr>
        <w:t>；并以渠道</w:t>
      </w:r>
      <w:r w:rsidR="00883D29">
        <w:rPr>
          <w:rFonts w:hint="eastAsia"/>
        </w:rPr>
        <w:t>、机构</w:t>
      </w:r>
      <w:r>
        <w:rPr>
          <w:rFonts w:hint="eastAsia"/>
        </w:rPr>
        <w:t>分配及营销活动</w:t>
      </w:r>
      <w:r w:rsidR="007C7F57">
        <w:rPr>
          <w:rFonts w:hint="eastAsia"/>
        </w:rPr>
        <w:t>管理系统为本项目实施范围，实现对客户渠道的自动分配；通过针对营销员的多维度分析，</w:t>
      </w:r>
      <w:r w:rsidR="009908AA">
        <w:rPr>
          <w:rFonts w:hint="eastAsia"/>
        </w:rPr>
        <w:t>实现对营销员精确筛选，</w:t>
      </w:r>
      <w:r w:rsidR="00F60AD1">
        <w:rPr>
          <w:rFonts w:hint="eastAsia"/>
        </w:rPr>
        <w:t>对潜在客户分配服务的营销员，</w:t>
      </w:r>
      <w:r w:rsidR="009908AA">
        <w:rPr>
          <w:rFonts w:hint="eastAsia"/>
        </w:rPr>
        <w:t>来</w:t>
      </w:r>
      <w:r w:rsidR="00705BB0">
        <w:rPr>
          <w:rFonts w:hint="eastAsia"/>
        </w:rPr>
        <w:t>实现对“</w:t>
      </w:r>
      <w:r w:rsidR="009908AA">
        <w:rPr>
          <w:rFonts w:hint="eastAsia"/>
        </w:rPr>
        <w:t>潜在</w:t>
      </w:r>
      <w:r w:rsidR="00705BB0">
        <w:rPr>
          <w:rFonts w:hint="eastAsia"/>
        </w:rPr>
        <w:t>客户</w:t>
      </w:r>
      <w:r w:rsidR="005A5D4A">
        <w:rPr>
          <w:rFonts w:hint="eastAsia"/>
        </w:rPr>
        <w:t>”更好的服务</w:t>
      </w:r>
      <w:r w:rsidR="00705BB0">
        <w:rPr>
          <w:rFonts w:hint="eastAsia"/>
        </w:rPr>
        <w:t>，</w:t>
      </w:r>
      <w:r w:rsidR="00B01C95">
        <w:rPr>
          <w:rFonts w:hint="eastAsia"/>
        </w:rPr>
        <w:t>从而</w:t>
      </w:r>
      <w:r w:rsidR="00705BB0">
        <w:rPr>
          <w:rFonts w:hint="eastAsia"/>
        </w:rPr>
        <w:t>把潜在客户发展成保险客户的</w:t>
      </w:r>
      <w:r w:rsidR="007C7F57">
        <w:rPr>
          <w:rFonts w:hint="eastAsia"/>
        </w:rPr>
        <w:t>。</w:t>
      </w:r>
    </w:p>
    <w:p w:rsidR="001409E4" w:rsidRDefault="001409E4"/>
    <w:p w:rsidR="008A76CE" w:rsidRDefault="004074E6" w:rsidP="00F532E4">
      <w:pPr>
        <w:pStyle w:val="2"/>
      </w:pPr>
      <w:bookmarkStart w:id="21" w:name="_Toc513714875"/>
      <w:r>
        <w:rPr>
          <w:rFonts w:hint="eastAsia"/>
        </w:rPr>
        <w:t>1.3</w:t>
      </w:r>
      <w:r>
        <w:rPr>
          <w:rFonts w:hint="eastAsia"/>
        </w:rPr>
        <w:t>功能模块</w:t>
      </w:r>
      <w:bookmarkEnd w:id="21"/>
    </w:p>
    <w:p w:rsidR="00031BAB" w:rsidRDefault="00031BAB" w:rsidP="007667FD">
      <w:pPr>
        <w:spacing w:line="360" w:lineRule="auto"/>
        <w:ind w:firstLineChars="350" w:firstLine="735"/>
      </w:pPr>
      <w:r>
        <w:rPr>
          <w:rFonts w:hint="eastAsia"/>
        </w:rPr>
        <w:t>通过系统需求分析，主要是</w:t>
      </w:r>
      <w:r w:rsidR="006F60AB">
        <w:rPr>
          <w:rFonts w:hint="eastAsia"/>
        </w:rPr>
        <w:t>保险行业的内勤</w:t>
      </w:r>
      <w:r>
        <w:rPr>
          <w:rFonts w:hint="eastAsia"/>
        </w:rPr>
        <w:t>管理员</w:t>
      </w:r>
      <w:r w:rsidR="00F633A3">
        <w:rPr>
          <w:rFonts w:hint="eastAsia"/>
        </w:rPr>
        <w:t>功能模块</w:t>
      </w:r>
      <w:r w:rsidR="00F74434">
        <w:rPr>
          <w:rFonts w:hint="eastAsia"/>
        </w:rPr>
        <w:t>和系统管理员的功能模块</w:t>
      </w:r>
      <w:r w:rsidR="00F633A3">
        <w:rPr>
          <w:rFonts w:hint="eastAsia"/>
        </w:rPr>
        <w:t>。</w:t>
      </w:r>
    </w:p>
    <w:p w:rsidR="006008D6" w:rsidRDefault="00E227F7" w:rsidP="00952E7F">
      <w:pPr>
        <w:spacing w:line="360" w:lineRule="auto"/>
        <w:ind w:firstLine="360"/>
      </w:pPr>
      <w:r>
        <w:rPr>
          <w:rFonts w:hint="eastAsia"/>
        </w:rPr>
        <w:t xml:space="preserve"> </w:t>
      </w:r>
      <w:r w:rsidR="003C107C">
        <w:rPr>
          <w:rFonts w:hint="eastAsia"/>
        </w:rPr>
        <w:t xml:space="preserve">   </w:t>
      </w:r>
      <w:r>
        <w:rPr>
          <w:rFonts w:hint="eastAsia"/>
        </w:rPr>
        <w:t>系统管理员操作功能包括：</w:t>
      </w:r>
      <w:r w:rsidR="008D1DF9">
        <w:rPr>
          <w:rFonts w:hint="eastAsia"/>
        </w:rPr>
        <w:t>内勤管理员管理</w:t>
      </w:r>
      <w:r w:rsidR="006008D6">
        <w:rPr>
          <w:rFonts w:hint="eastAsia"/>
        </w:rPr>
        <w:t>。</w:t>
      </w:r>
    </w:p>
    <w:p w:rsidR="00146B8C" w:rsidRDefault="00D52971" w:rsidP="00146B8C">
      <w:pPr>
        <w:spacing w:line="360" w:lineRule="auto"/>
        <w:ind w:leftChars="50" w:left="1470" w:hangingChars="650" w:hanging="1365"/>
      </w:pPr>
      <w:r>
        <w:rPr>
          <w:rFonts w:hint="eastAsia"/>
        </w:rPr>
        <w:t xml:space="preserve">  </w:t>
      </w:r>
      <w:r w:rsidR="00322094">
        <w:rPr>
          <w:rFonts w:hint="eastAsia"/>
        </w:rPr>
        <w:t xml:space="preserve"> </w:t>
      </w:r>
      <w:r w:rsidR="00A81161">
        <w:rPr>
          <w:rFonts w:hint="eastAsia"/>
        </w:rPr>
        <w:t xml:space="preserve"> </w:t>
      </w:r>
      <w:r>
        <w:rPr>
          <w:rFonts w:hint="eastAsia"/>
        </w:rPr>
        <w:t>内勤管理员操作功能包括：</w:t>
      </w:r>
      <w:r w:rsidR="004A73C5">
        <w:rPr>
          <w:rFonts w:hint="eastAsia"/>
        </w:rPr>
        <w:t>登录、活动查询、</w:t>
      </w:r>
      <w:r w:rsidR="00322094">
        <w:rPr>
          <w:rFonts w:hint="eastAsia"/>
        </w:rPr>
        <w:t>营销员筛选、活动创建、活动配置、</w:t>
      </w:r>
    </w:p>
    <w:p w:rsidR="00D52971" w:rsidRDefault="00146B8C" w:rsidP="00146B8C">
      <w:pPr>
        <w:spacing w:line="360" w:lineRule="auto"/>
        <w:ind w:firstLineChars="650" w:firstLine="1365"/>
      </w:pPr>
      <w:r>
        <w:rPr>
          <w:rFonts w:hint="eastAsia"/>
        </w:rPr>
        <w:lastRenderedPageBreak/>
        <w:t>活</w:t>
      </w:r>
      <w:r w:rsidR="00322094">
        <w:rPr>
          <w:rFonts w:hint="eastAsia"/>
        </w:rPr>
        <w:t>动</w:t>
      </w:r>
      <w:r w:rsidR="003A410A">
        <w:rPr>
          <w:rFonts w:hint="eastAsia"/>
        </w:rPr>
        <w:t>删除、活动编辑、活动查看</w:t>
      </w:r>
      <w:r w:rsidR="00EB4F8B">
        <w:rPr>
          <w:rFonts w:hint="eastAsia"/>
        </w:rPr>
        <w:t>。</w:t>
      </w:r>
    </w:p>
    <w:p w:rsidR="00206554" w:rsidRDefault="00206554" w:rsidP="00952E7F">
      <w:pPr>
        <w:spacing w:line="360" w:lineRule="auto"/>
        <w:ind w:firstLine="360"/>
      </w:pPr>
      <w:r>
        <w:rPr>
          <w:rFonts w:hint="eastAsia"/>
        </w:rPr>
        <w:t xml:space="preserve">    </w:t>
      </w:r>
      <w:r>
        <w:rPr>
          <w:rFonts w:hint="eastAsia"/>
        </w:rPr>
        <w:t>登录：</w:t>
      </w:r>
      <w:r w:rsidR="004971C0">
        <w:rPr>
          <w:rFonts w:hint="eastAsia"/>
        </w:rPr>
        <w:t>保险行业的内勤管理员进行登录</w:t>
      </w:r>
    </w:p>
    <w:p w:rsidR="00E2696B" w:rsidRDefault="004971C0" w:rsidP="00952E7F">
      <w:pPr>
        <w:spacing w:line="360" w:lineRule="auto"/>
        <w:ind w:firstLine="360"/>
      </w:pPr>
      <w:r>
        <w:rPr>
          <w:rFonts w:hint="eastAsia"/>
        </w:rPr>
        <w:t xml:space="preserve">    </w:t>
      </w:r>
      <w:r>
        <w:rPr>
          <w:rFonts w:hint="eastAsia"/>
        </w:rPr>
        <w:t>活动查询：根据查询条件（活动状态、活动名称、发起机构、活动创建时间）</w:t>
      </w:r>
    </w:p>
    <w:p w:rsidR="004971C0" w:rsidRDefault="004971C0" w:rsidP="00E2696B">
      <w:pPr>
        <w:spacing w:line="360" w:lineRule="auto"/>
        <w:ind w:firstLineChars="900" w:firstLine="1890"/>
      </w:pPr>
      <w:r>
        <w:rPr>
          <w:rFonts w:hint="eastAsia"/>
        </w:rPr>
        <w:t>查询活动</w:t>
      </w:r>
      <w:r w:rsidR="00EB4F8B">
        <w:rPr>
          <w:rFonts w:hint="eastAsia"/>
        </w:rPr>
        <w:t>。</w:t>
      </w:r>
    </w:p>
    <w:p w:rsidR="004971C0" w:rsidRDefault="004971C0" w:rsidP="00952E7F">
      <w:pPr>
        <w:spacing w:line="360" w:lineRule="auto"/>
        <w:ind w:firstLine="360"/>
      </w:pPr>
      <w:r>
        <w:rPr>
          <w:rFonts w:hint="eastAsia"/>
        </w:rPr>
        <w:t xml:space="preserve">    </w:t>
      </w:r>
      <w:r w:rsidR="00A4062C">
        <w:rPr>
          <w:rFonts w:hint="eastAsia"/>
        </w:rPr>
        <w:t>营销员筛选：内勤人员创建活动时，选择渠道、机构来筛选活动参与的业务员</w:t>
      </w:r>
      <w:r w:rsidR="00EB4F8B">
        <w:rPr>
          <w:rFonts w:hint="eastAsia"/>
        </w:rPr>
        <w:t>。</w:t>
      </w:r>
    </w:p>
    <w:p w:rsidR="00A4062C" w:rsidRDefault="00D7223A" w:rsidP="00952E7F">
      <w:pPr>
        <w:spacing w:line="360" w:lineRule="auto"/>
        <w:ind w:firstLine="360"/>
      </w:pPr>
      <w:r>
        <w:rPr>
          <w:rFonts w:hint="eastAsia"/>
        </w:rPr>
        <w:t xml:space="preserve">    </w:t>
      </w:r>
      <w:r w:rsidR="00A70F58">
        <w:rPr>
          <w:rFonts w:hint="eastAsia"/>
        </w:rPr>
        <w:t>活动创建：输入活动名称、开始时间、结束时间、渠道、机构创建活动</w:t>
      </w:r>
      <w:r w:rsidR="00EB4F8B">
        <w:rPr>
          <w:rFonts w:hint="eastAsia"/>
        </w:rPr>
        <w:t>。</w:t>
      </w:r>
    </w:p>
    <w:p w:rsidR="00A70F58" w:rsidRDefault="00A70F58" w:rsidP="00952E7F">
      <w:pPr>
        <w:spacing w:line="360" w:lineRule="auto"/>
        <w:ind w:firstLine="360"/>
      </w:pPr>
      <w:r>
        <w:rPr>
          <w:rFonts w:hint="eastAsia"/>
        </w:rPr>
        <w:t xml:space="preserve">    </w:t>
      </w:r>
      <w:r>
        <w:rPr>
          <w:rFonts w:hint="eastAsia"/>
        </w:rPr>
        <w:t>活动配置：配置业务活动通知内容、客户短信模板内容</w:t>
      </w:r>
      <w:r w:rsidR="00EB4F8B">
        <w:rPr>
          <w:rFonts w:hint="eastAsia"/>
        </w:rPr>
        <w:t>。</w:t>
      </w:r>
    </w:p>
    <w:p w:rsidR="00A70F58" w:rsidRDefault="00A70F58" w:rsidP="00952E7F">
      <w:pPr>
        <w:spacing w:line="360" w:lineRule="auto"/>
        <w:ind w:firstLine="360"/>
      </w:pPr>
      <w:r>
        <w:rPr>
          <w:rFonts w:hint="eastAsia"/>
        </w:rPr>
        <w:t xml:space="preserve">    </w:t>
      </w:r>
      <w:r>
        <w:rPr>
          <w:rFonts w:hint="eastAsia"/>
        </w:rPr>
        <w:t>活动删除：删除活动状态为计划中的活动</w:t>
      </w:r>
      <w:r w:rsidR="00EB4F8B">
        <w:rPr>
          <w:rFonts w:hint="eastAsia"/>
        </w:rPr>
        <w:t>。</w:t>
      </w:r>
    </w:p>
    <w:p w:rsidR="00A70F58" w:rsidRDefault="00A70F58" w:rsidP="00952E7F">
      <w:pPr>
        <w:spacing w:line="360" w:lineRule="auto"/>
        <w:ind w:firstLine="360"/>
      </w:pPr>
      <w:r>
        <w:rPr>
          <w:rFonts w:hint="eastAsia"/>
        </w:rPr>
        <w:t xml:space="preserve">    </w:t>
      </w:r>
      <w:r>
        <w:rPr>
          <w:rFonts w:hint="eastAsia"/>
        </w:rPr>
        <w:t>活动查看：查看活动配置信息</w:t>
      </w:r>
      <w:r w:rsidR="00EB4F8B">
        <w:rPr>
          <w:rFonts w:hint="eastAsia"/>
        </w:rPr>
        <w:t>。</w:t>
      </w:r>
    </w:p>
    <w:p w:rsidR="00A70F58" w:rsidRDefault="00A70F58" w:rsidP="00952E7F">
      <w:pPr>
        <w:spacing w:line="360" w:lineRule="auto"/>
        <w:ind w:firstLine="360"/>
      </w:pPr>
    </w:p>
    <w:p w:rsidR="00A70F58" w:rsidRDefault="00A70F58" w:rsidP="0072481E">
      <w:pPr>
        <w:ind w:left="2940" w:hangingChars="1400" w:hanging="2940"/>
      </w:pPr>
    </w:p>
    <w:p w:rsidR="00A70F58" w:rsidRDefault="00A70F58" w:rsidP="0072481E">
      <w:pPr>
        <w:ind w:left="2940" w:hangingChars="1400" w:hanging="2940"/>
      </w:pPr>
      <w:r>
        <w:rPr>
          <w:rFonts w:hint="eastAsia"/>
        </w:rPr>
        <w:t xml:space="preserve">    </w:t>
      </w:r>
    </w:p>
    <w:p w:rsidR="00A70F58" w:rsidRDefault="000432E7" w:rsidP="00507D63">
      <w:pPr>
        <w:pStyle w:val="1"/>
      </w:pPr>
      <w:bookmarkStart w:id="22" w:name="_Toc513714876"/>
      <w:r w:rsidRPr="000432E7">
        <w:rPr>
          <w:rFonts w:hint="eastAsia"/>
        </w:rPr>
        <w:t xml:space="preserve">2. </w:t>
      </w:r>
      <w:r w:rsidRPr="000432E7">
        <w:rPr>
          <w:rFonts w:hint="eastAsia"/>
        </w:rPr>
        <w:t>应用开发工具和技术简介</w:t>
      </w:r>
      <w:bookmarkEnd w:id="22"/>
    </w:p>
    <w:p w:rsidR="006C543F" w:rsidRDefault="006C543F" w:rsidP="006C543F">
      <w:pPr>
        <w:pStyle w:val="2"/>
      </w:pPr>
      <w:bookmarkStart w:id="23" w:name="_Toc513714877"/>
      <w:r>
        <w:rPr>
          <w:rFonts w:hint="eastAsia"/>
        </w:rPr>
        <w:t>2.1</w:t>
      </w:r>
      <w:r w:rsidRPr="006C543F">
        <w:rPr>
          <w:rFonts w:hint="eastAsia"/>
        </w:rPr>
        <w:t xml:space="preserve"> </w:t>
      </w:r>
      <w:r w:rsidR="007429EE">
        <w:rPr>
          <w:rFonts w:hint="eastAsia"/>
        </w:rPr>
        <w:t xml:space="preserve"> </w:t>
      </w:r>
      <w:r w:rsidRPr="006C543F">
        <w:rPr>
          <w:rFonts w:hint="eastAsia"/>
        </w:rPr>
        <w:t>Spring</w:t>
      </w:r>
      <w:r w:rsidR="000563A6">
        <w:rPr>
          <w:rFonts w:hint="eastAsia"/>
        </w:rPr>
        <w:t>MVC</w:t>
      </w:r>
      <w:r w:rsidRPr="006C543F">
        <w:rPr>
          <w:rFonts w:hint="eastAsia"/>
        </w:rPr>
        <w:t>框架简介</w:t>
      </w:r>
      <w:bookmarkEnd w:id="23"/>
    </w:p>
    <w:p w:rsidR="00B8487E" w:rsidRPr="00CC0FC2" w:rsidRDefault="00F54FEA" w:rsidP="00CC0FC2">
      <w:pPr>
        <w:spacing w:line="360" w:lineRule="auto"/>
        <w:ind w:firstLine="360"/>
      </w:pPr>
      <w:r w:rsidRPr="00CC0FC2">
        <w:rPr>
          <w:rFonts w:hint="eastAsia"/>
        </w:rPr>
        <w:t>SpringMVC</w:t>
      </w:r>
      <w:r w:rsidRPr="00CC0FC2">
        <w:rPr>
          <w:rFonts w:hint="eastAsia"/>
        </w:rPr>
        <w:t>实现了</w:t>
      </w:r>
      <w:r w:rsidRPr="00CC0FC2">
        <w:rPr>
          <w:rFonts w:hint="eastAsia"/>
        </w:rPr>
        <w:t>MVC</w:t>
      </w:r>
      <w:r w:rsidRPr="00CC0FC2">
        <w:rPr>
          <w:rFonts w:hint="eastAsia"/>
        </w:rPr>
        <w:t>的设计思想，</w:t>
      </w:r>
      <w:r w:rsidR="00BD52C3" w:rsidRPr="00CC0FC2">
        <w:rPr>
          <w:rFonts w:hint="eastAsia"/>
        </w:rPr>
        <w:t xml:space="preserve"> MVC</w:t>
      </w:r>
      <w:r w:rsidR="00BD52C3" w:rsidRPr="00CC0FC2">
        <w:rPr>
          <w:rFonts w:hint="eastAsia"/>
        </w:rPr>
        <w:t>即把一个应用的输入、处理、输出流程按照</w:t>
      </w:r>
      <w:r w:rsidR="00BD52C3" w:rsidRPr="00CC0FC2">
        <w:rPr>
          <w:rFonts w:hint="eastAsia"/>
        </w:rPr>
        <w:t>Model</w:t>
      </w:r>
      <w:r w:rsidR="00BD52C3" w:rsidRPr="00CC0FC2">
        <w:rPr>
          <w:rFonts w:hint="eastAsia"/>
        </w:rPr>
        <w:t>、</w:t>
      </w:r>
      <w:r w:rsidR="00BD52C3" w:rsidRPr="00CC0FC2">
        <w:rPr>
          <w:rFonts w:hint="eastAsia"/>
        </w:rPr>
        <w:t>View</w:t>
      </w:r>
      <w:r w:rsidR="00BD52C3" w:rsidRPr="00CC0FC2">
        <w:rPr>
          <w:rFonts w:hint="eastAsia"/>
        </w:rPr>
        <w:t>、</w:t>
      </w:r>
      <w:r w:rsidR="00BD52C3" w:rsidRPr="00CC0FC2">
        <w:rPr>
          <w:rFonts w:hint="eastAsia"/>
        </w:rPr>
        <w:t>Controller</w:t>
      </w:r>
      <w:r w:rsidR="003E5EA1" w:rsidRPr="00CC0FC2">
        <w:rPr>
          <w:rFonts w:hint="eastAsia"/>
        </w:rPr>
        <w:t>的方式进行分离，这样一个应用被分成三个层</w:t>
      </w:r>
      <w:r w:rsidR="00BD52C3" w:rsidRPr="00CC0FC2">
        <w:rPr>
          <w:rFonts w:hint="eastAsia"/>
        </w:rPr>
        <w:t>模型层、视图层、控制层</w:t>
      </w:r>
      <w:r w:rsidR="003E5EA1" w:rsidRPr="00CC0FC2">
        <w:rPr>
          <w:rFonts w:hint="eastAsia"/>
        </w:rPr>
        <w:t>。</w:t>
      </w:r>
      <w:r w:rsidR="00EF1DAB" w:rsidRPr="00CC0FC2">
        <w:rPr>
          <w:rFonts w:hint="eastAsia"/>
        </w:rPr>
        <w:t>S</w:t>
      </w:r>
      <w:r w:rsidR="00B8487E" w:rsidRPr="00CC0FC2">
        <w:rPr>
          <w:rFonts w:hint="eastAsia"/>
        </w:rPr>
        <w:t>pring</w:t>
      </w:r>
      <w:r w:rsidR="00EF1DAB" w:rsidRPr="00CC0FC2">
        <w:rPr>
          <w:rFonts w:hint="eastAsia"/>
        </w:rPr>
        <w:t>MVC</w:t>
      </w:r>
      <w:r w:rsidR="00B8487E" w:rsidRPr="00CC0FC2">
        <w:rPr>
          <w:rFonts w:hint="eastAsia"/>
        </w:rPr>
        <w:t>的核心技术是一个基于</w:t>
      </w:r>
      <w:r w:rsidR="00B8487E" w:rsidRPr="00CC0FC2">
        <w:rPr>
          <w:rFonts w:hint="eastAsia"/>
        </w:rPr>
        <w:t>DispatcherServlet</w:t>
      </w:r>
      <w:r w:rsidR="00B8487E" w:rsidRPr="00CC0FC2">
        <w:rPr>
          <w:rFonts w:hint="eastAsia"/>
        </w:rPr>
        <w:t>分发器。负责把每个</w:t>
      </w:r>
      <w:r w:rsidR="00B8487E" w:rsidRPr="00CC0FC2">
        <w:rPr>
          <w:rFonts w:hint="eastAsia"/>
        </w:rPr>
        <w:t>Request</w:t>
      </w:r>
      <w:r w:rsidR="00B8487E" w:rsidRPr="00CC0FC2">
        <w:rPr>
          <w:rFonts w:hint="eastAsia"/>
        </w:rPr>
        <w:t>请求分发给相应的</w:t>
      </w:r>
      <w:r w:rsidR="00B8487E" w:rsidRPr="00CC0FC2">
        <w:rPr>
          <w:rFonts w:hint="eastAsia"/>
        </w:rPr>
        <w:t>Handler</w:t>
      </w:r>
      <w:r w:rsidR="00B8487E" w:rsidRPr="00CC0FC2">
        <w:rPr>
          <w:rFonts w:hint="eastAsia"/>
        </w:rPr>
        <w:t>处理器，</w:t>
      </w:r>
      <w:r w:rsidR="00B8487E" w:rsidRPr="00CC0FC2">
        <w:rPr>
          <w:rFonts w:hint="eastAsia"/>
        </w:rPr>
        <w:t>Handler</w:t>
      </w:r>
      <w:r w:rsidR="00B8487E" w:rsidRPr="00CC0FC2">
        <w:rPr>
          <w:rFonts w:hint="eastAsia"/>
        </w:rPr>
        <w:t>处理器是基于</w:t>
      </w:r>
      <w:r w:rsidR="00B8487E" w:rsidRPr="00CC0FC2">
        <w:rPr>
          <w:rFonts w:hint="eastAsia"/>
        </w:rPr>
        <w:t>@Controller</w:t>
      </w:r>
      <w:r w:rsidR="00B8487E" w:rsidRPr="00CC0FC2">
        <w:rPr>
          <w:rFonts w:hint="eastAsia"/>
        </w:rPr>
        <w:t>和</w:t>
      </w:r>
      <w:r w:rsidR="00B8487E" w:rsidRPr="00CC0FC2">
        <w:rPr>
          <w:rFonts w:hint="eastAsia"/>
        </w:rPr>
        <w:t>@RequestMapping</w:t>
      </w:r>
      <w:r w:rsidR="00B8487E" w:rsidRPr="00CC0FC2">
        <w:rPr>
          <w:rFonts w:hint="eastAsia"/>
        </w:rPr>
        <w:t>这两个注解，其中</w:t>
      </w:r>
      <w:r w:rsidR="00B8487E" w:rsidRPr="00CC0FC2">
        <w:rPr>
          <w:rFonts w:hint="eastAsia"/>
        </w:rPr>
        <w:t>@Controller</w:t>
      </w:r>
      <w:r w:rsidR="00B8487E" w:rsidRPr="00CC0FC2">
        <w:rPr>
          <w:rFonts w:hint="eastAsia"/>
        </w:rPr>
        <w:t>是声明一个处理器类，</w:t>
      </w:r>
      <w:r w:rsidR="00B8487E" w:rsidRPr="00CC0FC2">
        <w:rPr>
          <w:rFonts w:hint="eastAsia"/>
        </w:rPr>
        <w:t>@RequestMapping</w:t>
      </w:r>
      <w:r w:rsidR="00B8487E" w:rsidRPr="00CC0FC2">
        <w:rPr>
          <w:rFonts w:hint="eastAsia"/>
        </w:rPr>
        <w:t>声明请求的映射关系。</w:t>
      </w:r>
      <w:r w:rsidR="00376A59" w:rsidRPr="00CC0FC2">
        <w:rPr>
          <w:rFonts w:hint="eastAsia"/>
        </w:rPr>
        <w:t>这样请求过来经过处理就可以返回具体</w:t>
      </w:r>
      <w:r w:rsidR="0005284D" w:rsidRPr="00CC0FC2">
        <w:rPr>
          <w:rFonts w:hint="eastAsia"/>
        </w:rPr>
        <w:t>的视图</w:t>
      </w:r>
      <w:r w:rsidR="00376A59" w:rsidRPr="00CC0FC2">
        <w:rPr>
          <w:rFonts w:hint="eastAsia"/>
        </w:rPr>
        <w:t>。</w:t>
      </w:r>
    </w:p>
    <w:p w:rsidR="00B8487E" w:rsidRDefault="00367E42" w:rsidP="00367E42">
      <w:pPr>
        <w:pStyle w:val="2"/>
      </w:pPr>
      <w:bookmarkStart w:id="24" w:name="_Toc513714878"/>
      <w:r w:rsidRPr="00826AC2">
        <w:rPr>
          <w:rFonts w:hint="eastAsia"/>
        </w:rPr>
        <w:t xml:space="preserve">2.2 </w:t>
      </w:r>
      <w:r w:rsidR="00A06EA0">
        <w:rPr>
          <w:rFonts w:hint="eastAsia"/>
        </w:rPr>
        <w:t xml:space="preserve"> </w:t>
      </w:r>
      <w:hyperlink w:anchor="_Toc479191041" w:history="1">
        <w:r w:rsidRPr="00367E42">
          <w:rPr>
            <w:rFonts w:hint="eastAsia"/>
          </w:rPr>
          <w:t>Hibernate</w:t>
        </w:r>
        <w:r w:rsidRPr="00367E42">
          <w:rPr>
            <w:rFonts w:hint="eastAsia"/>
          </w:rPr>
          <w:t>框架简介</w:t>
        </w:r>
        <w:bookmarkEnd w:id="24"/>
        <w:r w:rsidRPr="00826AC2">
          <w:rPr>
            <w:webHidden/>
          </w:rPr>
          <w:tab/>
        </w:r>
      </w:hyperlink>
    </w:p>
    <w:p w:rsidR="001F6233" w:rsidRPr="001F6233" w:rsidRDefault="00EC610C" w:rsidP="00CC0FC2">
      <w:pPr>
        <w:spacing w:line="360" w:lineRule="auto"/>
        <w:ind w:firstLine="360"/>
      </w:pPr>
      <w:r w:rsidRPr="00CC0FC2">
        <w:rPr>
          <w:rFonts w:hint="eastAsia"/>
        </w:rPr>
        <w:t xml:space="preserve">  </w:t>
      </w:r>
      <w:r w:rsidR="009258B9" w:rsidRPr="00CC0FC2">
        <w:rPr>
          <w:rFonts w:hint="eastAsia"/>
        </w:rPr>
        <w:t>H</w:t>
      </w:r>
      <w:r w:rsidRPr="00CC0FC2">
        <w:rPr>
          <w:rFonts w:hint="eastAsia"/>
        </w:rPr>
        <w:t>ibernate</w:t>
      </w:r>
      <w:r w:rsidRPr="00CC0FC2">
        <w:rPr>
          <w:rFonts w:hint="eastAsia"/>
        </w:rPr>
        <w:t>是轻量级</w:t>
      </w:r>
      <w:r w:rsidRPr="00CC0FC2">
        <w:rPr>
          <w:rFonts w:hint="eastAsia"/>
        </w:rPr>
        <w:t>JavaEE</w:t>
      </w:r>
      <w:r w:rsidR="0032516E" w:rsidRPr="00CC0FC2">
        <w:rPr>
          <w:rFonts w:hint="eastAsia"/>
        </w:rPr>
        <w:t>应用的一个持久层框架，</w:t>
      </w:r>
      <w:r w:rsidRPr="00CC0FC2">
        <w:rPr>
          <w:rFonts w:hint="eastAsia"/>
        </w:rPr>
        <w:t>管理</w:t>
      </w:r>
      <w:r w:rsidRPr="00CC0FC2">
        <w:rPr>
          <w:rFonts w:hint="eastAsia"/>
        </w:rPr>
        <w:t>Java</w:t>
      </w:r>
      <w:r w:rsidR="00B16541" w:rsidRPr="00CC0FC2">
        <w:rPr>
          <w:rFonts w:hint="eastAsia"/>
        </w:rPr>
        <w:t>实体类到数据库表之间的映射关系，并且提供数据查询、</w:t>
      </w:r>
      <w:r w:rsidRPr="00CC0FC2">
        <w:rPr>
          <w:rFonts w:hint="eastAsia"/>
        </w:rPr>
        <w:t>数据</w:t>
      </w:r>
      <w:r w:rsidR="00FD7ED4" w:rsidRPr="00CC0FC2">
        <w:rPr>
          <w:rFonts w:hint="eastAsia"/>
        </w:rPr>
        <w:t>删除、数据修改</w:t>
      </w:r>
      <w:r w:rsidRPr="00CC0FC2">
        <w:rPr>
          <w:rFonts w:hint="eastAsia"/>
        </w:rPr>
        <w:t>的方法</w:t>
      </w:r>
      <w:r w:rsidR="001F6233" w:rsidRPr="00CC0FC2">
        <w:rPr>
          <w:rFonts w:hint="eastAsia"/>
        </w:rPr>
        <w:t>，</w:t>
      </w:r>
      <w:r w:rsidR="00E45E1A" w:rsidRPr="00CC0FC2">
        <w:rPr>
          <w:rFonts w:hint="eastAsia"/>
        </w:rPr>
        <w:t>并且</w:t>
      </w:r>
      <w:r w:rsidR="001F6233" w:rsidRPr="00CC0FC2">
        <w:t>具有数据库事务</w:t>
      </w:r>
      <w:r w:rsidR="001F6233" w:rsidRPr="00CC0FC2">
        <w:rPr>
          <w:rFonts w:hint="eastAsia"/>
        </w:rPr>
        <w:t>特点。</w:t>
      </w:r>
      <w:r w:rsidR="001F6233" w:rsidRPr="00CC0FC2">
        <w:t>SessionFatory</w:t>
      </w:r>
      <w:r w:rsidR="001F6233" w:rsidRPr="00CC0FC2">
        <w:t>：</w:t>
      </w:r>
      <w:r w:rsidR="001F6233" w:rsidRPr="00CC0FC2">
        <w:t>hibernate</w:t>
      </w:r>
      <w:r w:rsidR="007D7C94" w:rsidRPr="00CC0FC2">
        <w:t>关键对象</w:t>
      </w:r>
      <w:r w:rsidR="001F6233" w:rsidRPr="00CC0FC2">
        <w:t>。主要作用是生成</w:t>
      </w:r>
      <w:r w:rsidR="001F6233" w:rsidRPr="00CC0FC2">
        <w:t>Session</w:t>
      </w:r>
      <w:r w:rsidR="001F6233" w:rsidRPr="00CC0FC2">
        <w:t>的工厂，该对象可以为事务之间可重用的数据提供可选的二级缓存。</w:t>
      </w:r>
      <w:r w:rsidR="001F6233" w:rsidRPr="001F6233">
        <w:t>Session</w:t>
      </w:r>
      <w:r w:rsidR="001F6233" w:rsidRPr="001F6233">
        <w:t>：它是应用程序与持久储存层之间交互操作的一个单线程对象，是</w:t>
      </w:r>
      <w:r w:rsidR="001F6233" w:rsidRPr="001F6233">
        <w:t>hibernate</w:t>
      </w:r>
      <w:r w:rsidR="001F6233" w:rsidRPr="001F6233">
        <w:t>持久化操作的关键对象，所有的持久化对象必须在</w:t>
      </w:r>
      <w:r w:rsidR="001F6233" w:rsidRPr="001F6233">
        <w:t>Session</w:t>
      </w:r>
      <w:r w:rsidR="001F6233" w:rsidRPr="001F6233">
        <w:lastRenderedPageBreak/>
        <w:t>管理下才可以进行持久化操作。此对象的生命周期极短，底层封装了</w:t>
      </w:r>
      <w:r w:rsidR="001F6233" w:rsidRPr="001F6233">
        <w:t>JDBC</w:t>
      </w:r>
      <w:r w:rsidR="001F6233" w:rsidRPr="001F6233">
        <w:t>连接。</w:t>
      </w:r>
      <w:r w:rsidR="001F6233" w:rsidRPr="001F6233">
        <w:t>Session</w:t>
      </w:r>
      <w:r w:rsidR="001F6233" w:rsidRPr="001F6233">
        <w:t>对象持有一个必选的一级缓存，显式执行</w:t>
      </w:r>
      <w:r w:rsidR="001F6233" w:rsidRPr="001F6233">
        <w:t>flush()</w:t>
      </w:r>
      <w:r w:rsidR="001F6233" w:rsidRPr="001F6233">
        <w:t>之前，所有持久化操作的数据都缓存在</w:t>
      </w:r>
      <w:r w:rsidR="001F6233" w:rsidRPr="001F6233">
        <w:t>Session</w:t>
      </w:r>
      <w:r w:rsidR="001F6233" w:rsidRPr="001F6233">
        <w:t>对象处。</w:t>
      </w:r>
    </w:p>
    <w:p w:rsidR="00EC610C" w:rsidRPr="00D24495" w:rsidRDefault="00EC610C" w:rsidP="00CB3DD4">
      <w:pPr>
        <w:ind w:firstLineChars="200" w:firstLine="420"/>
        <w:rPr>
          <w:rFonts w:ascii="宋体" w:hAnsi="宋体"/>
        </w:rPr>
      </w:pPr>
    </w:p>
    <w:p w:rsidR="00367E42" w:rsidRDefault="00A51CDA" w:rsidP="004F2FE6">
      <w:pPr>
        <w:pStyle w:val="2"/>
      </w:pPr>
      <w:bookmarkStart w:id="25" w:name="_Toc513714879"/>
      <w:r>
        <w:rPr>
          <w:rFonts w:hint="eastAsia"/>
        </w:rPr>
        <w:t>2.3</w:t>
      </w:r>
      <w:r w:rsidR="004F2FE6">
        <w:rPr>
          <w:rFonts w:hint="eastAsia"/>
        </w:rPr>
        <w:t xml:space="preserve">  JS</w:t>
      </w:r>
      <w:r w:rsidR="009C4507">
        <w:rPr>
          <w:rFonts w:hint="eastAsia"/>
        </w:rPr>
        <w:t>P</w:t>
      </w:r>
      <w:r w:rsidR="004F2FE6">
        <w:rPr>
          <w:rFonts w:hint="eastAsia"/>
        </w:rPr>
        <w:t>技术</w:t>
      </w:r>
      <w:r w:rsidR="00E76371">
        <w:rPr>
          <w:rFonts w:hint="eastAsia"/>
        </w:rPr>
        <w:t>介绍</w:t>
      </w:r>
      <w:bookmarkEnd w:id="25"/>
    </w:p>
    <w:p w:rsidR="004305B0" w:rsidRPr="004F5B77" w:rsidRDefault="004305B0" w:rsidP="004F5B77">
      <w:pPr>
        <w:spacing w:line="360" w:lineRule="auto"/>
        <w:ind w:firstLine="360"/>
      </w:pPr>
      <w:r>
        <w:rPr>
          <w:rFonts w:hint="eastAsia"/>
        </w:rPr>
        <w:t xml:space="preserve">   </w:t>
      </w:r>
      <w:r w:rsidRPr="004305B0">
        <w:t>JSP</w:t>
      </w:r>
      <w:r w:rsidRPr="004305B0">
        <w:t>全称</w:t>
      </w:r>
      <w:r w:rsidRPr="004305B0">
        <w:t>Java Server Pages</w:t>
      </w:r>
      <w:r w:rsidRPr="004E7764">
        <w:rPr>
          <w:rFonts w:hint="eastAsia"/>
        </w:rPr>
        <w:t>，是一种动态网页开发技术。</w:t>
      </w:r>
      <w:r w:rsidRPr="004305B0">
        <w:t>JSP</w:t>
      </w:r>
      <w:r w:rsidRPr="004E7764">
        <w:rPr>
          <w:rFonts w:hint="eastAsia"/>
        </w:rPr>
        <w:t>其实是一个</w:t>
      </w:r>
      <w:r w:rsidRPr="004E7764">
        <w:rPr>
          <w:rFonts w:hint="eastAsia"/>
        </w:rPr>
        <w:t>Servlet</w:t>
      </w:r>
      <w:r w:rsidRPr="004305B0">
        <w:t>，主要用于实现</w:t>
      </w:r>
      <w:r w:rsidRPr="004305B0">
        <w:t>Java web</w:t>
      </w:r>
      <w:r w:rsidRPr="004305B0">
        <w:t>应用程序的用户界面部分。</w:t>
      </w:r>
      <w:r w:rsidRPr="004E7764">
        <w:rPr>
          <w:rFonts w:hint="eastAsia"/>
        </w:rPr>
        <w:t>使用</w:t>
      </w:r>
      <w:r w:rsidRPr="004E7764">
        <w:rPr>
          <w:rFonts w:hint="eastAsia"/>
        </w:rPr>
        <w:t>JSP</w:t>
      </w:r>
      <w:r w:rsidRPr="004E7764">
        <w:rPr>
          <w:rFonts w:hint="eastAsia"/>
        </w:rPr>
        <w:t>标签在</w:t>
      </w:r>
      <w:r w:rsidRPr="004E7764">
        <w:rPr>
          <w:rFonts w:hint="eastAsia"/>
        </w:rPr>
        <w:t>HTML</w:t>
      </w:r>
      <w:r w:rsidRPr="004E7764">
        <w:rPr>
          <w:rFonts w:hint="eastAsia"/>
        </w:rPr>
        <w:t>网页中插入</w:t>
      </w:r>
      <w:r w:rsidRPr="004E7764">
        <w:rPr>
          <w:rFonts w:hint="eastAsia"/>
        </w:rPr>
        <w:t>JAVA</w:t>
      </w:r>
      <w:r w:rsidRPr="004E7764">
        <w:rPr>
          <w:rFonts w:hint="eastAsia"/>
        </w:rPr>
        <w:t>代码，</w:t>
      </w:r>
      <w:r w:rsidRPr="004E7764">
        <w:rPr>
          <w:rFonts w:hint="eastAsia"/>
        </w:rPr>
        <w:t>JSP</w:t>
      </w:r>
      <w:r w:rsidRPr="004E7764">
        <w:rPr>
          <w:rFonts w:hint="eastAsia"/>
        </w:rPr>
        <w:t>通过网页表单获取用户在页面输入的数据，访问数据库等，可以动态的创建网页。</w:t>
      </w:r>
    </w:p>
    <w:p w:rsidR="004D1AED" w:rsidRDefault="004D1AED" w:rsidP="004D1AED">
      <w:pPr>
        <w:pStyle w:val="2"/>
        <w:rPr>
          <w:kern w:val="0"/>
        </w:rPr>
      </w:pPr>
      <w:bookmarkStart w:id="26" w:name="_Toc513714880"/>
      <w:r>
        <w:rPr>
          <w:rFonts w:hint="eastAsia"/>
          <w:kern w:val="0"/>
        </w:rPr>
        <w:t>2.4  Oracle</w:t>
      </w:r>
      <w:r>
        <w:rPr>
          <w:rFonts w:hint="eastAsia"/>
          <w:kern w:val="0"/>
        </w:rPr>
        <w:t>数据库简介</w:t>
      </w:r>
      <w:bookmarkEnd w:id="26"/>
    </w:p>
    <w:p w:rsidR="004D1AED" w:rsidRPr="004D1AED" w:rsidRDefault="0071231F" w:rsidP="004D1AED">
      <w:r>
        <w:rPr>
          <w:rFonts w:hint="eastAsia"/>
        </w:rPr>
        <w:t xml:space="preserve">    </w:t>
      </w:r>
      <w:r>
        <w:rPr>
          <w:rFonts w:ascii="微软雅黑" w:eastAsia="微软雅黑" w:hAnsi="微软雅黑" w:hint="eastAsia"/>
          <w:color w:val="4F4F4F"/>
          <w:shd w:val="clear" w:color="auto" w:fill="FFFFFF"/>
        </w:rPr>
        <w:t>ORACLE </w:t>
      </w:r>
      <w:r>
        <w:rPr>
          <w:color w:val="4F4F4F"/>
          <w:shd w:val="clear" w:color="auto" w:fill="FFFFFF"/>
        </w:rPr>
        <w:t>是以高级结构化查询语言</w:t>
      </w:r>
      <w:r>
        <w:rPr>
          <w:rFonts w:ascii="微软雅黑" w:eastAsia="微软雅黑" w:hAnsi="微软雅黑" w:hint="eastAsia"/>
          <w:color w:val="4F4F4F"/>
          <w:shd w:val="clear" w:color="auto" w:fill="FFFFFF"/>
        </w:rPr>
        <w:t>(SQL)</w:t>
      </w:r>
      <w:r>
        <w:rPr>
          <w:color w:val="4F4F4F"/>
          <w:shd w:val="clear" w:color="auto" w:fill="FFFFFF"/>
        </w:rPr>
        <w:t>为基础的大型关系数据库，通俗地</w:t>
      </w:r>
      <w:r>
        <w:rPr>
          <w:color w:val="4F4F4F"/>
          <w:shd w:val="clear" w:color="auto" w:fill="FFFFFF"/>
        </w:rPr>
        <w:br/>
      </w:r>
      <w:r>
        <w:rPr>
          <w:color w:val="4F4F4F"/>
          <w:shd w:val="clear" w:color="auto" w:fill="FFFFFF"/>
        </w:rPr>
        <w:t>讲它是用方便逻辑管理的语言操纵大量有规律数据的集合。是目前最流行的客</w:t>
      </w:r>
      <w:r>
        <w:rPr>
          <w:color w:val="4F4F4F"/>
          <w:shd w:val="clear" w:color="auto" w:fill="FFFFFF"/>
        </w:rPr>
        <w:br/>
      </w:r>
      <w:r>
        <w:rPr>
          <w:color w:val="4F4F4F"/>
          <w:shd w:val="clear" w:color="auto" w:fill="FFFFFF"/>
        </w:rPr>
        <w:t>户</w:t>
      </w:r>
      <w:r>
        <w:rPr>
          <w:rFonts w:ascii="微软雅黑" w:eastAsia="微软雅黑" w:hAnsi="微软雅黑" w:hint="eastAsia"/>
          <w:color w:val="4F4F4F"/>
          <w:shd w:val="clear" w:color="auto" w:fill="FFFFFF"/>
        </w:rPr>
        <w:t>/</w:t>
      </w:r>
      <w:r>
        <w:rPr>
          <w:color w:val="4F4F4F"/>
          <w:shd w:val="clear" w:color="auto" w:fill="FFFFFF"/>
        </w:rPr>
        <w:t>服务器</w:t>
      </w:r>
      <w:r>
        <w:rPr>
          <w:rFonts w:ascii="微软雅黑" w:eastAsia="微软雅黑" w:hAnsi="微软雅黑" w:hint="eastAsia"/>
          <w:color w:val="4F4F4F"/>
          <w:shd w:val="clear" w:color="auto" w:fill="FFFFFF"/>
        </w:rPr>
        <w:t>(CLIENT/SERVER)</w:t>
      </w:r>
      <w:r>
        <w:rPr>
          <w:color w:val="4F4F4F"/>
          <w:shd w:val="clear" w:color="auto" w:fill="FFFFFF"/>
        </w:rPr>
        <w:t>体系结构的数据库之一。</w:t>
      </w:r>
    </w:p>
    <w:p w:rsidR="00B8487E" w:rsidRDefault="00940044" w:rsidP="00940044">
      <w:pPr>
        <w:pStyle w:val="2"/>
      </w:pPr>
      <w:bookmarkStart w:id="27" w:name="_Toc513714881"/>
      <w:r>
        <w:rPr>
          <w:rFonts w:hint="eastAsia"/>
        </w:rPr>
        <w:t>2.5</w:t>
      </w:r>
      <w:r w:rsidR="00D179AB">
        <w:rPr>
          <w:rFonts w:hint="eastAsia"/>
        </w:rPr>
        <w:t xml:space="preserve">  </w:t>
      </w:r>
      <w:r>
        <w:rPr>
          <w:rFonts w:hint="eastAsia"/>
        </w:rPr>
        <w:t>核心技术和代码介绍</w:t>
      </w:r>
      <w:bookmarkEnd w:id="27"/>
    </w:p>
    <w:p w:rsidR="00AF4849" w:rsidRPr="00E73408" w:rsidRDefault="00BC0477" w:rsidP="00E73408">
      <w:r>
        <w:rPr>
          <w:rFonts w:hint="eastAsia"/>
        </w:rPr>
        <w:t xml:space="preserve">    </w:t>
      </w:r>
      <w:r>
        <w:rPr>
          <w:rFonts w:hint="eastAsia"/>
        </w:rPr>
        <w:t>下一版本补上</w:t>
      </w:r>
      <w:ins w:id="28" w:author="Linshiwei" w:date="2018-05-13T20:19:00Z">
        <w:r w:rsidR="00973C34">
          <w:rPr>
            <w:rFonts w:hint="eastAsia"/>
          </w:rPr>
          <w:t xml:space="preserve"> </w:t>
        </w:r>
        <w:r w:rsidR="00973C34">
          <w:t xml:space="preserve">               </w:t>
        </w:r>
      </w:ins>
      <w:ins w:id="29" w:author="Linshiwei" w:date="2018-05-13T20:18:00Z">
        <w:r w:rsidR="00973C34">
          <w:rPr>
            <w:rFonts w:hint="eastAsia"/>
          </w:rPr>
          <w:t>快点补上吧</w:t>
        </w:r>
      </w:ins>
    </w:p>
    <w:p w:rsidR="00AF4849" w:rsidRDefault="00633515" w:rsidP="00633515">
      <w:pPr>
        <w:pStyle w:val="1"/>
      </w:pPr>
      <w:bookmarkStart w:id="30" w:name="_Toc513714882"/>
      <w:r>
        <w:rPr>
          <w:rFonts w:hint="eastAsia"/>
        </w:rPr>
        <w:t>3.</w:t>
      </w:r>
      <w:r>
        <w:rPr>
          <w:rFonts w:hint="eastAsia"/>
        </w:rPr>
        <w:t>需求分析</w:t>
      </w:r>
      <w:bookmarkEnd w:id="30"/>
    </w:p>
    <w:p w:rsidR="00DD7679" w:rsidRDefault="00831A0F" w:rsidP="00DD7679">
      <w:pPr>
        <w:pStyle w:val="2"/>
        <w:tabs>
          <w:tab w:val="left" w:pos="3015"/>
        </w:tabs>
      </w:pPr>
      <w:bookmarkStart w:id="31" w:name="_Toc513714883"/>
      <w:r w:rsidRPr="00831A0F">
        <w:rPr>
          <w:rFonts w:hint="eastAsia"/>
        </w:rPr>
        <w:t>3.1</w:t>
      </w:r>
      <w:r w:rsidRPr="00831A0F">
        <w:rPr>
          <w:rFonts w:hint="eastAsia"/>
        </w:rPr>
        <w:t>系统需求分析</w:t>
      </w:r>
      <w:bookmarkEnd w:id="31"/>
    </w:p>
    <w:p w:rsidR="006F420C" w:rsidRDefault="00DD7679" w:rsidP="004F5B77">
      <w:pPr>
        <w:spacing w:line="360" w:lineRule="auto"/>
        <w:ind w:firstLine="360"/>
      </w:pPr>
      <w:r>
        <w:rPr>
          <w:rFonts w:hint="eastAsia"/>
        </w:rPr>
        <w:t xml:space="preserve"> </w:t>
      </w:r>
      <w:r>
        <w:rPr>
          <w:rFonts w:hint="eastAsia"/>
        </w:rPr>
        <w:t>在新形式下提倡以客户为中心的经营模式和新的市场竞争环境。</w:t>
      </w:r>
      <w:r>
        <w:rPr>
          <w:rFonts w:hint="eastAsia"/>
        </w:rPr>
        <w:t xml:space="preserve"> </w:t>
      </w:r>
      <w:r>
        <w:rPr>
          <w:rFonts w:hint="eastAsia"/>
        </w:rPr>
        <w:t>以客户为中心的经营模式是新一代企业经营的标志。在当今竞争日益激烈的保险运营环境下，越来越多的保险</w:t>
      </w:r>
      <w:r w:rsidR="006F420C">
        <w:rPr>
          <w:rFonts w:hint="eastAsia"/>
        </w:rPr>
        <w:t>企业开始通过实施客户关系管理系统来保持和赢得更多的有价值的客户。</w:t>
      </w:r>
    </w:p>
    <w:p w:rsidR="0056588E" w:rsidRDefault="00E06751" w:rsidP="004F5B77">
      <w:pPr>
        <w:spacing w:line="360" w:lineRule="auto"/>
        <w:ind w:firstLine="360"/>
      </w:pPr>
      <w:r>
        <w:rPr>
          <w:rFonts w:hint="eastAsia"/>
        </w:rPr>
        <w:t>但是随着保险行业的服务制度和规模的不断扩大，人民生活水平和保险意识的不断提高，发展更多的潜在客户对于保险行业来说是提高企业竞争力、营业额重要任务。</w:t>
      </w:r>
    </w:p>
    <w:p w:rsidR="00F07D90" w:rsidRDefault="00E06751" w:rsidP="0056588E">
      <w:pPr>
        <w:spacing w:line="360" w:lineRule="auto"/>
        <w:ind w:firstLineChars="200" w:firstLine="420"/>
      </w:pPr>
      <w:r>
        <w:rPr>
          <w:rFonts w:hint="eastAsia"/>
        </w:rPr>
        <w:t>需要开发一款以潜在客户为服务中心的营销平台，有保险行业的内勤领导人员，策划一些针对潜在客户的营销活动，筛选</w:t>
      </w:r>
      <w:r w:rsidR="00947508">
        <w:rPr>
          <w:rFonts w:hint="eastAsia"/>
        </w:rPr>
        <w:t>渠道、</w:t>
      </w:r>
      <w:r>
        <w:rPr>
          <w:rFonts w:hint="eastAsia"/>
        </w:rPr>
        <w:t>机构</w:t>
      </w:r>
      <w:r w:rsidR="00947508">
        <w:rPr>
          <w:rFonts w:hint="eastAsia"/>
        </w:rPr>
        <w:t>下对应的</w:t>
      </w:r>
      <w:r>
        <w:rPr>
          <w:rFonts w:hint="eastAsia"/>
        </w:rPr>
        <w:t>营销员</w:t>
      </w:r>
      <w:r w:rsidR="00F46C84">
        <w:rPr>
          <w:rFonts w:hint="eastAsia"/>
        </w:rPr>
        <w:t>对手动上传的客户进行匹配，</w:t>
      </w:r>
      <w:r w:rsidR="00F46C84">
        <w:rPr>
          <w:rFonts w:hint="eastAsia"/>
        </w:rPr>
        <w:lastRenderedPageBreak/>
        <w:t>实现</w:t>
      </w:r>
      <w:r>
        <w:rPr>
          <w:rFonts w:hint="eastAsia"/>
        </w:rPr>
        <w:t>一对一的优质服务。</w:t>
      </w:r>
      <w:r w:rsidR="006F420C">
        <w:rPr>
          <w:rFonts w:hint="eastAsia"/>
        </w:rPr>
        <w:t>把线下收集的潜在客户信息进行系统化的管理和充分的利用，发展更多的保险客户。</w:t>
      </w:r>
    </w:p>
    <w:p w:rsidR="00F07D90" w:rsidRDefault="00DD7679" w:rsidP="0056588E">
      <w:pPr>
        <w:spacing w:line="360" w:lineRule="auto"/>
        <w:ind w:firstLine="360"/>
      </w:pPr>
      <w:r>
        <w:rPr>
          <w:rFonts w:hint="eastAsia"/>
        </w:rPr>
        <w:t>现在随着科技的发展，通过各个渠道获取的客户信息，这里称为潜在客户。因此，要提高保险运营企业竞争力、</w:t>
      </w:r>
      <w:r w:rsidRPr="004F5B77">
        <w:rPr>
          <w:rFonts w:hint="eastAsia"/>
        </w:rPr>
        <w:t>对</w:t>
      </w:r>
      <w:r w:rsidR="0046161A" w:rsidRPr="004F5B77">
        <w:rPr>
          <w:rFonts w:hint="eastAsia"/>
        </w:rPr>
        <w:t>潜在客户的规范化管理，通过发起营销活动让营销</w:t>
      </w:r>
      <w:r w:rsidRPr="004F5B77">
        <w:rPr>
          <w:rFonts w:hint="eastAsia"/>
        </w:rPr>
        <w:t>员更好的去服务潜在客户，从而把潜在客户发展成保险客户</w:t>
      </w:r>
      <w:r>
        <w:rPr>
          <w:rFonts w:hint="eastAsia"/>
        </w:rPr>
        <w:t>，从而获得更多的保险客户</w:t>
      </w:r>
      <w:r w:rsidR="00F07D90">
        <w:rPr>
          <w:rFonts w:hint="eastAsia"/>
        </w:rPr>
        <w:t>。进而提高客户的忠诚度、满意度以及降低企业经营成本。</w:t>
      </w:r>
    </w:p>
    <w:p w:rsidR="0046161A" w:rsidRDefault="0046161A" w:rsidP="00053E0A"/>
    <w:p w:rsidR="0046161A" w:rsidRDefault="0046161A" w:rsidP="0046161A">
      <w:pPr>
        <w:pStyle w:val="2"/>
      </w:pPr>
      <w:bookmarkStart w:id="32" w:name="_Toc513714884"/>
      <w:r w:rsidRPr="0046161A">
        <w:rPr>
          <w:rFonts w:hint="eastAsia"/>
        </w:rPr>
        <w:t xml:space="preserve">3.2 </w:t>
      </w:r>
      <w:r w:rsidRPr="0046161A">
        <w:rPr>
          <w:rFonts w:hint="eastAsia"/>
        </w:rPr>
        <w:t>系统需求功能分析</w:t>
      </w:r>
      <w:bookmarkEnd w:id="32"/>
    </w:p>
    <w:p w:rsidR="0046161A" w:rsidRPr="0046161A" w:rsidRDefault="0046161A" w:rsidP="003D3BE3">
      <w:pPr>
        <w:spacing w:line="360" w:lineRule="auto"/>
        <w:ind w:firstLine="360"/>
      </w:pPr>
      <w:r>
        <w:rPr>
          <w:rFonts w:hint="eastAsia"/>
        </w:rPr>
        <w:t xml:space="preserve">  </w:t>
      </w:r>
      <w:r>
        <w:rPr>
          <w:rFonts w:hint="eastAsia"/>
        </w:rPr>
        <w:t>目前保险行业要解决的问题就是通过各个渠道获取的客户信息，这里称为潜在客户，</w:t>
      </w:r>
      <w:r w:rsidR="004E7764" w:rsidRPr="003D3BE3">
        <w:rPr>
          <w:rFonts w:hint="eastAsia"/>
        </w:rPr>
        <w:t>对潜在客户的规范化管理，通过发起营销活动让营销员更好的去服务潜在客户，从而把潜在客户发展成保险客户</w:t>
      </w:r>
      <w:r w:rsidR="004E7764">
        <w:rPr>
          <w:rFonts w:hint="eastAsia"/>
        </w:rPr>
        <w:t>，从而获得更多的保险客户。</w:t>
      </w:r>
    </w:p>
    <w:p w:rsidR="00F07D90" w:rsidRDefault="003D3BE3" w:rsidP="003D3BE3">
      <w:pPr>
        <w:spacing w:line="360" w:lineRule="auto"/>
        <w:ind w:firstLineChars="250" w:firstLine="525"/>
      </w:pPr>
      <w:r>
        <w:rPr>
          <w:rFonts w:hint="eastAsia"/>
        </w:rPr>
        <w:t>以</w:t>
      </w:r>
      <w:r w:rsidR="004E7764">
        <w:rPr>
          <w:rFonts w:hint="eastAsia"/>
        </w:rPr>
        <w:t>潜在客户为服务中心的营销平台，有保险行业的内勤领导人员，策划一些针对潜在客户的营销活动，筛选特定机构的营销员</w:t>
      </w:r>
      <w:r>
        <w:rPr>
          <w:rFonts w:hint="eastAsia"/>
        </w:rPr>
        <w:t>对潜在客户进行匹配，实现</w:t>
      </w:r>
      <w:r w:rsidR="004E7764">
        <w:rPr>
          <w:rFonts w:hint="eastAsia"/>
        </w:rPr>
        <w:t>一对一的优质服务。把线下收集的潜在客户信息进行系统化的管理和充分的利用，发展更多的保险客户成为一种需求。</w:t>
      </w:r>
    </w:p>
    <w:p w:rsidR="007667FD" w:rsidRDefault="007667FD" w:rsidP="007667FD">
      <w:pPr>
        <w:spacing w:line="360" w:lineRule="auto"/>
        <w:ind w:firstLineChars="350" w:firstLine="735"/>
      </w:pPr>
      <w:r>
        <w:rPr>
          <w:rFonts w:hint="eastAsia"/>
        </w:rPr>
        <w:t>通过系统需求分析，主要是保险行业的内勤管理员功能模块和系统管理员的功能模块。</w:t>
      </w:r>
    </w:p>
    <w:p w:rsidR="007667FD" w:rsidRDefault="007667FD" w:rsidP="007667FD">
      <w:pPr>
        <w:spacing w:line="360" w:lineRule="auto"/>
        <w:ind w:firstLine="360"/>
      </w:pPr>
      <w:r>
        <w:rPr>
          <w:rFonts w:hint="eastAsia"/>
        </w:rPr>
        <w:t xml:space="preserve">    </w:t>
      </w:r>
      <w:r>
        <w:rPr>
          <w:rFonts w:hint="eastAsia"/>
        </w:rPr>
        <w:t>系统管理员操作功能包括：内勤管理员管理。</w:t>
      </w:r>
    </w:p>
    <w:p w:rsidR="007667FD" w:rsidRDefault="007667FD" w:rsidP="007667FD">
      <w:pPr>
        <w:spacing w:line="360" w:lineRule="auto"/>
        <w:ind w:firstLine="360"/>
      </w:pPr>
      <w:r>
        <w:rPr>
          <w:rFonts w:hint="eastAsia"/>
        </w:rPr>
        <w:t xml:space="preserve">    </w:t>
      </w:r>
      <w:r>
        <w:rPr>
          <w:rFonts w:hint="eastAsia"/>
        </w:rPr>
        <w:t>内勤管理员操作功能包括：登录、活动查询、营销员筛选、活动创建、活动配置、活动删除、活动编辑、活动查看。</w:t>
      </w:r>
    </w:p>
    <w:p w:rsidR="007667FD" w:rsidRDefault="007667FD" w:rsidP="007667FD">
      <w:pPr>
        <w:spacing w:line="360" w:lineRule="auto"/>
        <w:ind w:firstLine="360"/>
      </w:pPr>
      <w:r>
        <w:rPr>
          <w:rFonts w:hint="eastAsia"/>
        </w:rPr>
        <w:t xml:space="preserve">    </w:t>
      </w:r>
      <w:r>
        <w:rPr>
          <w:rFonts w:hint="eastAsia"/>
        </w:rPr>
        <w:t>登录：保险行业的内勤管理员进行登录</w:t>
      </w:r>
    </w:p>
    <w:p w:rsidR="007667FD" w:rsidRDefault="007667FD" w:rsidP="007667FD">
      <w:pPr>
        <w:spacing w:line="360" w:lineRule="auto"/>
        <w:ind w:firstLine="360"/>
      </w:pPr>
      <w:r>
        <w:rPr>
          <w:rFonts w:hint="eastAsia"/>
        </w:rPr>
        <w:t xml:space="preserve">    </w:t>
      </w:r>
      <w:r>
        <w:rPr>
          <w:rFonts w:hint="eastAsia"/>
        </w:rPr>
        <w:t>活动查询：根据查询条件（活动状态、活动名称、发起机构、活动创建时间）查询活动</w:t>
      </w:r>
    </w:p>
    <w:p w:rsidR="007667FD" w:rsidRDefault="007667FD" w:rsidP="007667FD">
      <w:pPr>
        <w:spacing w:line="360" w:lineRule="auto"/>
        <w:ind w:firstLine="360"/>
      </w:pPr>
      <w:r>
        <w:rPr>
          <w:rFonts w:hint="eastAsia"/>
        </w:rPr>
        <w:t xml:space="preserve">    </w:t>
      </w:r>
      <w:r>
        <w:rPr>
          <w:rFonts w:hint="eastAsia"/>
        </w:rPr>
        <w:t>营销员筛选：内勤人员创建活动时，选择渠道、机构来筛选活动参与的业务员</w:t>
      </w:r>
    </w:p>
    <w:p w:rsidR="007667FD" w:rsidRDefault="007667FD" w:rsidP="007667FD">
      <w:pPr>
        <w:spacing w:line="360" w:lineRule="auto"/>
        <w:ind w:firstLine="360"/>
      </w:pPr>
      <w:r>
        <w:rPr>
          <w:rFonts w:hint="eastAsia"/>
        </w:rPr>
        <w:t xml:space="preserve">    </w:t>
      </w:r>
      <w:r>
        <w:rPr>
          <w:rFonts w:hint="eastAsia"/>
        </w:rPr>
        <w:t>活动创建：输入活动名称、开始时间、结束时间、渠道、机构创建活动</w:t>
      </w:r>
    </w:p>
    <w:p w:rsidR="007667FD" w:rsidRDefault="007667FD" w:rsidP="007667FD">
      <w:pPr>
        <w:spacing w:line="360" w:lineRule="auto"/>
        <w:ind w:firstLine="360"/>
      </w:pPr>
      <w:r>
        <w:rPr>
          <w:rFonts w:hint="eastAsia"/>
        </w:rPr>
        <w:t xml:space="preserve">    </w:t>
      </w:r>
      <w:r>
        <w:rPr>
          <w:rFonts w:hint="eastAsia"/>
        </w:rPr>
        <w:t>活动配置：配置业务活动通知内容、客户短信模板内容</w:t>
      </w:r>
    </w:p>
    <w:p w:rsidR="007667FD" w:rsidRDefault="007667FD" w:rsidP="007667FD">
      <w:pPr>
        <w:spacing w:line="360" w:lineRule="auto"/>
        <w:ind w:firstLine="360"/>
      </w:pPr>
      <w:r>
        <w:rPr>
          <w:rFonts w:hint="eastAsia"/>
        </w:rPr>
        <w:t xml:space="preserve">    </w:t>
      </w:r>
      <w:r>
        <w:rPr>
          <w:rFonts w:hint="eastAsia"/>
        </w:rPr>
        <w:t>活动删除：删除活动状态为计划中的活动</w:t>
      </w:r>
    </w:p>
    <w:p w:rsidR="007667FD" w:rsidRDefault="007667FD" w:rsidP="007667FD">
      <w:pPr>
        <w:spacing w:line="360" w:lineRule="auto"/>
        <w:ind w:firstLine="360"/>
      </w:pPr>
      <w:r>
        <w:rPr>
          <w:rFonts w:hint="eastAsia"/>
        </w:rPr>
        <w:t xml:space="preserve">    </w:t>
      </w:r>
      <w:r>
        <w:rPr>
          <w:rFonts w:hint="eastAsia"/>
        </w:rPr>
        <w:t>活动查看：查看活动配置信息</w:t>
      </w:r>
    </w:p>
    <w:p w:rsidR="007667FD" w:rsidRPr="00DD7679" w:rsidRDefault="007667FD" w:rsidP="003D3BE3">
      <w:pPr>
        <w:spacing w:line="360" w:lineRule="auto"/>
        <w:ind w:firstLineChars="250" w:firstLine="525"/>
      </w:pPr>
    </w:p>
    <w:p w:rsidR="00EF2FF4" w:rsidRDefault="00276E0F" w:rsidP="00A20FB7">
      <w:pPr>
        <w:pStyle w:val="1"/>
      </w:pPr>
      <w:bookmarkStart w:id="33" w:name="_Toc513714885"/>
      <w:r w:rsidRPr="00276E0F">
        <w:rPr>
          <w:rFonts w:hint="eastAsia"/>
        </w:rPr>
        <w:t>4.</w:t>
      </w:r>
      <w:r w:rsidRPr="00276E0F">
        <w:rPr>
          <w:rFonts w:hint="eastAsia"/>
        </w:rPr>
        <w:t>系统架构分析</w:t>
      </w:r>
      <w:bookmarkEnd w:id="33"/>
      <w:r w:rsidR="00DD7679">
        <w:rPr>
          <w:rFonts w:hint="eastAsia"/>
        </w:rPr>
        <w:t xml:space="preserve">   </w:t>
      </w:r>
    </w:p>
    <w:p w:rsidR="00633515" w:rsidRDefault="00EF2FF4" w:rsidP="001C4F47">
      <w:pPr>
        <w:spacing w:line="360" w:lineRule="auto"/>
        <w:ind w:firstLineChars="250" w:firstLine="525"/>
      </w:pPr>
      <w:r>
        <w:rPr>
          <w:rFonts w:hint="eastAsia"/>
        </w:rPr>
        <w:t>营销活动管理系统以潜在客户为服务中心营销平台，有保险行业的内勤领导人员，策划一些针对潜在客户的营销活动，筛选渠道、机构下对应的营销员对潜在客户进行匹配，实现一对一的优质服务。把线下收集的潜在客户信息进行系统化、规范化的管理、利用，发展更多的保险客户。主要包括功能模块是活动创建、活动查询、潜在客户上传、活动删除、活动信息配置等等。</w:t>
      </w:r>
      <w:r w:rsidR="003D2457">
        <w:rPr>
          <w:rFonts w:hint="eastAsia"/>
        </w:rPr>
        <w:t>对潜在客户的管理有非常重要的意义。</w:t>
      </w:r>
    </w:p>
    <w:p w:rsidR="00276E0F" w:rsidRDefault="00276E0F" w:rsidP="001C4F47">
      <w:pPr>
        <w:pStyle w:val="2"/>
      </w:pPr>
      <w:bookmarkStart w:id="34" w:name="_Toc513714886"/>
      <w:r w:rsidRPr="00276E0F">
        <w:rPr>
          <w:rFonts w:hint="eastAsia"/>
        </w:rPr>
        <w:t>4.1</w:t>
      </w:r>
      <w:r w:rsidRPr="00276E0F">
        <w:rPr>
          <w:rFonts w:hint="eastAsia"/>
        </w:rPr>
        <w:t>系统功能结构</w:t>
      </w:r>
      <w:bookmarkEnd w:id="34"/>
    </w:p>
    <w:p w:rsidR="00276E0F" w:rsidRPr="00276E0F" w:rsidRDefault="00276E0F" w:rsidP="00276E0F"/>
    <w:p w:rsidR="00DD7679" w:rsidRPr="00DD7679" w:rsidRDefault="00DD7679" w:rsidP="00DD7679">
      <w:r>
        <w:rPr>
          <w:rFonts w:hint="eastAsia"/>
        </w:rPr>
        <w:t xml:space="preserve">   </w:t>
      </w:r>
      <w:r w:rsidR="000C7E4C">
        <w:rPr>
          <w:rFonts w:hint="eastAsia"/>
        </w:rPr>
        <w:t>通过对需求的具体分析、设计、实现得到的营销活动管理系统的功能结构</w:t>
      </w:r>
      <w:r w:rsidR="00C86FEA">
        <w:rPr>
          <w:rFonts w:hint="eastAsia"/>
        </w:rPr>
        <w:t>如</w:t>
      </w:r>
      <w:r w:rsidR="000C7E4C">
        <w:rPr>
          <w:rFonts w:hint="eastAsia"/>
        </w:rPr>
        <w:t>图：</w:t>
      </w:r>
      <w:r w:rsidR="00C86FEA">
        <w:rPr>
          <w:rFonts w:hint="eastAsia"/>
        </w:rPr>
        <w:t>4.1</w:t>
      </w:r>
      <w:r w:rsidR="00E27DED">
        <w:rPr>
          <w:rFonts w:hint="eastAsia"/>
        </w:rPr>
        <w:t>所示</w:t>
      </w:r>
    </w:p>
    <w:p w:rsidR="009324A9" w:rsidRDefault="009324A9" w:rsidP="009324A9">
      <w:r>
        <w:rPr>
          <w:rFonts w:hint="eastAsia"/>
        </w:rPr>
        <w:t xml:space="preserve">   </w:t>
      </w:r>
    </w:p>
    <w:p w:rsidR="00CF5B02" w:rsidRPr="009324A9" w:rsidRDefault="00CD34B6" w:rsidP="009324A9">
      <w:r>
        <w:rPr>
          <w:noProof/>
        </w:rPr>
        <w:pict>
          <v:group id="_x0000_s1080" style="position:absolute;left:0;text-align:left;margin-left:4.5pt;margin-top:10.2pt;width:428.25pt;height:333pt;z-index:251689472" coordorigin="1890,7145" coordsize="8565,6660">
            <v:group id="_x0000_s1078" style="position:absolute;left:1890;top:7145;width:8565;height:6660" coordorigin="1890,7145" coordsize="8565,6660">
              <v:roundrect id="_x0000_s1026" style="position:absolute;left:3930;top:7145;width:3750;height:525" arcsize="10923f">
                <v:textbox style="mso-next-textbox:#_x0000_s1026">
                  <w:txbxContent>
                    <w:p w:rsidR="009E0979" w:rsidRDefault="009E0979" w:rsidP="00CF5B02">
                      <w:pPr>
                        <w:ind w:firstLineChars="400" w:firstLine="840"/>
                      </w:pPr>
                      <w:r>
                        <w:rPr>
                          <w:rFonts w:hint="eastAsia"/>
                        </w:rPr>
                        <w:t>营销活动管理系统</w:t>
                      </w:r>
                    </w:p>
                  </w:txbxContent>
                </v:textbox>
              </v:roundrect>
              <v:shapetype id="_x0000_t32" coordsize="21600,21600" o:spt="32" o:oned="t" path="m,l21600,21600e" filled="f">
                <v:path arrowok="t" fillok="f" o:connecttype="none"/>
                <o:lock v:ext="edit" shapetype="t"/>
              </v:shapetype>
              <v:shape id="_x0000_s1028" type="#_x0000_t32" style="position:absolute;left:5775;top:7670;width:0;height:510" o:connectortype="straight"/>
              <v:roundrect id="_x0000_s1029" style="position:absolute;left:2115;top:8765;width:2175;height:495" arcsize="10923f">
                <v:textbox style="mso-next-textbox:#_x0000_s1029">
                  <w:txbxContent>
                    <w:p w:rsidR="009E0979" w:rsidRDefault="009E0979" w:rsidP="00CF5B02">
                      <w:pPr>
                        <w:ind w:firstLineChars="250" w:firstLine="525"/>
                      </w:pPr>
                      <w:r>
                        <w:rPr>
                          <w:rFonts w:hint="eastAsia"/>
                        </w:rPr>
                        <w:t>管理员</w:t>
                      </w:r>
                    </w:p>
                  </w:txbxContent>
                </v:textbox>
              </v:roundrect>
              <v:roundrect id="_x0000_s1030" style="position:absolute;left:7200;top:8765;width:2685;height:570" arcsize="10923f">
                <v:textbox style="mso-next-textbox:#_x0000_s1030">
                  <w:txbxContent>
                    <w:p w:rsidR="009E0979" w:rsidRDefault="009E0979" w:rsidP="00CF5B02">
                      <w:pPr>
                        <w:ind w:firstLineChars="350" w:firstLine="735"/>
                      </w:pPr>
                      <w:r>
                        <w:rPr>
                          <w:rFonts w:hint="eastAsia"/>
                        </w:rPr>
                        <w:t>内勤人员</w:t>
                      </w:r>
                    </w:p>
                  </w:txbxContent>
                </v:textbox>
              </v:roundrect>
              <v:shape id="_x0000_s1032" type="#_x0000_t32" style="position:absolute;left:3180;top:8181;width:0;height:584" o:connectortype="straight">
                <v:stroke endarrow="block"/>
              </v:shape>
              <v:shape id="_x0000_s1033" type="#_x0000_t32" style="position:absolute;left:8520;top:8181;width:0;height:584" o:connectortype="straight">
                <v:stroke endarrow="block"/>
              </v:shape>
              <v:shape id="_x0000_s1034" type="#_x0000_t32" style="position:absolute;left:3210;top:9260;width:0;height:375" o:connectortype="straight"/>
              <v:shape id="_x0000_s1036" type="#_x0000_t32" style="position:absolute;left:2145;top:9635;width:0;height:375" o:connectortype="straight">
                <v:stroke endarrow="block"/>
              </v:shape>
              <v:shape id="_x0000_s1037" type="#_x0000_t32" style="position:absolute;left:4335;top:9635;width:0;height:375" o:connectortype="straight">
                <v:stroke endarrow="block"/>
              </v:shape>
              <v:roundrect id="_x0000_s1039" style="position:absolute;left:1890;top:10010;width:510;height:870" arcsize="10923f">
                <v:textbox style="mso-next-textbox:#_x0000_s1039">
                  <w:txbxContent>
                    <w:p w:rsidR="009E0979" w:rsidRDefault="009E0979">
                      <w:r>
                        <w:rPr>
                          <w:rFonts w:hint="eastAsia"/>
                        </w:rPr>
                        <w:t>登录</w:t>
                      </w:r>
                    </w:p>
                  </w:txbxContent>
                </v:textbox>
              </v:roundrect>
              <v:roundrect id="_x0000_s1040" style="position:absolute;left:4170;top:10010;width:510;height:2055" arcsize="10923f">
                <v:textbox style="mso-next-textbox:#_x0000_s1040">
                  <w:txbxContent>
                    <w:p w:rsidR="009E0979" w:rsidRDefault="009E0979">
                      <w:r>
                        <w:rPr>
                          <w:rFonts w:hint="eastAsia"/>
                        </w:rPr>
                        <w:t>管理内勤人员</w:t>
                      </w:r>
                    </w:p>
                  </w:txbxContent>
                </v:textbox>
              </v:roundrect>
              <v:shape id="_x0000_s1044" type="#_x0000_t32" style="position:absolute;left:6930;top:9875;width:0;height:465" o:connectortype="straight">
                <v:stroke endarrow="block"/>
              </v:shape>
              <v:shape id="_x0000_s1045" type="#_x0000_t32" style="position:absolute;left:7710;top:9875;width:0;height:465" o:connectortype="straight">
                <v:stroke endarrow="block"/>
              </v:shape>
              <v:shape id="_x0000_s1046" type="#_x0000_t32" style="position:absolute;left:10155;top:9875;width:0;height:465" o:connectortype="straight">
                <v:stroke endarrow="block"/>
              </v:shape>
              <v:shape id="_x0000_s1047" type="#_x0000_t32" style="position:absolute;left:8520;top:9860;width:0;height:465" o:connectortype="straight">
                <v:stroke endarrow="block"/>
              </v:shape>
              <v:roundrect id="_x0000_s1048" style="position:absolute;left:6690;top:10340;width:510;height:870" arcsize="10923f">
                <v:textbox style="mso-next-textbox:#_x0000_s1048">
                  <w:txbxContent>
                    <w:p w:rsidR="009E0979" w:rsidRDefault="009E0979" w:rsidP="008E4E52">
                      <w:r>
                        <w:rPr>
                          <w:rFonts w:hint="eastAsia"/>
                        </w:rPr>
                        <w:t>登录</w:t>
                      </w:r>
                    </w:p>
                  </w:txbxContent>
                </v:textbox>
              </v:roundrect>
              <v:roundrect id="_x0000_s1049" style="position:absolute;left:7470;top:10340;width:540;height:1500" arcsize="10923f">
                <v:textbox style="mso-next-textbox:#_x0000_s1049">
                  <w:txbxContent>
                    <w:p w:rsidR="009E0979" w:rsidRDefault="009E0979">
                      <w:r>
                        <w:rPr>
                          <w:rFonts w:hint="eastAsia"/>
                        </w:rPr>
                        <w:t>活动创建</w:t>
                      </w:r>
                    </w:p>
                  </w:txbxContent>
                </v:textbox>
              </v:roundrect>
              <v:roundrect id="_x0000_s1050" style="position:absolute;left:8340;top:10340;width:540;height:1500" arcsize="10923f">
                <v:textbox style="mso-next-textbox:#_x0000_s1050">
                  <w:txbxContent>
                    <w:p w:rsidR="009E0979" w:rsidRDefault="009E0979">
                      <w:r>
                        <w:rPr>
                          <w:rFonts w:hint="eastAsia"/>
                        </w:rPr>
                        <w:t>活动查询</w:t>
                      </w:r>
                    </w:p>
                  </w:txbxContent>
                </v:textbox>
              </v:roundrect>
              <v:roundrect id="_x0000_s1051" style="position:absolute;left:9150;top:10340;width:525;height:1500" arcsize="10923f">
                <v:textbox style="mso-next-textbox:#_x0000_s1051">
                  <w:txbxContent>
                    <w:p w:rsidR="009E0979" w:rsidRDefault="009E0979">
                      <w:r>
                        <w:rPr>
                          <w:rFonts w:hint="eastAsia"/>
                        </w:rPr>
                        <w:t>活动删除</w:t>
                      </w:r>
                    </w:p>
                  </w:txbxContent>
                </v:textbox>
              </v:roundrect>
              <v:shape id="_x0000_s1052" type="#_x0000_t32" style="position:absolute;left:9345;top:9860;width:0;height:465" o:connectortype="straight">
                <v:stroke endarrow="block"/>
              </v:shape>
              <v:roundrect id="_x0000_s1055" style="position:absolute;left:9915;top:10340;width:525;height:1500" arcsize="10923f">
                <v:textbox style="mso-next-textbox:#_x0000_s1055">
                  <w:txbxContent>
                    <w:p w:rsidR="009E0979" w:rsidRDefault="009E0979" w:rsidP="008E4E52">
                      <w:r>
                        <w:rPr>
                          <w:rFonts w:hint="eastAsia"/>
                        </w:rPr>
                        <w:t>活动编辑</w:t>
                      </w:r>
                    </w:p>
                  </w:txbxContent>
                </v:textbox>
              </v:roundrect>
              <v:shape id="_x0000_s1056" type="#_x0000_t32" style="position:absolute;left:7785;top:11840;width:0;height:465" o:connectortype="straight">
                <v:stroke endarrow="block"/>
              </v:shape>
              <v:roundrect id="_x0000_s1057" style="position:absolute;left:7575;top:12305;width:540;height:1500" arcsize="10923f">
                <v:textbox style="mso-next-textbox:#_x0000_s1057">
                  <w:txbxContent>
                    <w:p w:rsidR="009E0979" w:rsidRDefault="009E0979" w:rsidP="00D718C1">
                      <w:r>
                        <w:rPr>
                          <w:rFonts w:hint="eastAsia"/>
                        </w:rPr>
                        <w:t>客户上传</w:t>
                      </w:r>
                    </w:p>
                  </w:txbxContent>
                </v:textbox>
              </v:roundrect>
              <v:roundrect id="_x0000_s1058" style="position:absolute;left:9915;top:12305;width:540;height:1500" arcsize="10923f">
                <v:textbox style="mso-next-textbox:#_x0000_s1058">
                  <w:txbxContent>
                    <w:p w:rsidR="009E0979" w:rsidRDefault="009E0979" w:rsidP="006172D1">
                      <w:r>
                        <w:rPr>
                          <w:rFonts w:hint="eastAsia"/>
                        </w:rPr>
                        <w:t>活动提交</w:t>
                      </w:r>
                    </w:p>
                  </w:txbxContent>
                </v:textbox>
              </v:roundrect>
            </v:group>
            <v:shape id="_x0000_s1059" type="#_x0000_t32" style="position:absolute;left:10185;top:11840;width:0;height:465" o:connectortype="straight">
              <v:stroke endarrow="block"/>
            </v:shape>
          </v:group>
        </w:pict>
      </w:r>
    </w:p>
    <w:p w:rsidR="00831A0F" w:rsidRPr="00831A0F" w:rsidRDefault="00831A0F" w:rsidP="00831A0F"/>
    <w:p w:rsidR="00AF4849" w:rsidRDefault="00AF4849" w:rsidP="00AF4849">
      <w:pPr>
        <w:widowControl/>
        <w:jc w:val="left"/>
      </w:pPr>
    </w:p>
    <w:p w:rsidR="00AF4849" w:rsidRDefault="00AF4849" w:rsidP="00AF4849">
      <w:pPr>
        <w:widowControl/>
        <w:jc w:val="left"/>
      </w:pPr>
    </w:p>
    <w:p w:rsidR="00AF4849" w:rsidRDefault="00CD34B6" w:rsidP="00AF4849">
      <w:pPr>
        <w:widowControl/>
        <w:jc w:val="left"/>
      </w:pPr>
      <w:r>
        <w:rPr>
          <w:noProof/>
        </w:rPr>
        <w:pict>
          <v:shape id="_x0000_s1031" type="#_x0000_t32" style="position:absolute;margin-left:70.5pt;margin-top:-.45pt;width:267pt;height:.05pt;z-index:251662336" o:connectortype="straight"/>
        </w:pict>
      </w:r>
    </w:p>
    <w:p w:rsidR="00AF4849" w:rsidRDefault="00AF4849" w:rsidP="00AF4849">
      <w:pPr>
        <w:widowControl/>
        <w:jc w:val="left"/>
      </w:pPr>
    </w:p>
    <w:p w:rsidR="00AF4849" w:rsidRDefault="00AF4849" w:rsidP="00AF4849">
      <w:pPr>
        <w:widowControl/>
        <w:jc w:val="left"/>
      </w:pPr>
    </w:p>
    <w:p w:rsidR="00AF4849" w:rsidRDefault="00CD34B6" w:rsidP="00AF4849">
      <w:pPr>
        <w:widowControl/>
        <w:jc w:val="left"/>
      </w:pPr>
      <w:r>
        <w:rPr>
          <w:noProof/>
        </w:rPr>
        <w:pict>
          <v:shape id="_x0000_s1042" type="#_x0000_t32" style="position:absolute;margin-left:336pt;margin-top:10.5pt;width:0;height:26.25pt;z-index:251672576" o:connectortype="straight"/>
        </w:pict>
      </w:r>
    </w:p>
    <w:p w:rsidR="00AF4849" w:rsidRDefault="00CD34B6" w:rsidP="00AF4849">
      <w:pPr>
        <w:widowControl/>
        <w:jc w:val="left"/>
      </w:pPr>
      <w:r>
        <w:rPr>
          <w:noProof/>
        </w:rPr>
        <w:pict>
          <v:shape id="_x0000_s1035" type="#_x0000_t32" style="position:absolute;margin-left:17.25pt;margin-top:9.9pt;width:109.5pt;height:0;z-index:251666432" o:connectortype="straight"/>
        </w:pict>
      </w:r>
    </w:p>
    <w:p w:rsidR="00AF4849" w:rsidRDefault="00CD34B6" w:rsidP="00AF4849">
      <w:pPr>
        <w:widowControl/>
        <w:jc w:val="left"/>
      </w:pPr>
      <w:r>
        <w:rPr>
          <w:noProof/>
        </w:rPr>
        <w:pict>
          <v:shape id="_x0000_s1043" type="#_x0000_t32" style="position:absolute;margin-left:258pt;margin-top:5.55pt;width:161.25pt;height:0;z-index:251673600" o:connectortype="straight"/>
        </w:pict>
      </w: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715CF2" w:rsidRDefault="00715CF2" w:rsidP="00AF4849">
      <w:pPr>
        <w:widowControl/>
        <w:jc w:val="left"/>
      </w:pPr>
    </w:p>
    <w:p w:rsidR="00715CF2" w:rsidRDefault="00715CF2" w:rsidP="00AF4849">
      <w:pPr>
        <w:widowControl/>
        <w:jc w:val="left"/>
      </w:pPr>
    </w:p>
    <w:p w:rsidR="00715CF2" w:rsidRDefault="00715CF2" w:rsidP="00AF4849">
      <w:pPr>
        <w:widowControl/>
        <w:jc w:val="left"/>
      </w:pPr>
    </w:p>
    <w:p w:rsidR="00715CF2" w:rsidRDefault="00715CF2" w:rsidP="00AF4849">
      <w:pPr>
        <w:widowControl/>
        <w:jc w:val="left"/>
      </w:pPr>
    </w:p>
    <w:p w:rsidR="00715CF2" w:rsidRDefault="00715CF2" w:rsidP="00AF4849">
      <w:pPr>
        <w:widowControl/>
        <w:jc w:val="left"/>
      </w:pPr>
    </w:p>
    <w:p w:rsidR="00715CF2" w:rsidRDefault="00715CF2" w:rsidP="00AF4849">
      <w:pPr>
        <w:widowControl/>
        <w:jc w:val="left"/>
      </w:pPr>
    </w:p>
    <w:p w:rsidR="00133210" w:rsidRDefault="00133210" w:rsidP="00DC1AEA">
      <w:pPr>
        <w:spacing w:line="360" w:lineRule="auto"/>
        <w:ind w:firstLineChars="1550" w:firstLine="3268"/>
        <w:rPr>
          <w:b/>
        </w:rPr>
      </w:pPr>
    </w:p>
    <w:p w:rsidR="009C6F56" w:rsidRPr="00DC1AEA" w:rsidRDefault="00DC1AEA" w:rsidP="00C30D28">
      <w:pPr>
        <w:spacing w:line="360" w:lineRule="auto"/>
        <w:ind w:firstLineChars="150" w:firstLine="316"/>
        <w:jc w:val="center"/>
        <w:rPr>
          <w:b/>
        </w:rPr>
      </w:pPr>
      <w:r w:rsidRPr="00DC1AEA">
        <w:rPr>
          <w:rFonts w:hint="eastAsia"/>
          <w:b/>
        </w:rPr>
        <w:lastRenderedPageBreak/>
        <w:t>图</w:t>
      </w:r>
      <w:r w:rsidRPr="00DC1AEA">
        <w:rPr>
          <w:rFonts w:hint="eastAsia"/>
          <w:b/>
        </w:rPr>
        <w:t>4.1</w:t>
      </w:r>
      <w:ins w:id="35" w:author="Linshiwei" w:date="2018-05-13T20:19:00Z">
        <w:r w:rsidR="00973C34">
          <w:rPr>
            <w:b/>
          </w:rPr>
          <w:t xml:space="preserve">  </w:t>
        </w:r>
        <w:r w:rsidR="00973C34">
          <w:rPr>
            <w:b/>
          </w:rPr>
          <w:t>格式为</w:t>
        </w:r>
        <w:r w:rsidR="00973C34">
          <w:rPr>
            <w:rFonts w:hint="eastAsia"/>
            <w:b/>
          </w:rPr>
          <w:t xml:space="preserve"> </w:t>
        </w:r>
        <w:r w:rsidR="00973C34">
          <w:rPr>
            <w:b/>
          </w:rPr>
          <w:t xml:space="preserve"> </w:t>
        </w:r>
        <w:r w:rsidR="00973C34">
          <w:rPr>
            <w:b/>
          </w:rPr>
          <w:t>图</w:t>
        </w:r>
        <w:r w:rsidR="00973C34">
          <w:rPr>
            <w:rFonts w:hint="eastAsia"/>
            <w:b/>
          </w:rPr>
          <w:t>4-</w:t>
        </w:r>
        <w:r w:rsidR="00973C34">
          <w:rPr>
            <w:b/>
          </w:rPr>
          <w:t>1</w:t>
        </w:r>
      </w:ins>
      <w:ins w:id="36" w:author="Linshiwei" w:date="2018-05-13T20:20:00Z">
        <w:r w:rsidR="00973C34">
          <w:rPr>
            <w:b/>
          </w:rPr>
          <w:t xml:space="preserve"> </w:t>
        </w:r>
        <w:r w:rsidR="00973C34">
          <w:rPr>
            <w:b/>
          </w:rPr>
          <w:t>名称</w:t>
        </w:r>
        <w:r w:rsidR="00973C34">
          <w:rPr>
            <w:rFonts w:hint="eastAsia"/>
            <w:b/>
          </w:rPr>
          <w:t xml:space="preserve"> </w:t>
        </w:r>
        <w:r w:rsidR="00973C34">
          <w:rPr>
            <w:b/>
          </w:rPr>
          <w:t xml:space="preserve"> </w:t>
        </w:r>
        <w:r w:rsidR="00973C34">
          <w:rPr>
            <w:b/>
          </w:rPr>
          <w:t>图的名称不能空</w:t>
        </w:r>
      </w:ins>
    </w:p>
    <w:p w:rsidR="009C6F56" w:rsidRDefault="00DC1AEA" w:rsidP="00DA0D07">
      <w:pPr>
        <w:spacing w:line="360" w:lineRule="auto"/>
        <w:ind w:firstLineChars="100" w:firstLine="210"/>
      </w:pPr>
      <w:r>
        <w:rPr>
          <w:rFonts w:hint="eastAsia"/>
        </w:rPr>
        <w:t>以上是营销活动管理系统的大致功能结构图</w:t>
      </w:r>
      <w:r w:rsidR="008C476B">
        <w:rPr>
          <w:rFonts w:hint="eastAsia"/>
        </w:rPr>
        <w:t>。</w:t>
      </w:r>
    </w:p>
    <w:p w:rsidR="009C6F56" w:rsidRDefault="009C6F56" w:rsidP="007836B8">
      <w:pPr>
        <w:spacing w:line="360" w:lineRule="auto"/>
      </w:pPr>
    </w:p>
    <w:p w:rsidR="009C6F56" w:rsidRDefault="009C6F56" w:rsidP="007836B8">
      <w:pPr>
        <w:spacing w:line="360" w:lineRule="auto"/>
      </w:pPr>
    </w:p>
    <w:p w:rsidR="009C6F56" w:rsidRDefault="009C6F56" w:rsidP="007836B8">
      <w:pPr>
        <w:spacing w:line="360" w:lineRule="auto"/>
      </w:pPr>
    </w:p>
    <w:p w:rsidR="007A0C24" w:rsidRDefault="007A0C24" w:rsidP="007836B8">
      <w:pPr>
        <w:spacing w:line="360" w:lineRule="auto"/>
      </w:pPr>
    </w:p>
    <w:p w:rsidR="007A0C24" w:rsidRDefault="000162E4" w:rsidP="000162E4">
      <w:pPr>
        <w:pStyle w:val="2"/>
      </w:pPr>
      <w:bookmarkStart w:id="37" w:name="_Toc513714887"/>
      <w:r w:rsidRPr="000162E4">
        <w:rPr>
          <w:rFonts w:hint="eastAsia"/>
        </w:rPr>
        <w:t>4.2</w:t>
      </w:r>
      <w:r w:rsidRPr="000162E4">
        <w:rPr>
          <w:rFonts w:hint="eastAsia"/>
        </w:rPr>
        <w:t>系统业务流程图</w:t>
      </w:r>
      <w:bookmarkEnd w:id="37"/>
    </w:p>
    <w:p w:rsidR="000162E4" w:rsidRDefault="00DF59B3" w:rsidP="00CC58C3">
      <w:pPr>
        <w:spacing w:line="360" w:lineRule="auto"/>
        <w:ind w:firstLineChars="200" w:firstLine="420"/>
      </w:pPr>
      <w:r>
        <w:rPr>
          <w:rFonts w:hint="eastAsia"/>
        </w:rPr>
        <w:t>营销活动管理系统的总体业务流程如图</w:t>
      </w:r>
      <w:r>
        <w:rPr>
          <w:rFonts w:hint="eastAsia"/>
        </w:rPr>
        <w:t>4</w:t>
      </w:r>
      <w:del w:id="38" w:author="Linshiwei" w:date="2018-05-13T20:22:00Z">
        <w:r w:rsidDel="00973C34">
          <w:rPr>
            <w:rFonts w:hint="eastAsia"/>
          </w:rPr>
          <w:delText>.</w:delText>
        </w:r>
      </w:del>
      <w:ins w:id="39" w:author="Linshiwei" w:date="2018-05-13T20:22:00Z">
        <w:r w:rsidR="00973C34">
          <w:rPr>
            <w:rFonts w:hint="eastAsia"/>
          </w:rPr>
          <w:t>-</w:t>
        </w:r>
      </w:ins>
      <w:r>
        <w:rPr>
          <w:rFonts w:hint="eastAsia"/>
        </w:rPr>
        <w:t>2</w:t>
      </w:r>
      <w:r w:rsidR="00815BED">
        <w:rPr>
          <w:rFonts w:hint="eastAsia"/>
        </w:rPr>
        <w:t>：</w:t>
      </w:r>
      <w:ins w:id="40" w:author="Linshiwei" w:date="2018-05-13T20:22:00Z">
        <w:r w:rsidR="00973C34">
          <w:rPr>
            <w:rFonts w:hint="eastAsia"/>
          </w:rPr>
          <w:t>4-</w:t>
        </w:r>
        <w:r w:rsidR="00973C34">
          <w:t>2</w:t>
        </w:r>
        <w:r w:rsidR="00973C34">
          <w:t>不是</w:t>
        </w:r>
        <w:r w:rsidR="00973C34">
          <w:rPr>
            <w:rFonts w:hint="eastAsia"/>
          </w:rPr>
          <w:t>4</w:t>
        </w:r>
        <w:r w:rsidR="00973C34">
          <w:t>.2</w:t>
        </w:r>
      </w:ins>
      <w:ins w:id="41" w:author="Linshiwei" w:date="2018-05-13T20:23:00Z">
        <w:r w:rsidR="00973C34">
          <w:t>以下同</w:t>
        </w:r>
      </w:ins>
    </w:p>
    <w:p w:rsidR="00CC58C3" w:rsidRDefault="00CC58C3" w:rsidP="00CC58C3">
      <w:pPr>
        <w:spacing w:line="360" w:lineRule="auto"/>
        <w:ind w:firstLineChars="100" w:firstLine="210"/>
      </w:pPr>
    </w:p>
    <w:p w:rsidR="00815BED" w:rsidRPr="000162E4" w:rsidRDefault="00CD34B6" w:rsidP="00DF59B3">
      <w:pPr>
        <w:ind w:firstLineChars="150" w:firstLine="315"/>
      </w:pPr>
      <w:r>
        <w:rPr>
          <w:noProof/>
        </w:rPr>
        <w:pict>
          <v:group id="_x0000_s1079" style="position:absolute;left:0;text-align:left;margin-left:39.75pt;margin-top:10.35pt;width:332.25pt;height:139.55pt;z-index:251705344" coordorigin="2595,5613" coordsize="6645,2791">
            <v:shape id="_x0000_s1061" type="#_x0000_t32" style="position:absolute;left:5805;top:6133;width:15;height:615" o:connectortype="straight"/>
            <v:group id="_x0000_s1077" style="position:absolute;left:2595;top:5613;width:6645;height:2791" coordorigin="2595,5145" coordsize="6645,2791">
              <v:shape id="_x0000_s1064" type="#_x0000_t32" style="position:absolute;left:4040;top:6646;width:900;height:3;flip:x" o:connectortype="straight">
                <v:stroke endarrow="block"/>
              </v:shape>
              <v:group id="_x0000_s1076" style="position:absolute;left:2595;top:5145;width:6645;height:2791" coordorigin="2355,5040" coordsize="6885,2896">
                <v:rect id="_x0000_s1060" style="position:absolute;left:4995;top:5040;width:1335;height:540">
                  <v:textbox style="mso-next-textbox:#_x0000_s1060">
                    <w:txbxContent>
                      <w:p w:rsidR="009E0979" w:rsidRDefault="009E0979" w:rsidP="00CB1499">
                        <w:pPr>
                          <w:ind w:firstLineChars="50" w:firstLine="105"/>
                        </w:pPr>
                        <w:r>
                          <w:rPr>
                            <w:rFonts w:hint="eastAsia"/>
                          </w:rPr>
                          <w:t>账号密码</w:t>
                        </w:r>
                      </w:p>
                    </w:txbxContent>
                  </v:textbox>
                </v:rect>
                <v:shapetype id="_x0000_t110" coordsize="21600,21600" o:spt="110" path="m10800,l,10800,10800,21600,21600,10800xe">
                  <v:stroke joinstyle="miter"/>
                  <v:path gradientshapeok="t" o:connecttype="rect" textboxrect="5400,5400,16200,16200"/>
                </v:shapetype>
                <v:shape id="_x0000_s1062" type="#_x0000_t110" style="position:absolute;left:4785;top:6195;width:1770;height:780">
                  <v:textbox style="mso-next-textbox:#_x0000_s1062">
                    <w:txbxContent>
                      <w:p w:rsidR="009E0979" w:rsidRDefault="009E0979" w:rsidP="00CB1499">
                        <w:pPr>
                          <w:ind w:firstLineChars="100" w:firstLine="210"/>
                        </w:pPr>
                        <w:r>
                          <w:rPr>
                            <w:rFonts w:hint="eastAsia"/>
                          </w:rPr>
                          <w:t>识别</w:t>
                        </w:r>
                      </w:p>
                    </w:txbxContent>
                  </v:textbox>
                </v:shape>
                <v:shape id="_x0000_s1063" type="#_x0000_t32" style="position:absolute;left:6555;top:6601;width:870;height:2" o:connectortype="straight">
                  <v:stroke endarrow="block"/>
                </v:shape>
                <v:rect id="_x0000_s1065" style="position:absolute;left:2355;top:6330;width:1530;height:540">
                  <v:textbox style="mso-next-textbox:#_x0000_s1065">
                    <w:txbxContent>
                      <w:p w:rsidR="009E0979" w:rsidRDefault="009E0979" w:rsidP="00CB1499">
                        <w:pPr>
                          <w:ind w:firstLineChars="100" w:firstLine="210"/>
                        </w:pPr>
                        <w:r>
                          <w:rPr>
                            <w:rFonts w:hint="eastAsia"/>
                          </w:rPr>
                          <w:t>管理员</w:t>
                        </w:r>
                      </w:p>
                    </w:txbxContent>
                  </v:textbox>
                </v:rect>
                <v:rect id="_x0000_s1066" style="position:absolute;left:7425;top:6330;width:1530;height:540">
                  <v:textbox style="mso-next-textbox:#_x0000_s1066">
                    <w:txbxContent>
                      <w:p w:rsidR="009E0979" w:rsidRDefault="009E0979" w:rsidP="00CB1499">
                        <w:pPr>
                          <w:ind w:firstLineChars="50" w:firstLine="105"/>
                        </w:pPr>
                        <w:r>
                          <w:rPr>
                            <w:rFonts w:hint="eastAsia"/>
                          </w:rPr>
                          <w:t>内勤人员</w:t>
                        </w:r>
                      </w:p>
                    </w:txbxContent>
                  </v:textbox>
                </v:rect>
                <v:shape id="_x0000_s1067" type="#_x0000_t32" style="position:absolute;left:3000;top:6870;width:0;height:630" o:connectortype="straight">
                  <v:stroke endarrow="block"/>
                </v:shape>
                <v:shape id="_x0000_s1069" type="#_x0000_t32" style="position:absolute;left:8190;top:6885;width:15;height:405" o:connectortype="straight"/>
                <v:shape id="_x0000_s1071" type="#_x0000_t32" style="position:absolute;left:7425;top:7290;width:1815;height:16" o:connectortype="straight"/>
                <v:shape id="_x0000_s1072" type="#_x0000_t32" style="position:absolute;left:7425;top:7291;width:0;height:630" o:connectortype="straight">
                  <v:stroke endarrow="block"/>
                </v:shape>
                <v:shape id="_x0000_s1073" type="#_x0000_t32" style="position:absolute;left:8085;top:7291;width:0;height:630" o:connectortype="straight">
                  <v:stroke endarrow="block"/>
                </v:shape>
                <v:shape id="_x0000_s1074" type="#_x0000_t32" style="position:absolute;left:8715;top:7291;width:0;height:630" o:connectortype="straight">
                  <v:stroke endarrow="block"/>
                </v:shape>
                <v:shape id="_x0000_s1075" type="#_x0000_t32" style="position:absolute;left:9240;top:7306;width:0;height:630" o:connectortype="straight">
                  <v:stroke endarrow="block"/>
                </v:shape>
              </v:group>
            </v:group>
          </v:group>
        </w:pict>
      </w:r>
    </w:p>
    <w:p w:rsidR="007A0C24" w:rsidRDefault="007A0C24" w:rsidP="007836B8">
      <w:pPr>
        <w:spacing w:line="360" w:lineRule="auto"/>
      </w:pPr>
    </w:p>
    <w:p w:rsidR="007A0C24" w:rsidRDefault="007A0C24" w:rsidP="007836B8">
      <w:pPr>
        <w:spacing w:line="360" w:lineRule="auto"/>
      </w:pPr>
    </w:p>
    <w:p w:rsidR="007A0C24" w:rsidRDefault="00CD34B6" w:rsidP="007836B8">
      <w:pPr>
        <w:spacing w:line="360" w:lineRule="auto"/>
      </w:pPr>
      <w:r>
        <w:rPr>
          <w:noProof/>
        </w:rPr>
        <w:pict>
          <v:shape id="_x0000_s1127" type="#_x0000_t32" style="position:absolute;left:0;text-align:left;margin-left:-28.5pt;margin-top:23pt;width:0;height:228.5pt;z-index:251726848" o:connectortype="straight"/>
        </w:pict>
      </w:r>
    </w:p>
    <w:p w:rsidR="007A0C24" w:rsidRDefault="00CD34B6" w:rsidP="007836B8">
      <w:pPr>
        <w:spacing w:line="360" w:lineRule="auto"/>
      </w:pPr>
      <w:r>
        <w:rPr>
          <w:noProof/>
        </w:rPr>
        <w:pict>
          <v:shape id="_x0000_s1138" type="#_x0000_t32" style="position:absolute;left:0;text-align:left;margin-left:358.25pt;margin-top:.15pt;width:76.75pt;height:0;flip:x;z-index:251736064" o:connectortype="straight">
            <v:stroke endarrow="block"/>
          </v:shape>
        </w:pict>
      </w:r>
      <w:r>
        <w:rPr>
          <w:noProof/>
        </w:rPr>
        <w:pict>
          <v:shape id="_x0000_s1139" type="#_x0000_t32" style="position:absolute;left:0;text-align:left;margin-left:435pt;margin-top:.45pt;width:.05pt;height:82.8pt;z-index:251737088" o:connectortype="straight"/>
        </w:pict>
      </w:r>
      <w:r>
        <w:rPr>
          <w:noProof/>
        </w:rPr>
        <w:pict>
          <v:shape id="_x0000_s1126" type="#_x0000_t32" style="position:absolute;left:0;text-align:left;margin-left:-28.5pt;margin-top:-.15pt;width:68.25pt;height:.05pt;z-index:251725824" o:connectortype="straight">
            <v:stroke endarrow="block"/>
          </v:shape>
        </w:pict>
      </w:r>
    </w:p>
    <w:p w:rsidR="007A0C24" w:rsidRPr="00A076F8" w:rsidRDefault="00CD34B6" w:rsidP="007836B8">
      <w:pPr>
        <w:spacing w:line="360" w:lineRule="auto"/>
        <w:rPr>
          <w:b/>
        </w:rPr>
      </w:pPr>
      <w:r>
        <w:rPr>
          <w:noProof/>
        </w:rPr>
        <w:pict>
          <v:rect id="_x0000_s1104" style="position:absolute;left:0;text-align:left;margin-left:101.25pt;margin-top:19.7pt;width:21.75pt;height:103.25pt;z-index:251711488">
            <v:textbox style="mso-next-textbox:#_x0000_s1104">
              <w:txbxContent>
                <w:p w:rsidR="009E0979" w:rsidRDefault="009E0979">
                  <w:r>
                    <w:rPr>
                      <w:rFonts w:hint="eastAsia"/>
                    </w:rPr>
                    <w:t>人员信息修改</w:t>
                  </w:r>
                </w:p>
              </w:txbxContent>
            </v:textbox>
          </v:rect>
        </w:pict>
      </w:r>
      <w:r>
        <w:rPr>
          <w:noProof/>
        </w:rPr>
        <w:pict>
          <v:rect id="_x0000_s1103" style="position:absolute;left:0;text-align:left;margin-left:60pt;margin-top:19.7pt;width:21.75pt;height:103.25pt;z-index:251710464">
            <v:textbox style="mso-next-textbox:#_x0000_s1103">
              <w:txbxContent>
                <w:p w:rsidR="009E0979" w:rsidRDefault="009E0979">
                  <w:r>
                    <w:rPr>
                      <w:rFonts w:hint="eastAsia"/>
                    </w:rPr>
                    <w:t>人员信息删除</w:t>
                  </w:r>
                </w:p>
              </w:txbxContent>
            </v:textbox>
          </v:rect>
        </w:pict>
      </w:r>
      <w:r>
        <w:rPr>
          <w:b/>
          <w:noProof/>
        </w:rPr>
        <w:pict>
          <v:rect id="_x0000_s1102" style="position:absolute;left:0;text-align:left;margin-left:22.5pt;margin-top:19.7pt;width:21.75pt;height:103.25pt;z-index:251709440">
            <v:textbox style="mso-next-textbox:#_x0000_s1102">
              <w:txbxContent>
                <w:p w:rsidR="009E0979" w:rsidRDefault="009E0979">
                  <w:r>
                    <w:rPr>
                      <w:rFonts w:hint="eastAsia"/>
                    </w:rPr>
                    <w:t>人员信息查询</w:t>
                  </w:r>
                </w:p>
              </w:txbxContent>
            </v:textbox>
          </v:rect>
        </w:pict>
      </w:r>
      <w:r>
        <w:rPr>
          <w:b/>
          <w:noProof/>
        </w:rPr>
        <w:pict>
          <v:shape id="_x0000_s1101" type="#_x0000_t32" style="position:absolute;left:0;text-align:left;margin-left:113.6pt;margin-top:3.7pt;width:0;height:16pt;z-index:251708416" o:connectortype="straight">
            <v:stroke endarrow="block"/>
          </v:shape>
        </w:pict>
      </w:r>
      <w:r>
        <w:rPr>
          <w:b/>
          <w:noProof/>
        </w:rPr>
        <w:pict>
          <v:shape id="_x0000_s1100" type="#_x0000_t32" style="position:absolute;left:0;text-align:left;margin-left:33.75pt;margin-top:3.7pt;width:0;height:16pt;z-index:251707392" o:connectortype="straight">
            <v:stroke endarrow="block"/>
          </v:shape>
        </w:pict>
      </w:r>
      <w:r>
        <w:rPr>
          <w:b/>
          <w:noProof/>
        </w:rPr>
        <w:pict>
          <v:shape id="_x0000_s1082" type="#_x0000_t32" style="position:absolute;left:0;text-align:left;margin-left:33.75pt;margin-top:2.95pt;width:79.85pt;height:.75pt;z-index:251706368" o:connectortype="straight"/>
        </w:pict>
      </w:r>
    </w:p>
    <w:p w:rsidR="007A0C24" w:rsidRPr="00A076F8" w:rsidRDefault="00CD34B6" w:rsidP="00FE2F25">
      <w:pPr>
        <w:tabs>
          <w:tab w:val="right" w:pos="8306"/>
        </w:tabs>
        <w:spacing w:line="360" w:lineRule="auto"/>
        <w:rPr>
          <w:b/>
        </w:rPr>
      </w:pPr>
      <w:r>
        <w:rPr>
          <w:b/>
          <w:noProof/>
        </w:rPr>
        <w:pict>
          <v:rect id="_x0000_s1108" style="position:absolute;left:0;text-align:left;margin-left:363pt;margin-top:17.3pt;width:25.5pt;height:78.45pt;z-index:251715584">
            <v:textbox style="mso-next-textbox:#_x0000_s1108">
              <w:txbxContent>
                <w:p w:rsidR="009E0979" w:rsidRDefault="009E0979">
                  <w:r>
                    <w:rPr>
                      <w:rFonts w:hint="eastAsia"/>
                    </w:rPr>
                    <w:t>活动删除</w:t>
                  </w:r>
                </w:p>
              </w:txbxContent>
            </v:textbox>
          </v:rect>
        </w:pict>
      </w:r>
      <w:r>
        <w:rPr>
          <w:b/>
          <w:noProof/>
        </w:rPr>
        <w:pict>
          <v:rect id="_x0000_s1105" style="position:absolute;left:0;text-align:left;margin-left:271.55pt;margin-top:16.6pt;width:25.5pt;height:78.45pt;z-index:251712512">
            <v:textbox style="mso-next-textbox:#_x0000_s1105">
              <w:txbxContent>
                <w:p w:rsidR="009E0979" w:rsidRDefault="009E0979">
                  <w:r>
                    <w:rPr>
                      <w:rFonts w:hint="eastAsia"/>
                    </w:rPr>
                    <w:t>活动创建</w:t>
                  </w:r>
                </w:p>
              </w:txbxContent>
            </v:textbox>
          </v:rect>
        </w:pict>
      </w:r>
      <w:r>
        <w:rPr>
          <w:b/>
          <w:noProof/>
        </w:rPr>
        <w:pict>
          <v:rect id="_x0000_s1106" style="position:absolute;left:0;text-align:left;margin-left:302.45pt;margin-top:16.6pt;width:25.5pt;height:78.45pt;z-index:251713536">
            <v:textbox style="mso-next-textbox:#_x0000_s1106">
              <w:txbxContent>
                <w:p w:rsidR="009E0979" w:rsidRDefault="009E0979">
                  <w:r>
                    <w:rPr>
                      <w:rFonts w:hint="eastAsia"/>
                    </w:rPr>
                    <w:t>活动查询</w:t>
                  </w:r>
                </w:p>
              </w:txbxContent>
            </v:textbox>
          </v:rect>
        </w:pict>
      </w:r>
      <w:r>
        <w:rPr>
          <w:b/>
          <w:noProof/>
        </w:rPr>
        <w:pict>
          <v:rect id="_x0000_s1107" style="position:absolute;left:0;text-align:left;margin-left:332.75pt;margin-top:16.6pt;width:25.5pt;height:78.45pt;z-index:251714560">
            <v:textbox style="mso-next-textbox:#_x0000_s1107">
              <w:txbxContent>
                <w:p w:rsidR="009E0979" w:rsidRDefault="009E0979">
                  <w:r>
                    <w:rPr>
                      <w:rFonts w:hint="eastAsia"/>
                    </w:rPr>
                    <w:t>活动配置</w:t>
                  </w:r>
                </w:p>
              </w:txbxContent>
            </v:textbox>
          </v:rect>
        </w:pict>
      </w:r>
      <w:r w:rsidR="00FE2F25">
        <w:rPr>
          <w:b/>
        </w:rPr>
        <w:tab/>
      </w:r>
      <w:r w:rsidR="00FE2F25">
        <w:rPr>
          <w:rFonts w:hint="eastAsia"/>
          <w:b/>
        </w:rPr>
        <w:t>N</w:t>
      </w:r>
    </w:p>
    <w:p w:rsidR="007A0C24" w:rsidRDefault="00CD34B6" w:rsidP="007836B8">
      <w:pPr>
        <w:spacing w:line="360" w:lineRule="auto"/>
      </w:pPr>
      <w:r>
        <w:rPr>
          <w:noProof/>
        </w:rPr>
        <w:pict>
          <v:shape id="_x0000_s1136" type="#_x0000_t110" style="position:absolute;left:0;text-align:left;margin-left:400.5pt;margin-top:13.9pt;width:71.25pt;height:33pt;z-index:251734016">
            <v:textbox style="mso-next-textbox:#_x0000_s1136">
              <w:txbxContent>
                <w:p w:rsidR="009E0979" w:rsidRDefault="009E0979">
                  <w:r>
                    <w:rPr>
                      <w:rFonts w:hint="eastAsia"/>
                    </w:rPr>
                    <w:t xml:space="preserve"> </w:t>
                  </w:r>
                  <w:r>
                    <w:rPr>
                      <w:rFonts w:hint="eastAsia"/>
                    </w:rPr>
                    <w:t>退出</w:t>
                  </w:r>
                </w:p>
              </w:txbxContent>
            </v:textbox>
          </v:shape>
        </w:pict>
      </w:r>
    </w:p>
    <w:p w:rsidR="007A0C24" w:rsidRDefault="00CD34B6" w:rsidP="007836B8">
      <w:pPr>
        <w:spacing w:line="360" w:lineRule="auto"/>
      </w:pPr>
      <w:r>
        <w:rPr>
          <w:noProof/>
        </w:rPr>
        <w:pict>
          <v:shape id="_x0000_s1140" type="#_x0000_t32" style="position:absolute;left:0;text-align:left;margin-left:471.75pt;margin-top:7pt;width:0;height:85.5pt;z-index:251738112" o:connectortype="straight"/>
        </w:pict>
      </w:r>
    </w:p>
    <w:p w:rsidR="007A0C24" w:rsidRDefault="00CD34B6" w:rsidP="00FE2F25">
      <w:pPr>
        <w:tabs>
          <w:tab w:val="right" w:pos="8306"/>
        </w:tabs>
        <w:spacing w:line="360" w:lineRule="auto"/>
      </w:pPr>
      <w:r>
        <w:rPr>
          <w:noProof/>
        </w:rPr>
        <w:pict>
          <v:shape id="_x0000_s1137" type="#_x0000_t32" style="position:absolute;left:0;text-align:left;margin-left:435pt;margin-top:.1pt;width:0;height:44.25pt;flip:y;z-index:251735040" o:connectortype="straight"/>
        </w:pict>
      </w:r>
      <w:r w:rsidR="00FE2F25">
        <w:tab/>
      </w:r>
      <w:r w:rsidR="00FE2F25">
        <w:rPr>
          <w:rFonts w:hint="eastAsia"/>
        </w:rPr>
        <w:t xml:space="preserve"> </w:t>
      </w:r>
    </w:p>
    <w:p w:rsidR="007A0C24" w:rsidRDefault="00CD34B6" w:rsidP="007836B8">
      <w:pPr>
        <w:spacing w:line="360" w:lineRule="auto"/>
      </w:pPr>
      <w:r>
        <w:rPr>
          <w:noProof/>
        </w:rPr>
        <w:pict>
          <v:shape id="_x0000_s1134" type="#_x0000_t32" style="position:absolute;left:0;text-align:left;margin-left:375.75pt;margin-top:20.95pt;width:59.25pt;height:.75pt;flip:y;z-index:251732992" o:connectortype="straight"/>
        </w:pict>
      </w:r>
      <w:r>
        <w:rPr>
          <w:noProof/>
        </w:rPr>
        <w:pict>
          <v:shape id="_x0000_s1132" type="#_x0000_t32" style="position:absolute;left:0;text-align:left;margin-left:284.4pt;margin-top:21.7pt;width:91.35pt;height:0;z-index:251731968" o:connectortype="straight"/>
        </w:pict>
      </w:r>
      <w:r>
        <w:rPr>
          <w:noProof/>
        </w:rPr>
        <w:pict>
          <v:shape id="_x0000_s1131" type="#_x0000_t32" style="position:absolute;left:0;text-align:left;margin-left:375.75pt;margin-top:2.2pt;width:0;height:19.5pt;z-index:251730944" o:connectortype="straight"/>
        </w:pict>
      </w:r>
      <w:r>
        <w:rPr>
          <w:noProof/>
        </w:rPr>
        <w:pict>
          <v:shape id="_x0000_s1130" type="#_x0000_t32" style="position:absolute;left:0;text-align:left;margin-left:346.65pt;margin-top:2.2pt;width:0;height:19.5pt;z-index:251729920" o:connectortype="straight"/>
        </w:pict>
      </w:r>
      <w:r>
        <w:rPr>
          <w:noProof/>
        </w:rPr>
        <w:pict>
          <v:shape id="_x0000_s1128" type="#_x0000_t32" style="position:absolute;left:0;text-align:left;margin-left:284.4pt;margin-top:1.45pt;width:0;height:19.5pt;z-index:251727872" o:connectortype="straight"/>
        </w:pict>
      </w:r>
      <w:r>
        <w:rPr>
          <w:noProof/>
        </w:rPr>
        <w:pict>
          <v:shape id="_x0000_s1129" type="#_x0000_t32" style="position:absolute;left:0;text-align:left;margin-left:316.25pt;margin-top:1.45pt;width:0;height:19.5pt;z-index:251728896" o:connectortype="straight"/>
        </w:pict>
      </w:r>
      <w:r>
        <w:rPr>
          <w:noProof/>
        </w:rPr>
        <w:pict>
          <v:shape id="_x0000_s1112" type="#_x0000_t32" style="position:absolute;left:0;text-align:left;margin-left:112pt;margin-top:5.95pt;width:0;height:27.75pt;z-index:251718656" o:connectortype="straight"/>
        </w:pict>
      </w:r>
      <w:r>
        <w:rPr>
          <w:noProof/>
        </w:rPr>
        <w:pict>
          <v:shape id="_x0000_s1111" type="#_x0000_t32" style="position:absolute;left:0;text-align:left;margin-left:70.9pt;margin-top:5.95pt;width:0;height:27.75pt;z-index:251717632" o:connectortype="straight"/>
        </w:pict>
      </w:r>
      <w:r>
        <w:rPr>
          <w:noProof/>
        </w:rPr>
        <w:pict>
          <v:shape id="_x0000_s1110" type="#_x0000_t32" style="position:absolute;left:0;text-align:left;margin-left:33.75pt;margin-top:5.95pt;width:0;height:27.75pt;z-index:251716608" o:connectortype="straight"/>
        </w:pict>
      </w:r>
    </w:p>
    <w:p w:rsidR="007A0C24" w:rsidRDefault="00CD34B6" w:rsidP="007836B8">
      <w:pPr>
        <w:spacing w:line="360" w:lineRule="auto"/>
      </w:pPr>
      <w:r>
        <w:rPr>
          <w:noProof/>
        </w:rPr>
        <w:pict>
          <v:shape id="_x0000_s1142" type="#_x0000_t32" style="position:absolute;left:0;text-align:left;margin-left:420.75pt;margin-top:22.3pt;width:0;height:63pt;z-index:251740160" o:connectortype="straight">
            <v:stroke endarrow="block"/>
          </v:shape>
        </w:pict>
      </w:r>
      <w:r>
        <w:rPr>
          <w:noProof/>
        </w:rPr>
        <w:pict>
          <v:shape id="_x0000_s1141" type="#_x0000_t32" style="position:absolute;left:0;text-align:left;margin-left:420.75pt;margin-top:22.3pt;width:51pt;height:0;z-index:251739136" o:connectortype="straight"/>
        </w:pict>
      </w:r>
      <w:r>
        <w:rPr>
          <w:noProof/>
        </w:rPr>
        <w:pict>
          <v:shape id="_x0000_s1114" type="#_x0000_t32" style="position:absolute;left:0;text-align:left;margin-left:70.9pt;margin-top:10.3pt;width:0;height:32.25pt;z-index:251720704" o:connectortype="straight">
            <v:stroke endarrow="block"/>
          </v:shape>
        </w:pict>
      </w:r>
      <w:r>
        <w:rPr>
          <w:noProof/>
        </w:rPr>
        <w:pict>
          <v:shape id="_x0000_s1113" type="#_x0000_t32" style="position:absolute;left:0;text-align:left;margin-left:33.75pt;margin-top:10.3pt;width:78.25pt;height:0;z-index:251719680" o:connectortype="straight"/>
        </w:pict>
      </w:r>
    </w:p>
    <w:p w:rsidR="007A0C24" w:rsidRDefault="00CD34B6" w:rsidP="00FE2F25">
      <w:pPr>
        <w:tabs>
          <w:tab w:val="right" w:pos="8306"/>
        </w:tabs>
        <w:spacing w:line="360" w:lineRule="auto"/>
        <w:ind w:firstLineChars="550" w:firstLine="1155"/>
      </w:pPr>
      <w:r>
        <w:rPr>
          <w:noProof/>
        </w:rPr>
        <w:pict>
          <v:shape id="_x0000_s1115" type="#_x0000_t110" style="position:absolute;left:0;text-align:left;margin-left:27.65pt;margin-top:19.15pt;width:84.35pt;height:42.75pt;z-index:251721728">
            <v:textbox style="mso-next-textbox:#_x0000_s1115">
              <w:txbxContent>
                <w:p w:rsidR="009E0979" w:rsidRDefault="009E0979" w:rsidP="0086227A">
                  <w:pPr>
                    <w:ind w:firstLineChars="100" w:firstLine="210"/>
                  </w:pPr>
                  <w:r>
                    <w:rPr>
                      <w:rFonts w:hint="eastAsia"/>
                    </w:rPr>
                    <w:t>退出</w:t>
                  </w:r>
                </w:p>
              </w:txbxContent>
            </v:textbox>
          </v:shape>
        </w:pict>
      </w:r>
      <w:r w:rsidR="00F651C2">
        <w:rPr>
          <w:rFonts w:hint="eastAsia"/>
        </w:rPr>
        <w:t>Y</w:t>
      </w:r>
      <w:r w:rsidR="00FE2F25">
        <w:tab/>
      </w:r>
      <w:r w:rsidR="00FE2F25">
        <w:rPr>
          <w:rFonts w:hint="eastAsia"/>
        </w:rPr>
        <w:t>Y</w:t>
      </w:r>
    </w:p>
    <w:p w:rsidR="007A0C24" w:rsidRDefault="00CD34B6" w:rsidP="007836B8">
      <w:pPr>
        <w:spacing w:line="360" w:lineRule="auto"/>
      </w:pPr>
      <w:r>
        <w:rPr>
          <w:noProof/>
        </w:rPr>
        <w:pict>
          <v:shape id="_x0000_s1125" type="#_x0000_t32" style="position:absolute;left:0;text-align:left;margin-left:-28.5pt;margin-top:17.5pt;width:56.15pt;height:.75pt;flip:x;z-index:251724800" o:connectortype="straight"/>
        </w:pict>
      </w:r>
      <w:r w:rsidR="002B138F">
        <w:rPr>
          <w:rFonts w:hint="eastAsia"/>
        </w:rPr>
        <w:t>N</w:t>
      </w:r>
    </w:p>
    <w:p w:rsidR="007A0C24" w:rsidRDefault="00CD34B6" w:rsidP="007836B8">
      <w:pPr>
        <w:spacing w:line="360" w:lineRule="auto"/>
      </w:pPr>
      <w:r>
        <w:rPr>
          <w:noProof/>
        </w:rPr>
        <w:pict>
          <v:rect id="_x0000_s1143" style="position:absolute;left:0;text-align:left;margin-left:393.75pt;margin-top:15.1pt;width:57pt;height:26.25pt;z-index:251741184">
            <v:textbox style="mso-next-textbox:#_x0000_s1143">
              <w:txbxContent>
                <w:p w:rsidR="009E0979" w:rsidRDefault="009E0979">
                  <w:r>
                    <w:rPr>
                      <w:rFonts w:hint="eastAsia"/>
                    </w:rPr>
                    <w:t xml:space="preserve">  </w:t>
                  </w:r>
                  <w:r>
                    <w:rPr>
                      <w:rFonts w:hint="eastAsia"/>
                    </w:rPr>
                    <w:t>完成</w:t>
                  </w:r>
                </w:p>
              </w:txbxContent>
            </v:textbox>
          </v:rect>
        </w:pict>
      </w:r>
      <w:r>
        <w:rPr>
          <w:noProof/>
        </w:rPr>
        <w:pict>
          <v:shape id="_x0000_s1116" type="#_x0000_t32" style="position:absolute;left:0;text-align:left;margin-left:70.9pt;margin-top:15.1pt;width:0;height:30.75pt;z-index:251722752" o:connectortype="straight">
            <v:stroke endarrow="block"/>
          </v:shape>
        </w:pict>
      </w:r>
      <w:r w:rsidR="00190350">
        <w:rPr>
          <w:rFonts w:hint="eastAsia"/>
        </w:rPr>
        <w:t xml:space="preserve">         </w:t>
      </w:r>
    </w:p>
    <w:p w:rsidR="007A0C24" w:rsidRDefault="00CD34B6" w:rsidP="00190350">
      <w:pPr>
        <w:spacing w:line="360" w:lineRule="auto"/>
        <w:ind w:firstLineChars="550" w:firstLine="1155"/>
      </w:pPr>
      <w:r>
        <w:rPr>
          <w:noProof/>
        </w:rPr>
        <w:pict>
          <v:rect id="_x0000_s1118" style="position:absolute;left:0;text-align:left;margin-left:39.75pt;margin-top:22.45pt;width:67.75pt;height:24.75pt;z-index:251723776">
            <v:textbox style="mso-next-textbox:#_x0000_s1118">
              <w:txbxContent>
                <w:p w:rsidR="009E0979" w:rsidRDefault="009E0979" w:rsidP="001A6548">
                  <w:pPr>
                    <w:ind w:firstLineChars="150" w:firstLine="315"/>
                  </w:pPr>
                  <w:r>
                    <w:rPr>
                      <w:rFonts w:hint="eastAsia"/>
                    </w:rPr>
                    <w:t>完成</w:t>
                  </w:r>
                </w:p>
              </w:txbxContent>
            </v:textbox>
          </v:rect>
        </w:pict>
      </w:r>
      <w:r w:rsidR="00190350">
        <w:rPr>
          <w:rFonts w:hint="eastAsia"/>
        </w:rPr>
        <w:t xml:space="preserve">Y    </w:t>
      </w:r>
    </w:p>
    <w:p w:rsidR="007A0C24" w:rsidRDefault="007A0C24" w:rsidP="007836B8">
      <w:pPr>
        <w:spacing w:line="360" w:lineRule="auto"/>
      </w:pPr>
    </w:p>
    <w:p w:rsidR="007A0C24" w:rsidRDefault="007A0C24" w:rsidP="007836B8">
      <w:pPr>
        <w:spacing w:line="360" w:lineRule="auto"/>
      </w:pPr>
    </w:p>
    <w:p w:rsidR="007A0C24" w:rsidRDefault="007A0C24" w:rsidP="007836B8">
      <w:pPr>
        <w:spacing w:line="360" w:lineRule="auto"/>
      </w:pPr>
    </w:p>
    <w:p w:rsidR="007A0C24" w:rsidRPr="00185969" w:rsidRDefault="00185969" w:rsidP="003767C5">
      <w:pPr>
        <w:spacing w:line="360" w:lineRule="auto"/>
        <w:jc w:val="center"/>
        <w:rPr>
          <w:b/>
        </w:rPr>
      </w:pPr>
      <w:r w:rsidRPr="00185969">
        <w:rPr>
          <w:rFonts w:hint="eastAsia"/>
          <w:b/>
        </w:rPr>
        <w:lastRenderedPageBreak/>
        <w:t>图</w:t>
      </w:r>
      <w:r w:rsidRPr="00185969">
        <w:rPr>
          <w:rFonts w:hint="eastAsia"/>
          <w:b/>
        </w:rPr>
        <w:t>4</w:t>
      </w:r>
      <w:del w:id="42" w:author="Linshiwei" w:date="2018-05-13T20:22:00Z">
        <w:r w:rsidRPr="00185969" w:rsidDel="00973C34">
          <w:rPr>
            <w:rFonts w:hint="eastAsia"/>
            <w:b/>
          </w:rPr>
          <w:delText>.</w:delText>
        </w:r>
      </w:del>
      <w:ins w:id="43" w:author="Linshiwei" w:date="2018-05-13T20:22:00Z">
        <w:r w:rsidR="00973C34">
          <w:rPr>
            <w:rFonts w:hint="eastAsia"/>
            <w:b/>
          </w:rPr>
          <w:t>-</w:t>
        </w:r>
      </w:ins>
      <w:r w:rsidRPr="00185969">
        <w:rPr>
          <w:rFonts w:hint="eastAsia"/>
          <w:b/>
        </w:rPr>
        <w:t>2</w:t>
      </w:r>
      <w:ins w:id="44" w:author="Linshiwei" w:date="2018-05-13T20:20:00Z">
        <w:r w:rsidR="00973C34">
          <w:rPr>
            <w:b/>
          </w:rPr>
          <w:t xml:space="preserve"> </w:t>
        </w:r>
        <w:r w:rsidR="00973C34">
          <w:rPr>
            <w:b/>
          </w:rPr>
          <w:t>名称</w:t>
        </w:r>
      </w:ins>
    </w:p>
    <w:p w:rsidR="007A0C24" w:rsidRDefault="007A0C24" w:rsidP="007836B8">
      <w:pPr>
        <w:spacing w:line="360" w:lineRule="auto"/>
      </w:pPr>
    </w:p>
    <w:p w:rsidR="007A0C24" w:rsidRDefault="00C30D28" w:rsidP="002442B1">
      <w:pPr>
        <w:spacing w:line="360" w:lineRule="auto"/>
        <w:ind w:firstLine="435"/>
      </w:pPr>
      <w:r>
        <w:rPr>
          <w:rFonts w:hint="eastAsia"/>
        </w:rPr>
        <w:t>以上是本系统大致的业务流程图，图中可以</w:t>
      </w:r>
      <w:r w:rsidR="00684925">
        <w:rPr>
          <w:rFonts w:hint="eastAsia"/>
        </w:rPr>
        <w:t>看出系统的功能大致分为两个管理员和内勤人员两个方向</w:t>
      </w:r>
      <w:r w:rsidR="002442B1">
        <w:rPr>
          <w:rFonts w:hint="eastAsia"/>
        </w:rPr>
        <w:t>。</w:t>
      </w:r>
    </w:p>
    <w:p w:rsidR="002442B1" w:rsidRDefault="002442B1" w:rsidP="002442B1">
      <w:pPr>
        <w:spacing w:line="360" w:lineRule="auto"/>
        <w:ind w:firstLine="435"/>
      </w:pPr>
      <w:r>
        <w:rPr>
          <w:rFonts w:hint="eastAsia"/>
        </w:rPr>
        <w:t>首先</w:t>
      </w:r>
      <w:r w:rsidR="004C0F5F">
        <w:rPr>
          <w:rFonts w:hint="eastAsia"/>
        </w:rPr>
        <w:t>用户在登录页面输入自己的账号和密码，系统根据登录人判断是管理员</w:t>
      </w:r>
      <w:r w:rsidR="005F0D06">
        <w:rPr>
          <w:rFonts w:hint="eastAsia"/>
        </w:rPr>
        <w:t>账号</w:t>
      </w:r>
      <w:r w:rsidR="004C0F5F">
        <w:rPr>
          <w:rFonts w:hint="eastAsia"/>
        </w:rPr>
        <w:t>还是内勤人员</w:t>
      </w:r>
      <w:r w:rsidR="005F0D06">
        <w:rPr>
          <w:rFonts w:hint="eastAsia"/>
        </w:rPr>
        <w:t>账号</w:t>
      </w:r>
      <w:r w:rsidR="004C0F5F">
        <w:rPr>
          <w:rFonts w:hint="eastAsia"/>
        </w:rPr>
        <w:t>。</w:t>
      </w:r>
      <w:r w:rsidR="005F0D06">
        <w:rPr>
          <w:rFonts w:hint="eastAsia"/>
        </w:rPr>
        <w:t>如果是管理员账号营销活动管理系统的主菜单显示用户管理模块的功能，如果是内勤人员账号显示活动创建模块的功能。</w:t>
      </w:r>
    </w:p>
    <w:p w:rsidR="00431DF3" w:rsidRDefault="00431DF3" w:rsidP="002442B1">
      <w:pPr>
        <w:spacing w:line="360" w:lineRule="auto"/>
        <w:ind w:firstLine="435"/>
      </w:pPr>
      <w:r>
        <w:rPr>
          <w:rFonts w:hint="eastAsia"/>
        </w:rPr>
        <w:t>管理员可以通过系统进行对内勤人员信息进行查询、修改、删除等操作。否则退出</w:t>
      </w:r>
      <w:r w:rsidR="005B4CB0">
        <w:rPr>
          <w:rFonts w:hint="eastAsia"/>
        </w:rPr>
        <w:t>营销活动管理</w:t>
      </w:r>
      <w:r>
        <w:rPr>
          <w:rFonts w:hint="eastAsia"/>
        </w:rPr>
        <w:t>系统。</w:t>
      </w:r>
    </w:p>
    <w:p w:rsidR="00446778" w:rsidRDefault="00446778" w:rsidP="002442B1">
      <w:pPr>
        <w:spacing w:line="360" w:lineRule="auto"/>
        <w:ind w:firstLine="435"/>
      </w:pPr>
      <w:r>
        <w:rPr>
          <w:rFonts w:hint="eastAsia"/>
        </w:rPr>
        <w:t>内勤人员登录成功后首先进入到活动列表页面，可以根据活动查询条件，对活动进行查询。点击“活动创建”进入营销活动的</w:t>
      </w:r>
      <w:r w:rsidR="00DC2D53">
        <w:rPr>
          <w:rFonts w:hint="eastAsia"/>
        </w:rPr>
        <w:t>创建，第一步：进入活动基础信息配置页面，进行活动名称、活动开始时间、活动结束时间的配置</w:t>
      </w:r>
      <w:r>
        <w:rPr>
          <w:rFonts w:hint="eastAsia"/>
        </w:rPr>
        <w:t>。</w:t>
      </w:r>
      <w:r w:rsidR="00DC2D53">
        <w:rPr>
          <w:rFonts w:hint="eastAsia"/>
        </w:rPr>
        <w:t>第二步：选择渠道、公司机构，筛选参与活动的营销员点击“下一步”活动创建完成，此时的活动状态为计划中。</w:t>
      </w:r>
      <w:r w:rsidR="008D13EC">
        <w:rPr>
          <w:rFonts w:hint="eastAsia"/>
        </w:rPr>
        <w:t>活动列表页面可以进行查询、删除、编辑。点击编辑会进入活动营销</w:t>
      </w:r>
      <w:r w:rsidR="00106128">
        <w:rPr>
          <w:rFonts w:hint="eastAsia"/>
        </w:rPr>
        <w:t>匹配</w:t>
      </w:r>
      <w:r w:rsidR="008D13EC">
        <w:rPr>
          <w:rFonts w:hint="eastAsia"/>
        </w:rPr>
        <w:t>页面</w:t>
      </w:r>
      <w:r w:rsidR="00106128">
        <w:rPr>
          <w:rFonts w:hint="eastAsia"/>
        </w:rPr>
        <w:t>，长传潜在客户信息，系统会匹配营销员给对应的潜在客户</w:t>
      </w:r>
      <w:r w:rsidR="008D13EC">
        <w:rPr>
          <w:rFonts w:hint="eastAsia"/>
        </w:rPr>
        <w:t>，</w:t>
      </w:r>
      <w:r w:rsidR="00106128">
        <w:rPr>
          <w:rFonts w:hint="eastAsia"/>
        </w:rPr>
        <w:t>匹配完成后，页面可以进行“导出”，查看匹配结果。点击“下一步”进入活动通知配置页面，</w:t>
      </w:r>
      <w:r w:rsidR="008D13EC">
        <w:rPr>
          <w:rFonts w:hint="eastAsia"/>
        </w:rPr>
        <w:t>选择活动下发给手机端系统的名称、输入客户短信内容、营销员活动通知内容</w:t>
      </w:r>
      <w:r w:rsidR="0081070A">
        <w:rPr>
          <w:rFonts w:hint="eastAsia"/>
        </w:rPr>
        <w:t>，点击“提交”活动创建完成，更新活动状态是已完成。</w:t>
      </w:r>
      <w:r w:rsidR="00B61CD8">
        <w:rPr>
          <w:rFonts w:hint="eastAsia"/>
        </w:rPr>
        <w:t>返回到活动列表页面，此时可以查询、查看活动信息。</w:t>
      </w:r>
    </w:p>
    <w:p w:rsidR="008A17B2" w:rsidRDefault="008A17B2" w:rsidP="002442B1">
      <w:pPr>
        <w:spacing w:line="360" w:lineRule="auto"/>
        <w:ind w:firstLine="435"/>
      </w:pPr>
      <w:r>
        <w:rPr>
          <w:rFonts w:hint="eastAsia"/>
        </w:rPr>
        <w:t>如果内勤人员登录系统后，不想进行任何操作，点击“退出”可以退出营销活动管理系统。</w:t>
      </w:r>
    </w:p>
    <w:p w:rsidR="007A0C24" w:rsidRDefault="008A17B2" w:rsidP="007836B8">
      <w:pPr>
        <w:spacing w:line="360" w:lineRule="auto"/>
      </w:pPr>
      <w:r>
        <w:rPr>
          <w:rFonts w:hint="eastAsia"/>
        </w:rPr>
        <w:t xml:space="preserve">     </w:t>
      </w: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0C3731" w:rsidP="000C3731">
      <w:pPr>
        <w:pStyle w:val="1"/>
      </w:pPr>
      <w:bookmarkStart w:id="45" w:name="_Toc513714888"/>
      <w:r>
        <w:rPr>
          <w:rFonts w:hint="eastAsia"/>
        </w:rPr>
        <w:t>5.</w:t>
      </w:r>
      <w:r>
        <w:rPr>
          <w:rFonts w:hint="eastAsia"/>
        </w:rPr>
        <w:t>数据库设计</w:t>
      </w:r>
      <w:bookmarkEnd w:id="45"/>
    </w:p>
    <w:p w:rsidR="000C3731" w:rsidRDefault="00CE288A" w:rsidP="004F34A1">
      <w:pPr>
        <w:spacing w:line="360" w:lineRule="auto"/>
        <w:ind w:firstLine="435"/>
      </w:pPr>
      <w:r>
        <w:rPr>
          <w:rFonts w:hint="eastAsia"/>
        </w:rPr>
        <w:t>由于有营销员机构信息、导入的潜在客户信息、匹配的客户业务员关系信息等等大量数据信息需要保存，所有需要使用数据库对数据进行存储，本系统采用</w:t>
      </w:r>
      <w:r>
        <w:rPr>
          <w:rFonts w:hint="eastAsia"/>
        </w:rPr>
        <w:t>Oracle</w:t>
      </w:r>
      <w:r>
        <w:rPr>
          <w:rFonts w:hint="eastAsia"/>
        </w:rPr>
        <w:t>数据库对数据进行处理、存储等</w:t>
      </w:r>
      <w:r w:rsidR="00F200D7">
        <w:rPr>
          <w:rFonts w:hint="eastAsia"/>
        </w:rPr>
        <w:t>。</w:t>
      </w:r>
    </w:p>
    <w:p w:rsidR="00F71AAA" w:rsidRDefault="00F71AAA" w:rsidP="00030418">
      <w:pPr>
        <w:pStyle w:val="2"/>
      </w:pPr>
      <w:bookmarkStart w:id="46" w:name="_Toc513714889"/>
      <w:r w:rsidRPr="00F71AAA">
        <w:rPr>
          <w:rFonts w:hint="eastAsia"/>
        </w:rPr>
        <w:t>5.1</w:t>
      </w:r>
      <w:r w:rsidRPr="00F71AAA">
        <w:rPr>
          <w:rFonts w:hint="eastAsia"/>
        </w:rPr>
        <w:t>数据库表的设计</w:t>
      </w:r>
      <w:bookmarkEnd w:id="46"/>
    </w:p>
    <w:p w:rsidR="00F71AAA" w:rsidRDefault="00913847" w:rsidP="004F34A1">
      <w:pPr>
        <w:spacing w:line="360" w:lineRule="auto"/>
        <w:ind w:firstLine="435"/>
      </w:pPr>
      <w:r>
        <w:rPr>
          <w:rFonts w:hint="eastAsia"/>
        </w:rPr>
        <w:t>通过对需求和逻辑功能的具体分析得到数据库的</w:t>
      </w:r>
      <w:r w:rsidR="00C60D20">
        <w:rPr>
          <w:rFonts w:hint="eastAsia"/>
        </w:rPr>
        <w:t>主要</w:t>
      </w:r>
      <w:r>
        <w:rPr>
          <w:rFonts w:hint="eastAsia"/>
        </w:rPr>
        <w:t>信息</w:t>
      </w:r>
      <w:r w:rsidR="00C60D20">
        <w:rPr>
          <w:rFonts w:hint="eastAsia"/>
        </w:rPr>
        <w:t>表</w:t>
      </w:r>
      <w:r>
        <w:rPr>
          <w:rFonts w:hint="eastAsia"/>
        </w:rPr>
        <w:t>如下：</w:t>
      </w:r>
    </w:p>
    <w:p w:rsidR="00C902A2" w:rsidRDefault="00D96383" w:rsidP="004F34A1">
      <w:pPr>
        <w:spacing w:line="360" w:lineRule="auto"/>
        <w:ind w:firstLine="435"/>
      </w:pPr>
      <w:r>
        <w:rPr>
          <w:rFonts w:hint="eastAsia"/>
        </w:rPr>
        <w:t>用户</w:t>
      </w:r>
      <w:r w:rsidR="00883311">
        <w:rPr>
          <w:rFonts w:hint="eastAsia"/>
        </w:rPr>
        <w:t>信息表、</w:t>
      </w:r>
      <w:r w:rsidR="0058365F">
        <w:rPr>
          <w:rFonts w:hint="eastAsia"/>
        </w:rPr>
        <w:t>活动信息表、</w:t>
      </w:r>
      <w:r w:rsidR="008A6262">
        <w:rPr>
          <w:rFonts w:hint="eastAsia"/>
        </w:rPr>
        <w:t>活动状态枚举表、</w:t>
      </w:r>
      <w:r w:rsidR="00B03FBF">
        <w:rPr>
          <w:rFonts w:hint="eastAsia"/>
        </w:rPr>
        <w:t>营销员</w:t>
      </w:r>
      <w:r w:rsidR="00B03FBF" w:rsidRPr="00B03FBF">
        <w:rPr>
          <w:rFonts w:hint="eastAsia"/>
        </w:rPr>
        <w:t>机构渠道表</w:t>
      </w:r>
      <w:r w:rsidR="00BA215C">
        <w:rPr>
          <w:rFonts w:hint="eastAsia"/>
        </w:rPr>
        <w:t>、</w:t>
      </w:r>
      <w:r w:rsidR="00BA215C" w:rsidRPr="00BA215C">
        <w:rPr>
          <w:rFonts w:hint="eastAsia"/>
        </w:rPr>
        <w:t>活动机构表</w:t>
      </w:r>
      <w:r w:rsidR="00BA215C">
        <w:rPr>
          <w:rFonts w:hint="eastAsia"/>
        </w:rPr>
        <w:t>、</w:t>
      </w:r>
      <w:r w:rsidR="00BA215C" w:rsidRPr="00BA215C">
        <w:rPr>
          <w:rFonts w:hint="eastAsia"/>
        </w:rPr>
        <w:t>活动渠道表</w:t>
      </w:r>
      <w:r w:rsidR="00BA215C">
        <w:rPr>
          <w:rFonts w:hint="eastAsia"/>
        </w:rPr>
        <w:t>、活动营销</w:t>
      </w:r>
      <w:r w:rsidR="00DA5951">
        <w:rPr>
          <w:rFonts w:hint="eastAsia"/>
        </w:rPr>
        <w:t>员</w:t>
      </w:r>
      <w:r w:rsidR="00857751">
        <w:rPr>
          <w:rFonts w:hint="eastAsia"/>
        </w:rPr>
        <w:t>参与</w:t>
      </w:r>
      <w:r w:rsidR="00286156">
        <w:rPr>
          <w:rFonts w:hint="eastAsia"/>
        </w:rPr>
        <w:t>数</w:t>
      </w:r>
      <w:r w:rsidR="00BA215C" w:rsidRPr="00BA215C">
        <w:rPr>
          <w:rFonts w:hint="eastAsia"/>
        </w:rPr>
        <w:t>统计表</w:t>
      </w:r>
      <w:r w:rsidR="009912D0">
        <w:rPr>
          <w:rFonts w:hint="eastAsia"/>
        </w:rPr>
        <w:t>、</w:t>
      </w:r>
      <w:r w:rsidR="009912D0" w:rsidRPr="009912D0">
        <w:rPr>
          <w:rFonts w:hint="eastAsia"/>
        </w:rPr>
        <w:t>机构表</w:t>
      </w:r>
      <w:r w:rsidR="00FC583A">
        <w:rPr>
          <w:rFonts w:hint="eastAsia"/>
        </w:rPr>
        <w:t>、客户业务员信息表</w:t>
      </w:r>
      <w:r w:rsidR="006F3227">
        <w:rPr>
          <w:rFonts w:hint="eastAsia"/>
        </w:rPr>
        <w:t>、报表信息表</w:t>
      </w:r>
      <w:r w:rsidR="009D1E49">
        <w:rPr>
          <w:rFonts w:hint="eastAsia"/>
        </w:rPr>
        <w:t>。</w:t>
      </w:r>
    </w:p>
    <w:p w:rsidR="005137AB" w:rsidRDefault="00D54F7D" w:rsidP="004F34A1">
      <w:pPr>
        <w:spacing w:line="360" w:lineRule="auto"/>
        <w:ind w:firstLine="435"/>
      </w:pPr>
      <w:r>
        <w:rPr>
          <w:rFonts w:hint="eastAsia"/>
        </w:rPr>
        <w:t>用户信息表</w:t>
      </w:r>
      <w:r w:rsidR="00D44FD7">
        <w:rPr>
          <w:rFonts w:hint="eastAsia"/>
        </w:rPr>
        <w:t>主要包括用户的一些基本信息：比如</w:t>
      </w:r>
      <w:r w:rsidR="00EF7D2E">
        <w:rPr>
          <w:rFonts w:hint="eastAsia"/>
        </w:rPr>
        <w:t>用户名、用户账号、用户名密码、用户机构、是否管理员等</w:t>
      </w:r>
      <w:r w:rsidR="0076745A">
        <w:rPr>
          <w:rFonts w:hint="eastAsia"/>
        </w:rPr>
        <w:t>信息。</w:t>
      </w:r>
    </w:p>
    <w:p w:rsidR="00821717" w:rsidRDefault="00336488" w:rsidP="004F34A1">
      <w:pPr>
        <w:spacing w:line="360" w:lineRule="auto"/>
        <w:ind w:firstLine="435"/>
      </w:pPr>
      <w:r>
        <w:rPr>
          <w:rFonts w:hint="eastAsia"/>
        </w:rPr>
        <w:t>活动信息表主要包括：</w:t>
      </w:r>
      <w:r w:rsidR="00E54E10">
        <w:rPr>
          <w:rFonts w:hint="eastAsia"/>
        </w:rPr>
        <w:t>活动名称、活动</w:t>
      </w:r>
      <w:r w:rsidR="00C97F19">
        <w:rPr>
          <w:rFonts w:hint="eastAsia"/>
        </w:rPr>
        <w:t>状态、</w:t>
      </w:r>
      <w:r w:rsidR="0058742C">
        <w:rPr>
          <w:rFonts w:hint="eastAsia"/>
        </w:rPr>
        <w:t>活动开始时间、活动结束时间、活动创建人、活动号、活动渠道</w:t>
      </w:r>
      <w:r w:rsidR="00F505E8">
        <w:rPr>
          <w:rFonts w:hint="eastAsia"/>
        </w:rPr>
        <w:t>等。</w:t>
      </w:r>
    </w:p>
    <w:p w:rsidR="00B63D38" w:rsidRDefault="00B63D38" w:rsidP="004F34A1">
      <w:pPr>
        <w:spacing w:line="360" w:lineRule="auto"/>
        <w:ind w:firstLine="435"/>
      </w:pPr>
      <w:r>
        <w:rPr>
          <w:rFonts w:hint="eastAsia"/>
        </w:rPr>
        <w:t>营销</w:t>
      </w:r>
      <w:r w:rsidR="00474828">
        <w:rPr>
          <w:rFonts w:hint="eastAsia"/>
        </w:rPr>
        <w:t>员信息</w:t>
      </w:r>
      <w:r>
        <w:rPr>
          <w:rFonts w:hint="eastAsia"/>
        </w:rPr>
        <w:t>表：</w:t>
      </w:r>
      <w:r w:rsidR="00D96A78">
        <w:rPr>
          <w:rFonts w:hint="eastAsia"/>
        </w:rPr>
        <w:t>营销员</w:t>
      </w:r>
      <w:r w:rsidR="002B77ED">
        <w:rPr>
          <w:rFonts w:hint="eastAsia"/>
        </w:rPr>
        <w:t>是否在职</w:t>
      </w:r>
      <w:r w:rsidR="00D96A78">
        <w:rPr>
          <w:rFonts w:hint="eastAsia"/>
        </w:rPr>
        <w:t>、</w:t>
      </w:r>
      <w:r w:rsidR="00B16B48">
        <w:rPr>
          <w:rFonts w:hint="eastAsia"/>
        </w:rPr>
        <w:t>机构、渠道、姓名、工号。</w:t>
      </w:r>
    </w:p>
    <w:p w:rsidR="005137AB" w:rsidRDefault="005137AB" w:rsidP="004F34A1">
      <w:pPr>
        <w:spacing w:line="360" w:lineRule="auto"/>
        <w:ind w:firstLine="435"/>
      </w:pPr>
      <w:r>
        <w:rPr>
          <w:rFonts w:hint="eastAsia"/>
        </w:rPr>
        <w:t>活动机构表：活动号、机构。</w:t>
      </w:r>
    </w:p>
    <w:p w:rsidR="005137AB" w:rsidRDefault="005137AB" w:rsidP="004F34A1">
      <w:pPr>
        <w:spacing w:line="360" w:lineRule="auto"/>
        <w:ind w:firstLine="435"/>
      </w:pPr>
      <w:r>
        <w:rPr>
          <w:rFonts w:hint="eastAsia"/>
        </w:rPr>
        <w:t>活动渠道表：活动号、渠道。</w:t>
      </w:r>
    </w:p>
    <w:p w:rsidR="005137AB" w:rsidRDefault="005137AB" w:rsidP="004F34A1">
      <w:pPr>
        <w:spacing w:line="360" w:lineRule="auto"/>
        <w:ind w:firstLine="435"/>
      </w:pPr>
      <w:r>
        <w:rPr>
          <w:rFonts w:hint="eastAsia"/>
        </w:rPr>
        <w:t>机构表：机构代码、机构名称、机构等级、是否有效。</w:t>
      </w:r>
    </w:p>
    <w:p w:rsidR="00477EAF" w:rsidRDefault="00477EAF" w:rsidP="004F34A1">
      <w:pPr>
        <w:spacing w:line="360" w:lineRule="auto"/>
        <w:ind w:firstLine="435"/>
      </w:pPr>
      <w:r>
        <w:rPr>
          <w:rFonts w:hint="eastAsia"/>
        </w:rPr>
        <w:t>客户要业务员信息表：活动号、客户姓名、客户手机号、客户地址、业务员工号、业务姓名等</w:t>
      </w:r>
      <w:r w:rsidR="00737AF3">
        <w:rPr>
          <w:rFonts w:hint="eastAsia"/>
        </w:rPr>
        <w:t>。</w:t>
      </w:r>
    </w:p>
    <w:p w:rsidR="005137AB" w:rsidRDefault="00641698" w:rsidP="004D627B">
      <w:pPr>
        <w:spacing w:line="360" w:lineRule="auto"/>
        <w:ind w:firstLine="435"/>
      </w:pPr>
      <w:r>
        <w:rPr>
          <w:rFonts w:hint="eastAsia"/>
        </w:rPr>
        <w:t>活动报表信息表：活动号、参与活动的营销员数，导入的客户数，匹配成功的客户数等</w:t>
      </w:r>
      <w:r w:rsidR="00042443">
        <w:rPr>
          <w:rFonts w:hint="eastAsia"/>
        </w:rPr>
        <w:t>相关信息。下面会做数据库表的具体设计设计。</w:t>
      </w:r>
    </w:p>
    <w:p w:rsidR="00A746A7" w:rsidRDefault="00A746A7" w:rsidP="004D627B">
      <w:pPr>
        <w:spacing w:line="360" w:lineRule="auto"/>
        <w:ind w:firstLine="435"/>
      </w:pPr>
    </w:p>
    <w:p w:rsidR="005137AB" w:rsidRPr="00A746A7" w:rsidRDefault="005808B3" w:rsidP="00A746A7">
      <w:pPr>
        <w:pStyle w:val="2"/>
      </w:pPr>
      <w:bookmarkStart w:id="47" w:name="_Toc513714890"/>
      <w:r w:rsidRPr="00A746A7">
        <w:rPr>
          <w:rFonts w:hint="eastAsia"/>
        </w:rPr>
        <w:t>5.2 E</w:t>
      </w:r>
      <w:r w:rsidR="00E84397">
        <w:rPr>
          <w:rFonts w:hint="eastAsia"/>
        </w:rPr>
        <w:t>-</w:t>
      </w:r>
      <w:r w:rsidRPr="00A746A7">
        <w:rPr>
          <w:rFonts w:hint="eastAsia"/>
        </w:rPr>
        <w:t>R</w:t>
      </w:r>
      <w:r w:rsidRPr="00A746A7">
        <w:rPr>
          <w:rFonts w:hint="eastAsia"/>
        </w:rPr>
        <w:t>图设计</w:t>
      </w:r>
      <w:bookmarkEnd w:id="47"/>
    </w:p>
    <w:p w:rsidR="005F12B4" w:rsidRDefault="00384126" w:rsidP="00384126">
      <w:pPr>
        <w:spacing w:line="360" w:lineRule="auto"/>
        <w:ind w:firstLine="435"/>
      </w:pPr>
      <w:r w:rsidRPr="00384126">
        <w:rPr>
          <w:rFonts w:hint="eastAsia"/>
        </w:rPr>
        <w:t>E-R</w:t>
      </w:r>
      <w:r w:rsidRPr="00384126">
        <w:rPr>
          <w:rFonts w:hint="eastAsia"/>
        </w:rPr>
        <w:t>方法是“实体</w:t>
      </w:r>
      <w:r w:rsidRPr="00384126">
        <w:rPr>
          <w:rFonts w:hint="eastAsia"/>
        </w:rPr>
        <w:t>-</w:t>
      </w:r>
      <w:r w:rsidRPr="00384126">
        <w:rPr>
          <w:rFonts w:hint="eastAsia"/>
        </w:rPr>
        <w:t>联系方法”（</w:t>
      </w:r>
      <w:r w:rsidRPr="00384126">
        <w:rPr>
          <w:rFonts w:hint="eastAsia"/>
        </w:rPr>
        <w:t>Entity-Relationship Approach</w:t>
      </w:r>
      <w:r w:rsidRPr="00384126">
        <w:rPr>
          <w:rFonts w:hint="eastAsia"/>
        </w:rPr>
        <w:t>）的简称。它是描述现实世</w:t>
      </w:r>
      <w:r w:rsidRPr="00384126">
        <w:rPr>
          <w:rFonts w:hint="eastAsia"/>
        </w:rPr>
        <w:lastRenderedPageBreak/>
        <w:t>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rsidRPr="00384126">
        <w:rPr>
          <w:rFonts w:hint="eastAsia"/>
        </w:rPr>
        <w:t>1:1,1:n</w:t>
      </w:r>
      <w:r w:rsidRPr="00384126">
        <w:rPr>
          <w:rFonts w:hint="eastAsia"/>
        </w:rPr>
        <w:t>或</w:t>
      </w:r>
      <w:r w:rsidRPr="00384126">
        <w:rPr>
          <w:rFonts w:hint="eastAsia"/>
        </w:rPr>
        <w:t>m:n</w:t>
      </w:r>
      <w:r w:rsidRPr="00384126">
        <w:rPr>
          <w:rFonts w:hint="eastAsia"/>
        </w:rPr>
        <w:t>）。</w:t>
      </w:r>
      <w:r>
        <w:rPr>
          <w:rFonts w:hint="eastAsia"/>
        </w:rPr>
        <w:t>使用</w:t>
      </w:r>
      <w:r>
        <w:rPr>
          <w:rFonts w:hint="eastAsia"/>
        </w:rPr>
        <w:t>ER</w:t>
      </w:r>
      <w:r>
        <w:rPr>
          <w:rFonts w:hint="eastAsia"/>
        </w:rPr>
        <w:t>图能更好理解数据库实体和属性的关系。</w:t>
      </w:r>
    </w:p>
    <w:p w:rsidR="007A1E37" w:rsidRDefault="00AC7EB8" w:rsidP="00384126">
      <w:pPr>
        <w:spacing w:line="360" w:lineRule="auto"/>
        <w:ind w:firstLine="435"/>
      </w:pPr>
      <w:r>
        <w:rPr>
          <w:rFonts w:hint="eastAsia"/>
        </w:rPr>
        <w:t>系统用到的实体型</w:t>
      </w:r>
      <w:r>
        <w:rPr>
          <w:rFonts w:hint="eastAsia"/>
        </w:rPr>
        <w:t>E-R</w:t>
      </w:r>
      <w:r>
        <w:rPr>
          <w:rFonts w:hint="eastAsia"/>
        </w:rPr>
        <w:t>图如下：</w:t>
      </w:r>
    </w:p>
    <w:p w:rsidR="002753D2" w:rsidRDefault="002753D2" w:rsidP="00384126">
      <w:pPr>
        <w:spacing w:line="360" w:lineRule="auto"/>
        <w:ind w:firstLine="435"/>
      </w:pPr>
    </w:p>
    <w:p w:rsidR="002753D2" w:rsidRDefault="002753D2" w:rsidP="00384126">
      <w:pPr>
        <w:spacing w:line="360" w:lineRule="auto"/>
        <w:ind w:firstLine="435"/>
      </w:pPr>
    </w:p>
    <w:p w:rsidR="00AC7EB8" w:rsidRDefault="0041491F" w:rsidP="00384126">
      <w:pPr>
        <w:spacing w:line="360" w:lineRule="auto"/>
        <w:ind w:firstLine="435"/>
      </w:pPr>
      <w:r>
        <w:rPr>
          <w:rFonts w:hint="eastAsia"/>
        </w:rPr>
        <w:t>用户</w:t>
      </w:r>
      <w:r w:rsidR="009A0581">
        <w:rPr>
          <w:rFonts w:hint="eastAsia"/>
        </w:rPr>
        <w:t>信息如：</w:t>
      </w:r>
      <w:r w:rsidR="009A0581" w:rsidRPr="00850179">
        <w:rPr>
          <w:rFonts w:hint="eastAsia"/>
        </w:rPr>
        <w:t>图</w:t>
      </w:r>
      <w:r w:rsidR="009A0581" w:rsidRPr="00850179">
        <w:rPr>
          <w:rFonts w:hint="eastAsia"/>
        </w:rPr>
        <w:t>5</w:t>
      </w:r>
      <w:del w:id="48" w:author="Linshiwei" w:date="2018-05-13T20:22:00Z">
        <w:r w:rsidR="009A0581" w:rsidRPr="00850179" w:rsidDel="00973C34">
          <w:rPr>
            <w:rFonts w:hint="eastAsia"/>
          </w:rPr>
          <w:delText>.</w:delText>
        </w:r>
      </w:del>
      <w:ins w:id="49" w:author="Linshiwei" w:date="2018-05-13T20:22:00Z">
        <w:r w:rsidR="00973C34">
          <w:rPr>
            <w:rFonts w:hint="eastAsia"/>
          </w:rPr>
          <w:t>-</w:t>
        </w:r>
      </w:ins>
      <w:r w:rsidR="009A0581" w:rsidRPr="00850179">
        <w:rPr>
          <w:rFonts w:hint="eastAsia"/>
        </w:rPr>
        <w:t>2</w:t>
      </w:r>
      <w:r w:rsidR="002A0337">
        <w:rPr>
          <w:rFonts w:hint="eastAsia"/>
        </w:rPr>
        <w:t xml:space="preserve"> </w:t>
      </w:r>
      <w:r w:rsidR="00850179" w:rsidRPr="00850179">
        <w:rPr>
          <w:rFonts w:hint="eastAsia"/>
        </w:rPr>
        <w:t>(1)</w:t>
      </w:r>
      <w:ins w:id="50" w:author="Linshiwei" w:date="2018-05-13T20:23:00Z">
        <w:r w:rsidR="00973C34">
          <w:rPr>
            <w:rFonts w:hint="eastAsia"/>
          </w:rPr>
          <w:t>依次</w:t>
        </w:r>
      </w:ins>
      <w:ins w:id="51" w:author="Linshiwei" w:date="2018-05-13T20:24:00Z">
        <w:r w:rsidR="00973C34">
          <w:rPr>
            <w:rFonts w:hint="eastAsia"/>
          </w:rPr>
          <w:t>编号用图</w:t>
        </w:r>
        <w:r w:rsidR="00973C34">
          <w:rPr>
            <w:rFonts w:hint="eastAsia"/>
          </w:rPr>
          <w:t>5-</w:t>
        </w:r>
        <w:r w:rsidR="00973C34">
          <w:t>1</w:t>
        </w:r>
        <w:r w:rsidR="00973C34">
          <w:rPr>
            <w:rFonts w:hint="eastAsia"/>
          </w:rPr>
          <w:t>,</w:t>
        </w:r>
        <w:r w:rsidR="00973C34">
          <w:rPr>
            <w:rFonts w:hint="eastAsia"/>
          </w:rPr>
          <w:t>图</w:t>
        </w:r>
        <w:r w:rsidR="00973C34">
          <w:rPr>
            <w:rFonts w:hint="eastAsia"/>
          </w:rPr>
          <w:t>5-</w:t>
        </w:r>
        <w:r w:rsidR="00973C34">
          <w:t>2</w:t>
        </w:r>
        <w:r w:rsidR="00973C34">
          <w:rPr>
            <w:rFonts w:hint="eastAsia"/>
          </w:rPr>
          <w:t>,</w:t>
        </w:r>
        <w:r w:rsidR="00973C34">
          <w:rPr>
            <w:rFonts w:hint="eastAsia"/>
          </w:rPr>
          <w:t>图</w:t>
        </w:r>
        <w:r w:rsidR="00973C34">
          <w:t>5</w:t>
        </w:r>
        <w:r w:rsidR="00973C34">
          <w:rPr>
            <w:rFonts w:hint="eastAsia"/>
          </w:rPr>
          <w:t>-</w:t>
        </w:r>
        <w:r w:rsidR="00973C34">
          <w:t xml:space="preserve">3 </w:t>
        </w:r>
        <w:r w:rsidR="00973C34">
          <w:rPr>
            <w:rFonts w:hint="eastAsia"/>
          </w:rPr>
          <w:t>……</w:t>
        </w:r>
      </w:ins>
    </w:p>
    <w:p w:rsidR="007A1E37" w:rsidRPr="005F12B4" w:rsidRDefault="007A1E37" w:rsidP="00384126">
      <w:pPr>
        <w:spacing w:line="360" w:lineRule="auto"/>
        <w:ind w:firstLine="435"/>
      </w:pPr>
    </w:p>
    <w:p w:rsidR="00FB4573" w:rsidRPr="00FB4573" w:rsidRDefault="00CD34B6" w:rsidP="00FB4573">
      <w:r>
        <w:rPr>
          <w:noProof/>
        </w:rPr>
        <w:pict>
          <v:group id="_x0000_s1158" style="position:absolute;left:0;text-align:left;margin-left:47.25pt;margin-top:3pt;width:363pt;height:212.7pt;z-index:251755520" coordorigin="2745,3150" coordsize="7260,3735">
            <v:rect id="_x0000_s1144" style="position:absolute;left:5385;top:4725;width:1740;height:525">
              <v:textbox style="mso-next-textbox:#_x0000_s1144">
                <w:txbxContent>
                  <w:p w:rsidR="009E0979" w:rsidRDefault="009E0979">
                    <w:r>
                      <w:rPr>
                        <w:rFonts w:hint="eastAsia"/>
                      </w:rPr>
                      <w:t xml:space="preserve">   </w:t>
                    </w:r>
                    <w:r>
                      <w:rPr>
                        <w:rFonts w:hint="eastAsia"/>
                      </w:rPr>
                      <w:t>用户信息</w:t>
                    </w:r>
                    <w:r>
                      <w:rPr>
                        <w:rFonts w:hint="eastAsia"/>
                      </w:rPr>
                      <w:t xml:space="preserve">   </w:t>
                    </w:r>
                  </w:p>
                  <w:p w:rsidR="009E0979" w:rsidRDefault="009E0979" w:rsidP="000878CE">
                    <w:pPr>
                      <w:jc w:val="center"/>
                    </w:pPr>
                  </w:p>
                  <w:p w:rsidR="009E0979" w:rsidRDefault="009E0979"/>
                  <w:p w:rsidR="009E0979" w:rsidRDefault="009E0979"/>
                  <w:p w:rsidR="009E0979" w:rsidRDefault="009E0979"/>
                  <w:p w:rsidR="009E0979" w:rsidRDefault="009E0979"/>
                  <w:p w:rsidR="009E0979" w:rsidRDefault="009E0979"/>
                  <w:p w:rsidR="009E0979" w:rsidRDefault="009E0979"/>
                  <w:p w:rsidR="009E0979" w:rsidRDefault="009E0979"/>
                  <w:p w:rsidR="009E0979" w:rsidRDefault="009E0979"/>
                  <w:p w:rsidR="009E0979" w:rsidRDefault="009E0979">
                    <w:r>
                      <w:rPr>
                        <w:rFonts w:hint="eastAsia"/>
                      </w:rPr>
                      <w:t>用户</w:t>
                    </w:r>
                  </w:p>
                </w:txbxContent>
              </v:textbox>
            </v:rect>
            <v:oval id="_x0000_s1145" style="position:absolute;left:2745;top:4125;width:1590;height:600">
              <v:textbox style="mso-next-textbox:#_x0000_s1145">
                <w:txbxContent>
                  <w:p w:rsidR="009E0979" w:rsidRDefault="009E0979" w:rsidP="000878CE">
                    <w:pPr>
                      <w:ind w:firstLineChars="100" w:firstLine="210"/>
                    </w:pPr>
                    <w:r>
                      <w:rPr>
                        <w:rFonts w:hint="eastAsia"/>
                      </w:rPr>
                      <w:t>姓名</w:t>
                    </w:r>
                  </w:p>
                </w:txbxContent>
              </v:textbox>
            </v:oval>
            <v:oval id="_x0000_s1146" style="position:absolute;left:8220;top:4005;width:1785;height:720">
              <v:textbox style="mso-next-textbox:#_x0000_s1146">
                <w:txbxContent>
                  <w:p w:rsidR="009E0979" w:rsidRDefault="009E0979">
                    <w:r>
                      <w:rPr>
                        <w:rFonts w:hint="eastAsia"/>
                      </w:rPr>
                      <w:t xml:space="preserve"> </w:t>
                    </w:r>
                    <w:r>
                      <w:rPr>
                        <w:rFonts w:hint="eastAsia"/>
                      </w:rPr>
                      <w:t>登录账号</w:t>
                    </w:r>
                  </w:p>
                </w:txbxContent>
              </v:textbox>
            </v:oval>
            <v:oval id="_x0000_s1147" style="position:absolute;left:2865;top:5865;width:1875;height:735">
              <v:textbox style="mso-next-textbox:#_x0000_s1147">
                <w:txbxContent>
                  <w:p w:rsidR="009E0979" w:rsidRDefault="009E0979">
                    <w:r>
                      <w:rPr>
                        <w:rFonts w:hint="eastAsia"/>
                      </w:rPr>
                      <w:t>是否管理员</w:t>
                    </w:r>
                  </w:p>
                </w:txbxContent>
              </v:textbox>
            </v:oval>
            <v:oval id="_x0000_s1148" style="position:absolute;left:8355;top:5670;width:1650;height:735">
              <v:textbox style="mso-next-textbox:#_x0000_s1148">
                <w:txbxContent>
                  <w:p w:rsidR="009E0979" w:rsidRDefault="009E0979">
                    <w:r>
                      <w:rPr>
                        <w:rFonts w:hint="eastAsia"/>
                      </w:rPr>
                      <w:t xml:space="preserve">  </w:t>
                    </w:r>
                    <w:r>
                      <w:rPr>
                        <w:rFonts w:hint="eastAsia"/>
                      </w:rPr>
                      <w:t>渠道</w:t>
                    </w:r>
                  </w:p>
                </w:txbxContent>
              </v:textbox>
            </v:oval>
            <v:oval id="_x0000_s1149" style="position:absolute;left:5475;top:6150;width:1650;height:735">
              <v:textbox style="mso-next-textbox:#_x0000_s1149">
                <w:txbxContent>
                  <w:p w:rsidR="009E0979" w:rsidRDefault="009E0979" w:rsidP="000878CE">
                    <w:pPr>
                      <w:ind w:firstLineChars="150" w:firstLine="315"/>
                    </w:pPr>
                    <w:r>
                      <w:rPr>
                        <w:rFonts w:hint="eastAsia"/>
                      </w:rPr>
                      <w:t>机构</w:t>
                    </w:r>
                  </w:p>
                </w:txbxContent>
              </v:textbox>
            </v:oval>
            <v:oval id="_x0000_s1150" style="position:absolute;left:5160;top:3150;width:1650;height:735">
              <v:textbox style="mso-next-textbox:#_x0000_s1150">
                <w:txbxContent>
                  <w:p w:rsidR="009E0979" w:rsidRDefault="009E0979">
                    <w:r>
                      <w:rPr>
                        <w:rFonts w:hint="eastAsia"/>
                      </w:rPr>
                      <w:t xml:space="preserve"> </w:t>
                    </w:r>
                    <w:r>
                      <w:rPr>
                        <w:rFonts w:hint="eastAsia"/>
                      </w:rPr>
                      <w:t>登录密码</w:t>
                    </w:r>
                  </w:p>
                </w:txbxContent>
              </v:textbox>
            </v:oval>
            <v:shape id="_x0000_s1151" type="#_x0000_t32" style="position:absolute;left:6060;top:3930;width:45;height:795" o:connectortype="straight"/>
            <v:shape id="_x0000_s1153" type="#_x0000_t32" style="position:absolute;left:7125;top:4455;width:1095;height:555;flip:y" o:connectortype="straight"/>
            <v:shape id="_x0000_s1154" type="#_x0000_t32" style="position:absolute;left:6105;top:5250;width:45;height:900" o:connectortype="straight"/>
            <v:shape id="_x0000_s1155" type="#_x0000_t32" style="position:absolute;left:6690;top:5250;width:1665;height:720" o:connectortype="straight"/>
            <v:shape id="_x0000_s1156" type="#_x0000_t32" style="position:absolute;left:3930;top:4725;width:1455;height:285" o:connectortype="straight"/>
            <v:shape id="_x0000_s1157" type="#_x0000_t32" style="position:absolute;left:4665;top:5250;width:1080;height:900;flip:x" o:connectortype="straight"/>
          </v:group>
        </w:pict>
      </w:r>
    </w:p>
    <w:p w:rsidR="0071358B" w:rsidRPr="0071358B" w:rsidRDefault="0071358B" w:rsidP="0071358B"/>
    <w:p w:rsidR="00821717" w:rsidRDefault="00821717" w:rsidP="004D627B">
      <w:pPr>
        <w:spacing w:line="360" w:lineRule="auto"/>
        <w:ind w:firstLine="435"/>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Default="00821717" w:rsidP="007836B8">
      <w:pPr>
        <w:spacing w:line="360" w:lineRule="auto"/>
      </w:pPr>
    </w:p>
    <w:p w:rsidR="00821717" w:rsidRPr="00647E66" w:rsidRDefault="00647E66" w:rsidP="00647E66">
      <w:pPr>
        <w:spacing w:line="360" w:lineRule="auto"/>
        <w:jc w:val="center"/>
        <w:rPr>
          <w:b/>
        </w:rPr>
      </w:pPr>
      <w:r w:rsidRPr="00647E66">
        <w:rPr>
          <w:rFonts w:hint="eastAsia"/>
          <w:b/>
        </w:rPr>
        <w:t>图</w:t>
      </w:r>
      <w:r w:rsidRPr="00647E66">
        <w:rPr>
          <w:rFonts w:hint="eastAsia"/>
          <w:b/>
        </w:rPr>
        <w:t>5.</w:t>
      </w:r>
      <w:r w:rsidR="003A7155">
        <w:rPr>
          <w:rFonts w:hint="eastAsia"/>
          <w:b/>
        </w:rPr>
        <w:t xml:space="preserve">2 </w:t>
      </w:r>
      <w:r w:rsidR="00B801F9">
        <w:rPr>
          <w:rFonts w:hint="eastAsia"/>
          <w:b/>
        </w:rPr>
        <w:t>(</w:t>
      </w:r>
      <w:r w:rsidR="005828F3">
        <w:rPr>
          <w:rFonts w:hint="eastAsia"/>
          <w:b/>
        </w:rPr>
        <w:t>1</w:t>
      </w:r>
      <w:r w:rsidR="00B801F9">
        <w:rPr>
          <w:rFonts w:hint="eastAsia"/>
          <w:b/>
        </w:rPr>
        <w:t>)</w:t>
      </w:r>
      <w:ins w:id="52" w:author="Linshiwei" w:date="2018-05-13T20:24:00Z">
        <w:r w:rsidR="00973C34" w:rsidRPr="00973C34">
          <w:rPr>
            <w:rFonts w:hint="eastAsia"/>
          </w:rPr>
          <w:t xml:space="preserve"> </w:t>
        </w:r>
        <w:r w:rsidR="00973C34">
          <w:rPr>
            <w:rFonts w:hint="eastAsia"/>
          </w:rPr>
          <w:t>依次编号用图</w:t>
        </w:r>
        <w:r w:rsidR="00973C34">
          <w:rPr>
            <w:rFonts w:hint="eastAsia"/>
          </w:rPr>
          <w:t>5-</w:t>
        </w:r>
        <w:r w:rsidR="00973C34">
          <w:t>1</w:t>
        </w:r>
        <w:r w:rsidR="00973C34">
          <w:rPr>
            <w:rFonts w:hint="eastAsia"/>
          </w:rPr>
          <w:t>,</w:t>
        </w:r>
        <w:r w:rsidR="00973C34">
          <w:rPr>
            <w:rFonts w:hint="eastAsia"/>
          </w:rPr>
          <w:t>图</w:t>
        </w:r>
        <w:r w:rsidR="00973C34">
          <w:rPr>
            <w:rFonts w:hint="eastAsia"/>
          </w:rPr>
          <w:t>5-</w:t>
        </w:r>
        <w:r w:rsidR="00973C34">
          <w:t>2</w:t>
        </w:r>
        <w:r w:rsidR="00973C34">
          <w:rPr>
            <w:rFonts w:hint="eastAsia"/>
          </w:rPr>
          <w:t>,</w:t>
        </w:r>
        <w:r w:rsidR="00973C34">
          <w:rPr>
            <w:rFonts w:hint="eastAsia"/>
          </w:rPr>
          <w:t>图</w:t>
        </w:r>
        <w:r w:rsidR="00973C34">
          <w:t>5</w:t>
        </w:r>
        <w:r w:rsidR="00973C34">
          <w:rPr>
            <w:rFonts w:hint="eastAsia"/>
          </w:rPr>
          <w:t>-</w:t>
        </w:r>
        <w:r w:rsidR="00973C34">
          <w:t xml:space="preserve">3 </w:t>
        </w:r>
        <w:r w:rsidR="00973C34">
          <w:rPr>
            <w:rFonts w:hint="eastAsia"/>
          </w:rPr>
          <w:t>……</w:t>
        </w:r>
      </w:ins>
    </w:p>
    <w:p w:rsidR="00821717" w:rsidRDefault="00821717" w:rsidP="007836B8">
      <w:pPr>
        <w:spacing w:line="360" w:lineRule="auto"/>
      </w:pPr>
    </w:p>
    <w:p w:rsidR="00821717" w:rsidRDefault="00746937" w:rsidP="00095CD5">
      <w:pPr>
        <w:spacing w:line="360" w:lineRule="auto"/>
        <w:ind w:firstLineChars="100" w:firstLine="210"/>
      </w:pPr>
      <w:r>
        <w:rPr>
          <w:rFonts w:hint="eastAsia"/>
        </w:rPr>
        <w:t>客户信息：图</w:t>
      </w:r>
      <w:r>
        <w:rPr>
          <w:rFonts w:hint="eastAsia"/>
        </w:rPr>
        <w:t>5.2</w:t>
      </w:r>
      <w:r w:rsidR="00D4543B">
        <w:rPr>
          <w:rFonts w:hint="eastAsia"/>
        </w:rPr>
        <w:t xml:space="preserve"> (2)</w:t>
      </w:r>
    </w:p>
    <w:p w:rsidR="00291924" w:rsidRDefault="00291924" w:rsidP="007836B8">
      <w:pPr>
        <w:spacing w:line="360" w:lineRule="auto"/>
      </w:pPr>
    </w:p>
    <w:p w:rsidR="00291924" w:rsidRDefault="00CD34B6" w:rsidP="007836B8">
      <w:pPr>
        <w:spacing w:line="360" w:lineRule="auto"/>
      </w:pPr>
      <w:r>
        <w:rPr>
          <w:noProof/>
        </w:rPr>
        <w:pict>
          <v:oval id="_x0000_s1161" style="position:absolute;left:0;text-align:left;margin-left:171pt;margin-top:4.65pt;width:79.5pt;height:34.5pt;z-index:251758592">
            <v:textbox style="mso-next-textbox:#_x0000_s1161">
              <w:txbxContent>
                <w:p w:rsidR="009E0979" w:rsidRDefault="009E0979">
                  <w:r>
                    <w:rPr>
                      <w:rFonts w:hint="eastAsia"/>
                    </w:rPr>
                    <w:t xml:space="preserve">  </w:t>
                  </w:r>
                  <w:r>
                    <w:rPr>
                      <w:rFonts w:hint="eastAsia"/>
                    </w:rPr>
                    <w:t>地址</w:t>
                  </w:r>
                </w:p>
              </w:txbxContent>
            </v:textbox>
          </v:oval>
        </w:pict>
      </w:r>
    </w:p>
    <w:p w:rsidR="00291924" w:rsidRDefault="00CD34B6" w:rsidP="007836B8">
      <w:pPr>
        <w:spacing w:line="360" w:lineRule="auto"/>
      </w:pPr>
      <w:r>
        <w:rPr>
          <w:noProof/>
        </w:rPr>
        <w:pict>
          <v:shape id="_x0000_s1164" type="#_x0000_t32" style="position:absolute;left:0;text-align:left;margin-left:209.25pt;margin-top:15.75pt;width:3.75pt;height:53.25pt;z-index:251761664" o:connectortype="straight"/>
        </w:pict>
      </w:r>
      <w:r>
        <w:rPr>
          <w:noProof/>
        </w:rPr>
        <w:pict>
          <v:oval id="_x0000_s1162" style="position:absolute;left:0;text-align:left;margin-left:291.75pt;margin-top:15.75pt;width:79.5pt;height:34.5pt;z-index:251759616">
            <v:textbox style="mso-next-textbox:#_x0000_s1162">
              <w:txbxContent>
                <w:p w:rsidR="009E0979" w:rsidRDefault="009E0979">
                  <w:r>
                    <w:rPr>
                      <w:rFonts w:hint="eastAsia"/>
                    </w:rPr>
                    <w:t xml:space="preserve">  </w:t>
                  </w:r>
                  <w:r>
                    <w:rPr>
                      <w:rFonts w:hint="eastAsia"/>
                    </w:rPr>
                    <w:t>手机号</w:t>
                  </w:r>
                </w:p>
              </w:txbxContent>
            </v:textbox>
          </v:oval>
        </w:pict>
      </w:r>
      <w:r>
        <w:rPr>
          <w:noProof/>
        </w:rPr>
        <w:pict>
          <v:oval id="_x0000_s1160" style="position:absolute;left:0;text-align:left;margin-left:47.25pt;margin-top:15.75pt;width:79.5pt;height:34.5pt;z-index:251757568">
            <v:textbox style="mso-next-textbox:#_x0000_s1160">
              <w:txbxContent>
                <w:p w:rsidR="009E0979" w:rsidRDefault="009E0979">
                  <w:r>
                    <w:rPr>
                      <w:rFonts w:hint="eastAsia"/>
                    </w:rPr>
                    <w:t xml:space="preserve">  </w:t>
                  </w:r>
                  <w:r>
                    <w:rPr>
                      <w:rFonts w:hint="eastAsia"/>
                    </w:rPr>
                    <w:t>姓名</w:t>
                  </w:r>
                </w:p>
              </w:txbxContent>
            </v:textbox>
          </v:oval>
        </w:pict>
      </w:r>
    </w:p>
    <w:p w:rsidR="00821717" w:rsidRDefault="00821717" w:rsidP="007836B8">
      <w:pPr>
        <w:spacing w:line="360" w:lineRule="auto"/>
      </w:pPr>
    </w:p>
    <w:p w:rsidR="00821717" w:rsidRDefault="00CD34B6" w:rsidP="007836B8">
      <w:pPr>
        <w:spacing w:line="360" w:lineRule="auto"/>
      </w:pPr>
      <w:r>
        <w:rPr>
          <w:noProof/>
        </w:rPr>
        <w:pict>
          <v:shape id="_x0000_s1165" type="#_x0000_t32" style="position:absolute;left:0;text-align:left;margin-left:250.5pt;margin-top:3.45pt;width:77.25pt;height:37.5pt;flip:x;z-index:251762688" o:connectortype="straight"/>
        </w:pict>
      </w:r>
      <w:r>
        <w:rPr>
          <w:noProof/>
        </w:rPr>
        <w:pict>
          <v:shape id="_x0000_s1163" type="#_x0000_t32" style="position:absolute;left:0;text-align:left;margin-left:98.25pt;margin-top:3.45pt;width:69.75pt;height:37.5pt;z-index:251760640" o:connectortype="straight"/>
        </w:pict>
      </w:r>
      <w:r>
        <w:rPr>
          <w:noProof/>
        </w:rPr>
        <w:pict>
          <v:rect id="_x0000_s1159" style="position:absolute;left:0;text-align:left;margin-left:168pt;margin-top:22.2pt;width:82.5pt;height:30.75pt;z-index:251756544">
            <v:textbox style="mso-next-textbox:#_x0000_s1159">
              <w:txbxContent>
                <w:p w:rsidR="009E0979" w:rsidRDefault="009E0979">
                  <w:r>
                    <w:rPr>
                      <w:rFonts w:hint="eastAsia"/>
                    </w:rPr>
                    <w:t xml:space="preserve">   </w:t>
                  </w:r>
                  <w:r>
                    <w:rPr>
                      <w:rFonts w:hint="eastAsia"/>
                    </w:rPr>
                    <w:t>客户信息</w:t>
                  </w:r>
                </w:p>
              </w:txbxContent>
            </v:textbox>
          </v:rect>
        </w:pict>
      </w:r>
    </w:p>
    <w:p w:rsidR="009C6F56" w:rsidRDefault="009C6F56" w:rsidP="007836B8">
      <w:pPr>
        <w:spacing w:line="360" w:lineRule="auto"/>
      </w:pPr>
    </w:p>
    <w:p w:rsidR="009C6F56" w:rsidRDefault="009C6F56" w:rsidP="007836B8">
      <w:pPr>
        <w:spacing w:line="360" w:lineRule="auto"/>
      </w:pPr>
    </w:p>
    <w:p w:rsidR="009C6F56" w:rsidRPr="006F5F08" w:rsidRDefault="000B0A39" w:rsidP="006F5F08">
      <w:pPr>
        <w:spacing w:line="360" w:lineRule="auto"/>
        <w:jc w:val="center"/>
        <w:rPr>
          <w:b/>
        </w:rPr>
      </w:pPr>
      <w:r w:rsidRPr="006F5F08">
        <w:rPr>
          <w:rFonts w:hint="eastAsia"/>
          <w:b/>
        </w:rPr>
        <w:t>图</w:t>
      </w:r>
      <w:r w:rsidRPr="006F5F08">
        <w:rPr>
          <w:rFonts w:hint="eastAsia"/>
          <w:b/>
        </w:rPr>
        <w:t>5.2</w:t>
      </w:r>
      <w:r w:rsidR="00395338">
        <w:rPr>
          <w:rFonts w:hint="eastAsia"/>
          <w:b/>
        </w:rPr>
        <w:t xml:space="preserve"> (</w:t>
      </w:r>
      <w:r w:rsidR="005828F3">
        <w:rPr>
          <w:rFonts w:hint="eastAsia"/>
          <w:b/>
        </w:rPr>
        <w:t>2</w:t>
      </w:r>
      <w:r w:rsidR="00395338">
        <w:rPr>
          <w:rFonts w:hint="eastAsia"/>
          <w:b/>
        </w:rPr>
        <w:t>)</w:t>
      </w:r>
    </w:p>
    <w:p w:rsidR="009C6F56" w:rsidRDefault="00201616" w:rsidP="00477F8B">
      <w:pPr>
        <w:spacing w:line="360" w:lineRule="auto"/>
        <w:ind w:firstLine="420"/>
      </w:pPr>
      <w:r>
        <w:rPr>
          <w:rFonts w:hint="eastAsia"/>
        </w:rPr>
        <w:t>机构信息：图</w:t>
      </w:r>
      <w:r>
        <w:rPr>
          <w:rFonts w:hint="eastAsia"/>
        </w:rPr>
        <w:t>5.2</w:t>
      </w:r>
      <w:r w:rsidR="00716D65">
        <w:rPr>
          <w:rFonts w:hint="eastAsia"/>
        </w:rPr>
        <w:t xml:space="preserve"> (3)</w:t>
      </w:r>
    </w:p>
    <w:p w:rsidR="00477F8B" w:rsidRDefault="00CD34B6" w:rsidP="00477F8B">
      <w:pPr>
        <w:spacing w:line="360" w:lineRule="auto"/>
        <w:ind w:firstLine="420"/>
      </w:pPr>
      <w:r>
        <w:rPr>
          <w:noProof/>
        </w:rPr>
        <w:pict>
          <v:oval id="_x0000_s1169" style="position:absolute;left:0;text-align:left;margin-left:168pt;margin-top:18.6pt;width:90.75pt;height:36.75pt;z-index:251766784">
            <v:textbox style="mso-next-textbox:#_x0000_s1169">
              <w:txbxContent>
                <w:p w:rsidR="009E0979" w:rsidRDefault="009E0979">
                  <w:r>
                    <w:rPr>
                      <w:rFonts w:hint="eastAsia"/>
                    </w:rPr>
                    <w:t>机构等级</w:t>
                  </w:r>
                </w:p>
              </w:txbxContent>
            </v:textbox>
          </v:oval>
        </w:pict>
      </w:r>
    </w:p>
    <w:p w:rsidR="006F5F08" w:rsidRDefault="006F5F08" w:rsidP="007836B8">
      <w:pPr>
        <w:spacing w:line="360" w:lineRule="auto"/>
      </w:pPr>
    </w:p>
    <w:p w:rsidR="006F5F08" w:rsidRDefault="00CD34B6" w:rsidP="007836B8">
      <w:pPr>
        <w:spacing w:line="360" w:lineRule="auto"/>
      </w:pPr>
      <w:r>
        <w:rPr>
          <w:noProof/>
        </w:rPr>
        <w:pict>
          <v:shape id="_x0000_s1171" type="#_x0000_t32" style="position:absolute;left:0;text-align:left;margin-left:3in;margin-top:8.55pt;width:0;height:66.75pt;z-index:251768832" o:connectortype="straight"/>
        </w:pict>
      </w:r>
    </w:p>
    <w:p w:rsidR="006F5F08" w:rsidRDefault="00CD34B6" w:rsidP="007836B8">
      <w:pPr>
        <w:spacing w:line="360" w:lineRule="auto"/>
      </w:pPr>
      <w:r>
        <w:rPr>
          <w:noProof/>
        </w:rPr>
        <w:pict>
          <v:oval id="_x0000_s1166" style="position:absolute;left:0;text-align:left;margin-left:27.75pt;margin-top:12.15pt;width:87pt;height:39.75pt;z-index:251763712">
            <v:textbox style="mso-next-textbox:#_x0000_s1166">
              <w:txbxContent>
                <w:p w:rsidR="009E0979" w:rsidRDefault="009E0979">
                  <w:r>
                    <w:rPr>
                      <w:rFonts w:hint="eastAsia"/>
                    </w:rPr>
                    <w:t>机构代码</w:t>
                  </w:r>
                </w:p>
              </w:txbxContent>
            </v:textbox>
          </v:oval>
        </w:pict>
      </w:r>
      <w:r>
        <w:rPr>
          <w:noProof/>
        </w:rPr>
        <w:pict>
          <v:oval id="_x0000_s1168" style="position:absolute;left:0;text-align:left;margin-left:320.25pt;margin-top:7.65pt;width:87pt;height:39pt;z-index:251765760">
            <v:textbox style="mso-next-textbox:#_x0000_s1168">
              <w:txbxContent>
                <w:p w:rsidR="009E0979" w:rsidRDefault="009E0979">
                  <w:r>
                    <w:rPr>
                      <w:rFonts w:hint="eastAsia"/>
                    </w:rPr>
                    <w:t>机构名称</w:t>
                  </w:r>
                </w:p>
              </w:txbxContent>
            </v:textbox>
          </v:oval>
        </w:pict>
      </w:r>
    </w:p>
    <w:p w:rsidR="006F5F08" w:rsidRDefault="00CD34B6" w:rsidP="007836B8">
      <w:pPr>
        <w:spacing w:line="360" w:lineRule="auto"/>
      </w:pPr>
      <w:r>
        <w:rPr>
          <w:noProof/>
        </w:rPr>
        <w:pict>
          <v:shape id="_x0000_s1172" type="#_x0000_t32" style="position:absolute;left:0;text-align:left;margin-left:258.75pt;margin-top:10.5pt;width:65.25pt;height:39pt;flip:x;z-index:251769856" o:connectortype="straight"/>
        </w:pict>
      </w:r>
    </w:p>
    <w:p w:rsidR="006F5F08" w:rsidRDefault="00CD34B6" w:rsidP="007836B8">
      <w:pPr>
        <w:spacing w:line="360" w:lineRule="auto"/>
      </w:pPr>
      <w:r>
        <w:rPr>
          <w:noProof/>
        </w:rPr>
        <w:pict>
          <v:rect id="_x0000_s1167" style="position:absolute;left:0;text-align:left;margin-left:175.5pt;margin-top:5.1pt;width:83.25pt;height:31.5pt;z-index:251764736">
            <v:textbox style="mso-next-textbox:#_x0000_s1167">
              <w:txbxContent>
                <w:p w:rsidR="009E0979" w:rsidRDefault="009E0979">
                  <w:r>
                    <w:rPr>
                      <w:rFonts w:hint="eastAsia"/>
                    </w:rPr>
                    <w:t xml:space="preserve">  </w:t>
                  </w:r>
                  <w:r>
                    <w:rPr>
                      <w:rFonts w:hint="eastAsia"/>
                    </w:rPr>
                    <w:t>机构信息</w:t>
                  </w:r>
                </w:p>
              </w:txbxContent>
            </v:textbox>
          </v:rect>
        </w:pict>
      </w:r>
      <w:r>
        <w:rPr>
          <w:noProof/>
        </w:rPr>
        <w:pict>
          <v:shape id="_x0000_s1170" type="#_x0000_t32" style="position:absolute;left:0;text-align:left;margin-left:105.75pt;margin-top:-.15pt;width:69.75pt;height:26.25pt;z-index:251767808" o:connectortype="straight"/>
        </w:pict>
      </w:r>
    </w:p>
    <w:p w:rsidR="00477F8B" w:rsidRDefault="00477F8B" w:rsidP="00477F8B">
      <w:pPr>
        <w:spacing w:line="360" w:lineRule="auto"/>
        <w:jc w:val="center"/>
        <w:rPr>
          <w:b/>
        </w:rPr>
      </w:pPr>
    </w:p>
    <w:p w:rsidR="00477F8B" w:rsidRDefault="00477F8B" w:rsidP="00477F8B">
      <w:pPr>
        <w:spacing w:line="360" w:lineRule="auto"/>
        <w:jc w:val="center"/>
        <w:rPr>
          <w:b/>
        </w:rPr>
      </w:pPr>
    </w:p>
    <w:p w:rsidR="00477F8B" w:rsidRDefault="00477F8B" w:rsidP="00477F8B">
      <w:pPr>
        <w:spacing w:line="360" w:lineRule="auto"/>
        <w:jc w:val="center"/>
        <w:rPr>
          <w:b/>
        </w:rPr>
      </w:pPr>
    </w:p>
    <w:p w:rsidR="006F5F08" w:rsidRPr="00477F8B" w:rsidRDefault="00477F8B" w:rsidP="00F51E40">
      <w:pPr>
        <w:spacing w:line="360" w:lineRule="auto"/>
        <w:jc w:val="center"/>
        <w:rPr>
          <w:b/>
        </w:rPr>
      </w:pPr>
      <w:r w:rsidRPr="00477F8B">
        <w:rPr>
          <w:rFonts w:hint="eastAsia"/>
          <w:b/>
        </w:rPr>
        <w:t>图</w:t>
      </w:r>
      <w:r w:rsidRPr="00477F8B">
        <w:rPr>
          <w:rFonts w:hint="eastAsia"/>
          <w:b/>
        </w:rPr>
        <w:t>5.2</w:t>
      </w:r>
      <w:r w:rsidR="00CE5FD6">
        <w:rPr>
          <w:rFonts w:hint="eastAsia"/>
          <w:b/>
        </w:rPr>
        <w:t xml:space="preserve"> </w:t>
      </w:r>
      <w:r w:rsidR="00CB044C">
        <w:rPr>
          <w:rFonts w:hint="eastAsia"/>
          <w:b/>
        </w:rPr>
        <w:t>(3)</w:t>
      </w: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266BC8" w:rsidP="007836B8">
      <w:pPr>
        <w:spacing w:line="360" w:lineRule="auto"/>
      </w:pPr>
      <w:r>
        <w:rPr>
          <w:rFonts w:hint="eastAsia"/>
        </w:rPr>
        <w:t>营销员信息：图</w:t>
      </w:r>
      <w:r>
        <w:rPr>
          <w:rFonts w:hint="eastAsia"/>
        </w:rPr>
        <w:t>5.3</w:t>
      </w:r>
      <w:r w:rsidR="00D209B9">
        <w:rPr>
          <w:rFonts w:hint="eastAsia"/>
        </w:rPr>
        <w:t xml:space="preserve"> (4)</w:t>
      </w:r>
    </w:p>
    <w:p w:rsidR="00474828" w:rsidRDefault="00474828" w:rsidP="007836B8">
      <w:pPr>
        <w:spacing w:line="360" w:lineRule="auto"/>
      </w:pPr>
    </w:p>
    <w:p w:rsidR="006F5F08" w:rsidRDefault="00CD34B6" w:rsidP="007836B8">
      <w:pPr>
        <w:spacing w:line="360" w:lineRule="auto"/>
      </w:pPr>
      <w:r>
        <w:rPr>
          <w:noProof/>
        </w:rPr>
        <w:pict>
          <v:group id="_x0000_s1186" style="position:absolute;left:0;text-align:left;margin-left:-13.5pt;margin-top:10.35pt;width:430.5pt;height:282pt;z-index:251784192" coordorigin="1425,9135" coordsize="8550,5565">
            <v:rect id="_x0000_s1173" style="position:absolute;left:4755;top:11640;width:1845;height:645">
              <v:textbox style="mso-next-textbox:#_x0000_s1173">
                <w:txbxContent>
                  <w:p w:rsidR="009E0979" w:rsidRDefault="009E0979" w:rsidP="00474828">
                    <w:pPr>
                      <w:ind w:firstLineChars="100" w:firstLine="210"/>
                    </w:pPr>
                    <w:r>
                      <w:rPr>
                        <w:rFonts w:hint="eastAsia"/>
                      </w:rPr>
                      <w:t>营销员信息</w:t>
                    </w:r>
                  </w:p>
                </w:txbxContent>
              </v:textbox>
            </v:rect>
            <v:oval id="_x0000_s1174" style="position:absolute;left:1425;top:11445;width:1695;height:840">
              <v:textbox style="mso-next-textbox:#_x0000_s1174">
                <w:txbxContent>
                  <w:p w:rsidR="009E0979" w:rsidRDefault="009E0979" w:rsidP="00474828">
                    <w:pPr>
                      <w:ind w:firstLineChars="50" w:firstLine="105"/>
                    </w:pPr>
                    <w:r>
                      <w:rPr>
                        <w:rFonts w:hint="eastAsia"/>
                      </w:rPr>
                      <w:t>姓名</w:t>
                    </w:r>
                  </w:p>
                </w:txbxContent>
              </v:textbox>
            </v:oval>
            <v:oval id="_x0000_s1175" style="position:absolute;left:4830;top:9135;width:1845;height:840">
              <v:textbox style="mso-next-textbox:#_x0000_s1175">
                <w:txbxContent>
                  <w:p w:rsidR="009E0979" w:rsidRDefault="009E0979">
                    <w:r>
                      <w:rPr>
                        <w:rFonts w:hint="eastAsia"/>
                      </w:rPr>
                      <w:t>营销员工号</w:t>
                    </w:r>
                  </w:p>
                </w:txbxContent>
              </v:textbox>
            </v:oval>
            <v:oval id="_x0000_s1176" style="position:absolute;left:8280;top:11640;width:1695;height:840">
              <v:textbox style="mso-next-textbox:#_x0000_s1176">
                <w:txbxContent>
                  <w:p w:rsidR="009E0979" w:rsidRDefault="009E0979">
                    <w:r>
                      <w:rPr>
                        <w:rFonts w:hint="eastAsia"/>
                      </w:rPr>
                      <w:t>是否在职</w:t>
                    </w:r>
                  </w:p>
                </w:txbxContent>
              </v:textbox>
            </v:oval>
            <v:oval id="_x0000_s1177" style="position:absolute;left:2550;top:13860;width:1845;height:840">
              <v:textbox style="mso-next-textbox:#_x0000_s1177">
                <w:txbxContent>
                  <w:p w:rsidR="009E0979" w:rsidRDefault="009E0979">
                    <w:r>
                      <w:rPr>
                        <w:rFonts w:hint="eastAsia"/>
                      </w:rPr>
                      <w:t>营销员机构</w:t>
                    </w:r>
                  </w:p>
                </w:txbxContent>
              </v:textbox>
            </v:oval>
            <v:oval id="_x0000_s1179" style="position:absolute;left:7365;top:13860;width:1845;height:840">
              <v:textbox style="mso-next-textbox:#_x0000_s1179">
                <w:txbxContent>
                  <w:p w:rsidR="009E0979" w:rsidRDefault="009E0979">
                    <w:r>
                      <w:rPr>
                        <w:rFonts w:hint="eastAsia"/>
                      </w:rPr>
                      <w:t>营销员渠道</w:t>
                    </w:r>
                  </w:p>
                </w:txbxContent>
              </v:textbox>
            </v:oval>
            <v:shape id="_x0000_s1180" type="#_x0000_t32" style="position:absolute;left:5685;top:9975;width:0;height:1665" o:connectortype="straight"/>
            <v:shape id="_x0000_s1181" type="#_x0000_t32" style="position:absolute;left:3120;top:11925;width:1635;height:1" o:connectortype="straight"/>
            <v:shape id="_x0000_s1182" type="#_x0000_t32" style="position:absolute;left:6600;top:12030;width:1680;height:0;flip:x" o:connectortype="straight"/>
            <v:shape id="_x0000_s1183" type="#_x0000_t32" style="position:absolute;left:3525;top:12285;width:2160;height:1575;flip:y" o:connectortype="straight"/>
            <v:shape id="_x0000_s1185" type="#_x0000_t32" style="position:absolute;left:5685;top:12285;width:2281;height:1575" o:connectortype="straight"/>
          </v:group>
        </w:pict>
      </w: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6F5F08" w:rsidP="007836B8">
      <w:pPr>
        <w:spacing w:line="360" w:lineRule="auto"/>
      </w:pPr>
    </w:p>
    <w:p w:rsidR="006F5F08" w:rsidRDefault="00CB044C" w:rsidP="00CB044C">
      <w:pPr>
        <w:spacing w:line="360" w:lineRule="auto"/>
        <w:jc w:val="center"/>
        <w:rPr>
          <w:ins w:id="53" w:author="Linshiwei" w:date="2018-05-13T20:25:00Z"/>
          <w:b/>
        </w:rPr>
      </w:pPr>
      <w:r w:rsidRPr="00CB044C">
        <w:rPr>
          <w:rFonts w:hint="eastAsia"/>
          <w:b/>
        </w:rPr>
        <w:t>图</w:t>
      </w:r>
      <w:r w:rsidRPr="00CB044C">
        <w:rPr>
          <w:rFonts w:hint="eastAsia"/>
          <w:b/>
        </w:rPr>
        <w:t>5.3</w:t>
      </w:r>
      <w:r w:rsidRPr="00CB044C">
        <w:rPr>
          <w:rFonts w:hint="eastAsia"/>
          <w:b/>
        </w:rPr>
        <w:t>（</w:t>
      </w:r>
      <w:r w:rsidRPr="00CB044C">
        <w:rPr>
          <w:rFonts w:hint="eastAsia"/>
          <w:b/>
        </w:rPr>
        <w:t>4</w:t>
      </w:r>
      <w:r w:rsidRPr="00CB044C">
        <w:rPr>
          <w:rFonts w:hint="eastAsia"/>
          <w:b/>
        </w:rPr>
        <w:t>）</w:t>
      </w:r>
    </w:p>
    <w:p w:rsidR="00973C34" w:rsidRPr="00CB044C" w:rsidRDefault="00973C34" w:rsidP="00CB044C">
      <w:pPr>
        <w:spacing w:line="360" w:lineRule="auto"/>
        <w:jc w:val="center"/>
        <w:rPr>
          <w:b/>
        </w:rPr>
      </w:pPr>
      <w:ins w:id="54" w:author="Linshiwei" w:date="2018-05-13T20:25:00Z">
        <w:r>
          <w:rPr>
            <w:b/>
          </w:rPr>
          <w:t>缺少一个总的</w:t>
        </w:r>
        <w:r>
          <w:rPr>
            <w:rFonts w:hint="eastAsia"/>
            <w:b/>
          </w:rPr>
          <w:t>E</w:t>
        </w:r>
        <w:r>
          <w:rPr>
            <w:b/>
          </w:rPr>
          <w:t>R</w:t>
        </w:r>
        <w:r>
          <w:rPr>
            <w:b/>
          </w:rPr>
          <w:t>图</w:t>
        </w:r>
        <w:r>
          <w:rPr>
            <w:rFonts w:hint="eastAsia"/>
            <w:b/>
          </w:rPr>
          <w:t>，</w:t>
        </w:r>
        <w:r>
          <w:rPr>
            <w:b/>
          </w:rPr>
          <w:t>反映</w:t>
        </w:r>
        <w:r w:rsidR="00FD255A">
          <w:rPr>
            <w:b/>
          </w:rPr>
          <w:t>实体之间相互关系</w:t>
        </w:r>
      </w:ins>
    </w:p>
    <w:p w:rsidR="006F5F08" w:rsidRDefault="00B70489" w:rsidP="00B70489">
      <w:pPr>
        <w:pStyle w:val="1"/>
      </w:pPr>
      <w:bookmarkStart w:id="55" w:name="_Toc513714891"/>
      <w:r w:rsidRPr="00B70489">
        <w:rPr>
          <w:rFonts w:hint="eastAsia"/>
        </w:rPr>
        <w:t>6.</w:t>
      </w:r>
      <w:r w:rsidRPr="00B70489">
        <w:rPr>
          <w:rFonts w:hint="eastAsia"/>
        </w:rPr>
        <w:t>应用功能模块设计和实现</w:t>
      </w:r>
      <w:bookmarkEnd w:id="55"/>
    </w:p>
    <w:p w:rsidR="00C41DBC" w:rsidRDefault="00C41DBC" w:rsidP="00C41DBC">
      <w:pPr>
        <w:pStyle w:val="2"/>
      </w:pPr>
      <w:bookmarkStart w:id="56" w:name="_Toc513714892"/>
      <w:r w:rsidRPr="00C41DBC">
        <w:rPr>
          <w:rFonts w:hint="eastAsia"/>
        </w:rPr>
        <w:t xml:space="preserve">6.1 </w:t>
      </w:r>
      <w:r w:rsidR="00284D4D">
        <w:rPr>
          <w:rFonts w:hint="eastAsia"/>
        </w:rPr>
        <w:t>用户</w:t>
      </w:r>
      <w:r w:rsidRPr="00C41DBC">
        <w:rPr>
          <w:rFonts w:hint="eastAsia"/>
        </w:rPr>
        <w:t>登录</w:t>
      </w:r>
      <w:bookmarkEnd w:id="56"/>
    </w:p>
    <w:p w:rsidR="008129DA" w:rsidRDefault="0045387F" w:rsidP="00F12E3B">
      <w:pPr>
        <w:spacing w:line="360" w:lineRule="auto"/>
        <w:ind w:firstLine="435"/>
      </w:pPr>
      <w:r>
        <w:rPr>
          <w:rFonts w:hint="eastAsia"/>
        </w:rPr>
        <w:t>用户输入登录账号、登录密码，点击“登录”按钮进入营销活动管理系统。</w:t>
      </w:r>
      <w:r w:rsidR="00585347">
        <w:rPr>
          <w:rFonts w:hint="eastAsia"/>
        </w:rPr>
        <w:t>只有登录账号和登录密码被系统校验通过的情况下，才能登录成功。</w:t>
      </w:r>
    </w:p>
    <w:p w:rsidR="00F12E3B" w:rsidRDefault="00F12E3B" w:rsidP="00F12E3B">
      <w:pPr>
        <w:spacing w:line="360" w:lineRule="auto"/>
        <w:ind w:firstLine="435"/>
      </w:pPr>
    </w:p>
    <w:p w:rsidR="00A85AEC" w:rsidRDefault="00C232F8" w:rsidP="00F74B18">
      <w:pPr>
        <w:rPr>
          <w:noProof/>
        </w:rPr>
      </w:pPr>
      <w:r>
        <w:rPr>
          <w:rFonts w:hint="eastAsia"/>
          <w:noProof/>
        </w:rPr>
        <w:drawing>
          <wp:inline distT="0" distB="0" distL="0" distR="0">
            <wp:extent cx="5274310" cy="235714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5274310" cy="2357140"/>
                    </a:xfrm>
                    <a:prstGeom prst="rect">
                      <a:avLst/>
                    </a:prstGeom>
                    <a:noFill/>
                    <a:ln w="9525">
                      <a:noFill/>
                      <a:miter lim="800000"/>
                      <a:headEnd/>
                      <a:tailEnd/>
                    </a:ln>
                  </pic:spPr>
                </pic:pic>
              </a:graphicData>
            </a:graphic>
          </wp:inline>
        </w:drawing>
      </w:r>
    </w:p>
    <w:p w:rsidR="00585347" w:rsidRDefault="00994ACD" w:rsidP="00F12E3B">
      <w:pPr>
        <w:spacing w:line="360" w:lineRule="auto"/>
        <w:ind w:firstLine="435"/>
        <w:jc w:val="center"/>
        <w:rPr>
          <w:b/>
        </w:rPr>
      </w:pPr>
      <w:r w:rsidRPr="00F12E3B">
        <w:rPr>
          <w:rFonts w:hint="eastAsia"/>
          <w:b/>
        </w:rPr>
        <w:t>图</w:t>
      </w:r>
      <w:del w:id="57" w:author="Linshiwei" w:date="2018-05-13T20:25:00Z">
        <w:r w:rsidRPr="00F12E3B" w:rsidDel="00FD255A">
          <w:rPr>
            <w:rFonts w:hint="eastAsia"/>
            <w:b/>
          </w:rPr>
          <w:delText>6.1(1)</w:delText>
        </w:r>
      </w:del>
      <w:ins w:id="58" w:author="Linshiwei" w:date="2018-05-13T20:25:00Z">
        <w:r w:rsidR="00FD255A">
          <w:rPr>
            <w:b/>
          </w:rPr>
          <w:t>6</w:t>
        </w:r>
        <w:r w:rsidR="00FD255A">
          <w:rPr>
            <w:rFonts w:hint="eastAsia"/>
            <w:b/>
          </w:rPr>
          <w:t>-</w:t>
        </w:r>
        <w:r w:rsidR="00FD255A">
          <w:rPr>
            <w:b/>
          </w:rPr>
          <w:t>1</w:t>
        </w:r>
      </w:ins>
      <w:r w:rsidRPr="00F12E3B">
        <w:rPr>
          <w:rFonts w:hint="eastAsia"/>
          <w:b/>
        </w:rPr>
        <w:t xml:space="preserve"> </w:t>
      </w:r>
      <w:r w:rsidRPr="00F12E3B">
        <w:rPr>
          <w:rFonts w:hint="eastAsia"/>
          <w:b/>
        </w:rPr>
        <w:t>登录页面</w:t>
      </w:r>
    </w:p>
    <w:p w:rsidR="00F12E3B" w:rsidRPr="00F12E3B" w:rsidRDefault="00F12E3B" w:rsidP="00F12E3B">
      <w:pPr>
        <w:spacing w:line="360" w:lineRule="auto"/>
        <w:ind w:firstLine="435"/>
        <w:jc w:val="center"/>
        <w:rPr>
          <w:b/>
        </w:rPr>
      </w:pPr>
    </w:p>
    <w:p w:rsidR="00F12E3B" w:rsidRDefault="003F75F9" w:rsidP="00F12E3B">
      <w:pPr>
        <w:spacing w:line="360" w:lineRule="auto"/>
        <w:ind w:firstLine="435"/>
      </w:pPr>
      <w:r>
        <w:rPr>
          <w:rFonts w:hint="eastAsia"/>
        </w:rPr>
        <w:t>如果是内勤人员账号登录</w:t>
      </w:r>
      <w:r w:rsidR="00DC5A3A">
        <w:rPr>
          <w:rFonts w:hint="eastAsia"/>
        </w:rPr>
        <w:t>成功后，</w:t>
      </w:r>
      <w:r w:rsidR="00994ACD">
        <w:rPr>
          <w:rFonts w:hint="eastAsia"/>
        </w:rPr>
        <w:t>进入活动列表</w:t>
      </w:r>
      <w:r>
        <w:rPr>
          <w:rFonts w:hint="eastAsia"/>
        </w:rPr>
        <w:t>页面，可以根据活动名称、创建机构、参与渠道、创建时间</w:t>
      </w:r>
      <w:r w:rsidR="00BE3B3B">
        <w:rPr>
          <w:rFonts w:hint="eastAsia"/>
        </w:rPr>
        <w:t>、活动状态等查询条件进行活动</w:t>
      </w:r>
      <w:r w:rsidR="0024082D">
        <w:rPr>
          <w:rFonts w:hint="eastAsia"/>
        </w:rPr>
        <w:t>信息</w:t>
      </w:r>
      <w:r w:rsidR="00BE3B3B">
        <w:rPr>
          <w:rFonts w:hint="eastAsia"/>
        </w:rPr>
        <w:t>查询。</w:t>
      </w:r>
      <w:r w:rsidR="00A55432">
        <w:rPr>
          <w:rFonts w:hint="eastAsia"/>
        </w:rPr>
        <w:t>进入活动列表页面时默认查询所有的有效活动信息。</w:t>
      </w:r>
      <w:r w:rsidR="00944D6D">
        <w:rPr>
          <w:rFonts w:hint="eastAsia"/>
        </w:rPr>
        <w:t>如图</w:t>
      </w:r>
      <w:r w:rsidR="00944D6D">
        <w:rPr>
          <w:rFonts w:hint="eastAsia"/>
        </w:rPr>
        <w:t>6.</w:t>
      </w:r>
      <w:r w:rsidR="00034CA6">
        <w:rPr>
          <w:rFonts w:hint="eastAsia"/>
        </w:rPr>
        <w:t>1</w:t>
      </w:r>
      <w:r w:rsidR="00944D6D">
        <w:rPr>
          <w:rFonts w:hint="eastAsia"/>
        </w:rPr>
        <w:t xml:space="preserve">(2) </w:t>
      </w:r>
      <w:r w:rsidR="00944D6D">
        <w:rPr>
          <w:rFonts w:hint="eastAsia"/>
        </w:rPr>
        <w:t>活动列表页面。</w:t>
      </w:r>
    </w:p>
    <w:p w:rsidR="00994ACD" w:rsidRDefault="00994ACD" w:rsidP="00F74B18">
      <w:r>
        <w:rPr>
          <w:noProof/>
        </w:rPr>
        <w:lastRenderedPageBreak/>
        <w:drawing>
          <wp:inline distT="0" distB="0" distL="0" distR="0">
            <wp:extent cx="5274310" cy="208974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089742"/>
                    </a:xfrm>
                    <a:prstGeom prst="rect">
                      <a:avLst/>
                    </a:prstGeom>
                    <a:noFill/>
                    <a:ln w="9525">
                      <a:noFill/>
                      <a:miter lim="800000"/>
                      <a:headEnd/>
                      <a:tailEnd/>
                    </a:ln>
                  </pic:spPr>
                </pic:pic>
              </a:graphicData>
            </a:graphic>
          </wp:inline>
        </w:drawing>
      </w:r>
    </w:p>
    <w:p w:rsidR="00F12E3B" w:rsidRPr="008129DA" w:rsidRDefault="00F12E3B" w:rsidP="00994ACD">
      <w:pPr>
        <w:ind w:firstLine="420"/>
      </w:pPr>
    </w:p>
    <w:p w:rsidR="00097A06" w:rsidRPr="00F12E3B" w:rsidRDefault="00F12E3B" w:rsidP="00F12E3B">
      <w:pPr>
        <w:spacing w:line="360" w:lineRule="auto"/>
        <w:ind w:firstLine="435"/>
        <w:jc w:val="center"/>
        <w:rPr>
          <w:b/>
        </w:rPr>
      </w:pPr>
      <w:r w:rsidRPr="00F12E3B">
        <w:rPr>
          <w:rFonts w:hint="eastAsia"/>
          <w:b/>
        </w:rPr>
        <w:t>图</w:t>
      </w:r>
      <w:del w:id="59" w:author="Linshiwei" w:date="2018-05-13T20:26:00Z">
        <w:r w:rsidRPr="00F12E3B" w:rsidDel="00FD255A">
          <w:rPr>
            <w:rFonts w:hint="eastAsia"/>
            <w:b/>
          </w:rPr>
          <w:delText>6.</w:delText>
        </w:r>
        <w:r w:rsidR="00061051" w:rsidDel="00FD255A">
          <w:rPr>
            <w:rFonts w:hint="eastAsia"/>
            <w:b/>
          </w:rPr>
          <w:delText>1</w:delText>
        </w:r>
        <w:r w:rsidRPr="00F12E3B" w:rsidDel="00FD255A">
          <w:rPr>
            <w:rFonts w:hint="eastAsia"/>
            <w:b/>
          </w:rPr>
          <w:delText>(2)</w:delText>
        </w:r>
      </w:del>
      <w:ins w:id="60" w:author="Linshiwei" w:date="2018-05-13T20:26:00Z">
        <w:r w:rsidR="00FD255A">
          <w:rPr>
            <w:b/>
          </w:rPr>
          <w:t>6</w:t>
        </w:r>
        <w:r w:rsidR="00FD255A">
          <w:rPr>
            <w:rFonts w:hint="eastAsia"/>
            <w:b/>
          </w:rPr>
          <w:t>-</w:t>
        </w:r>
        <w:r w:rsidR="00FD255A">
          <w:rPr>
            <w:b/>
          </w:rPr>
          <w:t>2</w:t>
        </w:r>
      </w:ins>
      <w:r w:rsidRPr="00F12E3B">
        <w:rPr>
          <w:rFonts w:hint="eastAsia"/>
          <w:b/>
        </w:rPr>
        <w:t xml:space="preserve"> </w:t>
      </w:r>
      <w:r w:rsidRPr="00F12E3B">
        <w:rPr>
          <w:rFonts w:hint="eastAsia"/>
          <w:b/>
        </w:rPr>
        <w:t>活动列表页面</w:t>
      </w:r>
    </w:p>
    <w:p w:rsidR="00F12E3B" w:rsidRDefault="00F12E3B" w:rsidP="00F12E3B">
      <w:pPr>
        <w:spacing w:line="360" w:lineRule="auto"/>
        <w:ind w:firstLine="435"/>
      </w:pPr>
      <w:r>
        <w:rPr>
          <w:rFonts w:hint="eastAsia"/>
        </w:rPr>
        <w:t>如果内勤登录人员，不想对系统进行操作，想要推出系统，请点击右上角的“退出”，如图</w:t>
      </w:r>
      <w:r>
        <w:rPr>
          <w:rFonts w:hint="eastAsia"/>
        </w:rPr>
        <w:t>6.</w:t>
      </w:r>
      <w:r w:rsidR="009F20D9">
        <w:rPr>
          <w:rFonts w:hint="eastAsia"/>
        </w:rPr>
        <w:t>1(</w:t>
      </w:r>
      <w:r>
        <w:rPr>
          <w:rFonts w:hint="eastAsia"/>
        </w:rPr>
        <w:t xml:space="preserve">3) </w:t>
      </w:r>
      <w:r>
        <w:rPr>
          <w:rFonts w:hint="eastAsia"/>
        </w:rPr>
        <w:t>退出信息页面。</w:t>
      </w:r>
    </w:p>
    <w:p w:rsidR="00DF21B7" w:rsidRDefault="00DF21B7" w:rsidP="00F12E3B">
      <w:pPr>
        <w:spacing w:line="360" w:lineRule="auto"/>
        <w:ind w:firstLine="435"/>
      </w:pPr>
    </w:p>
    <w:p w:rsidR="007A407C" w:rsidRDefault="007A407C" w:rsidP="00F74B18">
      <w:pPr>
        <w:spacing w:line="360" w:lineRule="auto"/>
      </w:pPr>
      <w:r>
        <w:rPr>
          <w:rFonts w:hint="eastAsia"/>
        </w:rPr>
        <w:t xml:space="preserve">  </w:t>
      </w:r>
      <w:r>
        <w:rPr>
          <w:rFonts w:hint="eastAsia"/>
          <w:noProof/>
        </w:rPr>
        <w:drawing>
          <wp:inline distT="0" distB="0" distL="0" distR="0">
            <wp:extent cx="4943475" cy="19240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43475" cy="1924050"/>
                    </a:xfrm>
                    <a:prstGeom prst="rect">
                      <a:avLst/>
                    </a:prstGeom>
                    <a:noFill/>
                    <a:ln w="9525">
                      <a:noFill/>
                      <a:miter lim="800000"/>
                      <a:headEnd/>
                      <a:tailEnd/>
                    </a:ln>
                  </pic:spPr>
                </pic:pic>
              </a:graphicData>
            </a:graphic>
          </wp:inline>
        </w:drawing>
      </w:r>
    </w:p>
    <w:p w:rsidR="00F12E3B" w:rsidRDefault="00F12E3B" w:rsidP="00F12E3B">
      <w:pPr>
        <w:ind w:firstLine="435"/>
      </w:pPr>
    </w:p>
    <w:p w:rsidR="00F12E3B" w:rsidRDefault="00F12E3B" w:rsidP="00F12E3B">
      <w:pPr>
        <w:jc w:val="center"/>
      </w:pPr>
    </w:p>
    <w:p w:rsidR="00F12E3B" w:rsidRDefault="00DF21B7" w:rsidP="00DF21B7">
      <w:pPr>
        <w:jc w:val="center"/>
        <w:rPr>
          <w:b/>
        </w:rPr>
      </w:pPr>
      <w:r w:rsidRPr="00DF21B7">
        <w:rPr>
          <w:rFonts w:hint="eastAsia"/>
          <w:b/>
        </w:rPr>
        <w:t>图</w:t>
      </w:r>
      <w:del w:id="61" w:author="Linshiwei" w:date="2018-05-13T20:26:00Z">
        <w:r w:rsidRPr="00DF21B7" w:rsidDel="00FD255A">
          <w:rPr>
            <w:rFonts w:hint="eastAsia"/>
            <w:b/>
          </w:rPr>
          <w:delText>6.</w:delText>
        </w:r>
        <w:r w:rsidR="005648BB" w:rsidDel="00FD255A">
          <w:rPr>
            <w:rFonts w:hint="eastAsia"/>
            <w:b/>
          </w:rPr>
          <w:delText>1</w:delText>
        </w:r>
        <w:r w:rsidRPr="00DF21B7" w:rsidDel="00FD255A">
          <w:rPr>
            <w:rFonts w:hint="eastAsia"/>
            <w:b/>
          </w:rPr>
          <w:delText>(3)</w:delText>
        </w:r>
      </w:del>
      <w:ins w:id="62" w:author="Linshiwei" w:date="2018-05-13T20:26:00Z">
        <w:r w:rsidR="00FD255A">
          <w:rPr>
            <w:b/>
          </w:rPr>
          <w:t>6</w:t>
        </w:r>
        <w:r w:rsidR="00FD255A">
          <w:rPr>
            <w:rFonts w:hint="eastAsia"/>
            <w:b/>
          </w:rPr>
          <w:t>-</w:t>
        </w:r>
        <w:r w:rsidR="00FD255A">
          <w:rPr>
            <w:b/>
          </w:rPr>
          <w:t>3</w:t>
        </w:r>
      </w:ins>
      <w:r w:rsidRPr="00DF21B7">
        <w:rPr>
          <w:rFonts w:hint="eastAsia"/>
          <w:b/>
        </w:rPr>
        <w:t xml:space="preserve"> </w:t>
      </w:r>
      <w:r w:rsidRPr="00DF21B7">
        <w:rPr>
          <w:rFonts w:hint="eastAsia"/>
          <w:b/>
        </w:rPr>
        <w:t>退出信息页面</w:t>
      </w:r>
    </w:p>
    <w:p w:rsidR="00416AEF" w:rsidRDefault="00416AEF" w:rsidP="00416AEF">
      <w:pPr>
        <w:pStyle w:val="2"/>
      </w:pPr>
      <w:bookmarkStart w:id="63" w:name="_Toc513714893"/>
      <w:r>
        <w:rPr>
          <w:rFonts w:hint="eastAsia"/>
        </w:rPr>
        <w:t>6.2</w:t>
      </w:r>
      <w:r w:rsidR="00564642">
        <w:rPr>
          <w:rFonts w:hint="eastAsia"/>
        </w:rPr>
        <w:t xml:space="preserve"> </w:t>
      </w:r>
      <w:r>
        <w:rPr>
          <w:rFonts w:hint="eastAsia"/>
        </w:rPr>
        <w:t>营销活动创建功能实现</w:t>
      </w:r>
      <w:bookmarkEnd w:id="63"/>
    </w:p>
    <w:p w:rsidR="00267F35" w:rsidRDefault="00267F35" w:rsidP="006C0561">
      <w:pPr>
        <w:spacing w:line="360" w:lineRule="auto"/>
        <w:ind w:firstLine="435"/>
      </w:pPr>
      <w:r>
        <w:rPr>
          <w:rFonts w:hint="eastAsia"/>
        </w:rPr>
        <w:t>内勤人员登录活动列表页面后，点击“潜在客户任务推送创建”</w:t>
      </w:r>
      <w:r w:rsidR="003E5E80">
        <w:rPr>
          <w:rFonts w:hint="eastAsia"/>
        </w:rPr>
        <w:t>按钮，进入</w:t>
      </w:r>
      <w:r w:rsidR="005A0931">
        <w:rPr>
          <w:rFonts w:hint="eastAsia"/>
        </w:rPr>
        <w:t>活动创建的活动基础信息配置页面。</w:t>
      </w:r>
      <w:r w:rsidR="00FB6CFB">
        <w:rPr>
          <w:rFonts w:hint="eastAsia"/>
        </w:rPr>
        <w:t>如图</w:t>
      </w:r>
      <w:r w:rsidR="00FB6CFB">
        <w:rPr>
          <w:rFonts w:hint="eastAsia"/>
        </w:rPr>
        <w:t>6.</w:t>
      </w:r>
      <w:r w:rsidR="00BE3505">
        <w:rPr>
          <w:rFonts w:hint="eastAsia"/>
        </w:rPr>
        <w:t>2</w:t>
      </w:r>
      <w:r w:rsidR="00FB6CFB">
        <w:rPr>
          <w:rFonts w:hint="eastAsia"/>
        </w:rPr>
        <w:t>(</w:t>
      </w:r>
      <w:r w:rsidR="00BE3505">
        <w:rPr>
          <w:rFonts w:hint="eastAsia"/>
        </w:rPr>
        <w:t>1</w:t>
      </w:r>
      <w:r w:rsidR="00FB6CFB">
        <w:rPr>
          <w:rFonts w:hint="eastAsia"/>
        </w:rPr>
        <w:t>)</w:t>
      </w:r>
      <w:r w:rsidR="00FB6CFB">
        <w:rPr>
          <w:rFonts w:hint="eastAsia"/>
        </w:rPr>
        <w:t>活动创建基础信息页面</w:t>
      </w:r>
      <w:r w:rsidR="00693919">
        <w:rPr>
          <w:rFonts w:hint="eastAsia"/>
        </w:rPr>
        <w:t>。</w:t>
      </w:r>
    </w:p>
    <w:p w:rsidR="00693919" w:rsidRDefault="00693919" w:rsidP="00FB6CFB">
      <w:pPr>
        <w:ind w:firstLine="435"/>
      </w:pPr>
    </w:p>
    <w:p w:rsidR="00FB6CFB" w:rsidRPr="00267F35" w:rsidRDefault="00693919" w:rsidP="008E4FF8">
      <w:pPr>
        <w:ind w:firstLineChars="50" w:firstLine="105"/>
      </w:pPr>
      <w:r>
        <w:rPr>
          <w:rFonts w:hint="eastAsia"/>
          <w:noProof/>
        </w:rPr>
        <w:lastRenderedPageBreak/>
        <w:drawing>
          <wp:inline distT="0" distB="0" distL="0" distR="0">
            <wp:extent cx="5274310" cy="2550544"/>
            <wp:effectExtent l="19050" t="0" r="254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274310" cy="2550544"/>
                    </a:xfrm>
                    <a:prstGeom prst="rect">
                      <a:avLst/>
                    </a:prstGeom>
                    <a:noFill/>
                    <a:ln w="9525">
                      <a:noFill/>
                      <a:miter lim="800000"/>
                      <a:headEnd/>
                      <a:tailEnd/>
                    </a:ln>
                  </pic:spPr>
                </pic:pic>
              </a:graphicData>
            </a:graphic>
          </wp:inline>
        </w:drawing>
      </w:r>
    </w:p>
    <w:p w:rsidR="005D38E9" w:rsidRPr="005D38E9" w:rsidRDefault="005D38E9" w:rsidP="005D38E9">
      <w:r>
        <w:rPr>
          <w:rFonts w:hint="eastAsia"/>
        </w:rPr>
        <w:t xml:space="preserve">  </w:t>
      </w:r>
      <w:r w:rsidR="00693919">
        <w:rPr>
          <w:rFonts w:hint="eastAsia"/>
        </w:rPr>
        <w:t xml:space="preserve"> </w:t>
      </w:r>
    </w:p>
    <w:p w:rsidR="00416AEF" w:rsidRDefault="00416AEF" w:rsidP="00DF21B7">
      <w:pPr>
        <w:jc w:val="center"/>
        <w:rPr>
          <w:b/>
        </w:rPr>
      </w:pPr>
    </w:p>
    <w:p w:rsidR="00416AEF" w:rsidRDefault="00E87120" w:rsidP="00E87120">
      <w:pPr>
        <w:jc w:val="center"/>
        <w:rPr>
          <w:b/>
        </w:rPr>
      </w:pPr>
      <w:r w:rsidRPr="00E87120">
        <w:rPr>
          <w:rFonts w:hint="eastAsia"/>
          <w:b/>
        </w:rPr>
        <w:t>图</w:t>
      </w:r>
      <w:del w:id="64" w:author="Linshiwei" w:date="2018-05-13T20:26:00Z">
        <w:r w:rsidRPr="00E87120" w:rsidDel="00FD255A">
          <w:rPr>
            <w:rFonts w:hint="eastAsia"/>
            <w:b/>
          </w:rPr>
          <w:delText>6.2(</w:delText>
        </w:r>
        <w:r w:rsidR="00811D6E" w:rsidDel="00FD255A">
          <w:rPr>
            <w:rFonts w:hint="eastAsia"/>
            <w:b/>
          </w:rPr>
          <w:delText>1</w:delText>
        </w:r>
        <w:r w:rsidRPr="00E87120" w:rsidDel="00FD255A">
          <w:rPr>
            <w:rFonts w:hint="eastAsia"/>
            <w:b/>
          </w:rPr>
          <w:delText>)</w:delText>
        </w:r>
      </w:del>
      <w:ins w:id="65" w:author="Linshiwei" w:date="2018-05-13T20:26:00Z">
        <w:r w:rsidR="00FD255A">
          <w:rPr>
            <w:b/>
          </w:rPr>
          <w:t>6</w:t>
        </w:r>
        <w:r w:rsidR="00FD255A">
          <w:rPr>
            <w:rFonts w:hint="eastAsia"/>
            <w:b/>
          </w:rPr>
          <w:t>-</w:t>
        </w:r>
        <w:r w:rsidR="00FD255A">
          <w:rPr>
            <w:b/>
          </w:rPr>
          <w:t>4</w:t>
        </w:r>
      </w:ins>
      <w:r w:rsidRPr="00E87120">
        <w:rPr>
          <w:rFonts w:hint="eastAsia"/>
          <w:b/>
        </w:rPr>
        <w:t>活动创建基础信息页面</w:t>
      </w:r>
      <w:ins w:id="66" w:author="Linshiwei" w:date="2018-05-13T20:26:00Z">
        <w:r w:rsidR="00FD255A">
          <w:rPr>
            <w:rFonts w:hint="eastAsia"/>
            <w:b/>
          </w:rPr>
          <w:t xml:space="preserve"> </w:t>
        </w:r>
        <w:r w:rsidR="00FD255A">
          <w:rPr>
            <w:b/>
          </w:rPr>
          <w:t xml:space="preserve"> </w:t>
        </w:r>
        <w:r w:rsidR="00FD255A">
          <w:rPr>
            <w:b/>
          </w:rPr>
          <w:t>以下同样依次</w:t>
        </w:r>
      </w:ins>
      <w:ins w:id="67" w:author="Linshiwei" w:date="2018-05-13T20:27:00Z">
        <w:r w:rsidR="00FD255A">
          <w:rPr>
            <w:b/>
          </w:rPr>
          <w:t>修改</w:t>
        </w:r>
      </w:ins>
    </w:p>
    <w:p w:rsidR="006C0561" w:rsidRDefault="006C0561" w:rsidP="00E87120">
      <w:pPr>
        <w:jc w:val="center"/>
        <w:rPr>
          <w:b/>
        </w:rPr>
      </w:pPr>
    </w:p>
    <w:p w:rsidR="006C0561" w:rsidRDefault="006C0561" w:rsidP="00E87120">
      <w:pPr>
        <w:jc w:val="center"/>
        <w:rPr>
          <w:b/>
        </w:rPr>
      </w:pPr>
    </w:p>
    <w:p w:rsidR="006C0561" w:rsidRDefault="006C0561" w:rsidP="00590679">
      <w:pPr>
        <w:rPr>
          <w:b/>
        </w:rPr>
      </w:pPr>
    </w:p>
    <w:p w:rsidR="00416AEF" w:rsidRDefault="005E34BC" w:rsidP="006C0561">
      <w:pPr>
        <w:spacing w:line="360" w:lineRule="auto"/>
        <w:ind w:firstLineChars="150" w:firstLine="315"/>
      </w:pPr>
      <w:r w:rsidRPr="006C0561">
        <w:rPr>
          <w:rFonts w:hint="eastAsia"/>
        </w:rPr>
        <w:t xml:space="preserve"> </w:t>
      </w:r>
      <w:r w:rsidRPr="006C0561">
        <w:rPr>
          <w:rFonts w:hint="eastAsia"/>
        </w:rPr>
        <w:t>活动创建人需要输入活动名称，选择活动的开始时间、结束时间。然后点击“下一步”，进入活动的营销员筛选页面，选择渠道、机构信息后，点击“下一步”进行营销员筛选，同时活动</w:t>
      </w:r>
      <w:r w:rsidR="006F1859" w:rsidRPr="006C0561">
        <w:rPr>
          <w:rFonts w:hint="eastAsia"/>
        </w:rPr>
        <w:t>被创建。</w:t>
      </w:r>
      <w:r w:rsidR="000345C4">
        <w:rPr>
          <w:rFonts w:hint="eastAsia"/>
        </w:rPr>
        <w:t>如图</w:t>
      </w:r>
      <w:r w:rsidR="000345C4">
        <w:rPr>
          <w:rFonts w:hint="eastAsia"/>
        </w:rPr>
        <w:t>6.2(4)</w:t>
      </w:r>
      <w:r w:rsidR="000345C4">
        <w:rPr>
          <w:rFonts w:hint="eastAsia"/>
        </w:rPr>
        <w:t>营销员筛选页面</w:t>
      </w:r>
      <w:r w:rsidR="00BD7EFA">
        <w:rPr>
          <w:rFonts w:hint="eastAsia"/>
        </w:rPr>
        <w:t>。</w:t>
      </w:r>
    </w:p>
    <w:p w:rsidR="00F424E5" w:rsidRDefault="00F424E5" w:rsidP="00F74B18">
      <w:pPr>
        <w:spacing w:line="360" w:lineRule="auto"/>
      </w:pPr>
      <w:r>
        <w:rPr>
          <w:rFonts w:hint="eastAsia"/>
        </w:rPr>
        <w:t xml:space="preserve"> </w:t>
      </w:r>
      <w:r w:rsidR="00F74B18">
        <w:rPr>
          <w:rFonts w:hint="eastAsia"/>
          <w:noProof/>
        </w:rPr>
        <w:drawing>
          <wp:inline distT="0" distB="0" distL="0" distR="0">
            <wp:extent cx="5274310" cy="374702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274310" cy="3747025"/>
                    </a:xfrm>
                    <a:prstGeom prst="rect">
                      <a:avLst/>
                    </a:prstGeom>
                    <a:noFill/>
                    <a:ln w="9525">
                      <a:noFill/>
                      <a:miter lim="800000"/>
                      <a:headEnd/>
                      <a:tailEnd/>
                    </a:ln>
                  </pic:spPr>
                </pic:pic>
              </a:graphicData>
            </a:graphic>
          </wp:inline>
        </w:drawing>
      </w:r>
    </w:p>
    <w:p w:rsidR="00F424E5" w:rsidRDefault="00F424E5" w:rsidP="006C0561">
      <w:pPr>
        <w:spacing w:line="360" w:lineRule="auto"/>
        <w:ind w:firstLineChars="150" w:firstLine="315"/>
      </w:pPr>
    </w:p>
    <w:p w:rsidR="00BD7EFA" w:rsidRPr="00A25A17" w:rsidRDefault="00A25A17" w:rsidP="00A25A17">
      <w:pPr>
        <w:spacing w:line="360" w:lineRule="auto"/>
        <w:ind w:firstLineChars="150" w:firstLine="316"/>
        <w:jc w:val="center"/>
        <w:rPr>
          <w:b/>
        </w:rPr>
      </w:pPr>
      <w:r w:rsidRPr="00A25A17">
        <w:rPr>
          <w:rFonts w:hint="eastAsia"/>
          <w:b/>
        </w:rPr>
        <w:t>图</w:t>
      </w:r>
      <w:r w:rsidRPr="00A25A17">
        <w:rPr>
          <w:rFonts w:hint="eastAsia"/>
          <w:b/>
        </w:rPr>
        <w:t>6.2(4)</w:t>
      </w:r>
      <w:r w:rsidRPr="00A25A17">
        <w:rPr>
          <w:rFonts w:hint="eastAsia"/>
          <w:b/>
        </w:rPr>
        <w:t>营销员筛选页面</w:t>
      </w:r>
    </w:p>
    <w:p w:rsidR="000345C4" w:rsidRDefault="000345C4" w:rsidP="006C0561">
      <w:pPr>
        <w:spacing w:line="360" w:lineRule="auto"/>
        <w:ind w:firstLineChars="150" w:firstLine="315"/>
      </w:pPr>
    </w:p>
    <w:p w:rsidR="000345C4" w:rsidRDefault="00B14CD5" w:rsidP="006C0561">
      <w:pPr>
        <w:spacing w:line="360" w:lineRule="auto"/>
        <w:ind w:firstLineChars="150" w:firstLine="315"/>
      </w:pPr>
      <w:r>
        <w:rPr>
          <w:rFonts w:hint="eastAsia"/>
        </w:rPr>
        <w:t xml:space="preserve">  </w:t>
      </w:r>
      <w:r>
        <w:rPr>
          <w:rFonts w:hint="eastAsia"/>
        </w:rPr>
        <w:t>活动创建人点击“下一步”时，系统会把筛选的营销员存到营销员活动参与表，且活动活动成功，这个时候会进入潜在客户上传页面，</w:t>
      </w:r>
      <w:r w:rsidR="00C14262">
        <w:rPr>
          <w:rFonts w:hint="eastAsia"/>
        </w:rPr>
        <w:t>如果活动创建人此时放弃上传潜在客户，可以关闭此页面，返回到活动列表进行活动查询，此时新建的活动状态为计划中。</w:t>
      </w:r>
      <w:r w:rsidR="003F4150">
        <w:rPr>
          <w:rFonts w:hint="eastAsia"/>
        </w:rPr>
        <w:t>如果活动创建人进入潜在客户上传页面后，可以看到活动参与的营销员数。</w:t>
      </w:r>
      <w:r w:rsidR="00D01EF4">
        <w:rPr>
          <w:rFonts w:hint="eastAsia"/>
        </w:rPr>
        <w:t>如图</w:t>
      </w:r>
      <w:r w:rsidR="00D01EF4">
        <w:rPr>
          <w:rFonts w:hint="eastAsia"/>
        </w:rPr>
        <w:t>6.2(5)</w:t>
      </w:r>
      <w:r w:rsidR="00D01EF4">
        <w:rPr>
          <w:rFonts w:hint="eastAsia"/>
        </w:rPr>
        <w:t>潜在客户上传页面。</w:t>
      </w:r>
    </w:p>
    <w:p w:rsidR="00D01EF4" w:rsidRDefault="00D01EF4" w:rsidP="006C0561">
      <w:pPr>
        <w:spacing w:line="360" w:lineRule="auto"/>
        <w:ind w:firstLineChars="150" w:firstLine="315"/>
      </w:pPr>
    </w:p>
    <w:p w:rsidR="00D01EF4" w:rsidRDefault="00D01EF4" w:rsidP="006C0561">
      <w:pPr>
        <w:spacing w:line="360" w:lineRule="auto"/>
        <w:ind w:firstLineChars="150" w:firstLine="315"/>
      </w:pPr>
    </w:p>
    <w:p w:rsidR="00D01EF4" w:rsidRDefault="00D01EF4" w:rsidP="006C0561">
      <w:pPr>
        <w:spacing w:line="360" w:lineRule="auto"/>
        <w:ind w:firstLineChars="150" w:firstLine="315"/>
      </w:pPr>
    </w:p>
    <w:p w:rsidR="00D01EF4" w:rsidRDefault="00D01EF4" w:rsidP="006C0561">
      <w:pPr>
        <w:spacing w:line="360" w:lineRule="auto"/>
        <w:ind w:firstLineChars="150" w:firstLine="315"/>
      </w:pPr>
    </w:p>
    <w:p w:rsidR="00942AEE" w:rsidRDefault="00942AEE" w:rsidP="00942AEE">
      <w:pPr>
        <w:spacing w:line="360" w:lineRule="auto"/>
      </w:pPr>
    </w:p>
    <w:p w:rsidR="000345C4" w:rsidRDefault="001B16E9" w:rsidP="001B16E9">
      <w:pPr>
        <w:spacing w:line="360" w:lineRule="auto"/>
      </w:pPr>
      <w:r>
        <w:rPr>
          <w:rFonts w:hint="eastAsia"/>
          <w:noProof/>
        </w:rPr>
        <w:drawing>
          <wp:inline distT="0" distB="0" distL="0" distR="0">
            <wp:extent cx="5274310" cy="3150660"/>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274310" cy="3150660"/>
                    </a:xfrm>
                    <a:prstGeom prst="rect">
                      <a:avLst/>
                    </a:prstGeom>
                    <a:noFill/>
                    <a:ln w="9525">
                      <a:noFill/>
                      <a:miter lim="800000"/>
                      <a:headEnd/>
                      <a:tailEnd/>
                    </a:ln>
                  </pic:spPr>
                </pic:pic>
              </a:graphicData>
            </a:graphic>
          </wp:inline>
        </w:drawing>
      </w:r>
    </w:p>
    <w:p w:rsidR="000345C4" w:rsidRDefault="000345C4" w:rsidP="006C0561">
      <w:pPr>
        <w:spacing w:line="360" w:lineRule="auto"/>
        <w:ind w:firstLineChars="150" w:firstLine="315"/>
      </w:pPr>
    </w:p>
    <w:p w:rsidR="004F23C6" w:rsidRDefault="004F23C6" w:rsidP="004F23C6">
      <w:pPr>
        <w:spacing w:line="360" w:lineRule="auto"/>
        <w:ind w:firstLineChars="150" w:firstLine="315"/>
        <w:jc w:val="center"/>
      </w:pPr>
      <w:r>
        <w:rPr>
          <w:rFonts w:hint="eastAsia"/>
        </w:rPr>
        <w:t>图</w:t>
      </w:r>
      <w:r>
        <w:rPr>
          <w:rFonts w:hint="eastAsia"/>
        </w:rPr>
        <w:t>6.2(5)</w:t>
      </w:r>
      <w:r>
        <w:rPr>
          <w:rFonts w:hint="eastAsia"/>
        </w:rPr>
        <w:t>潜在客户上传页面</w:t>
      </w:r>
    </w:p>
    <w:p w:rsidR="00A81CEE" w:rsidRDefault="00A81CEE" w:rsidP="00A81CEE">
      <w:pPr>
        <w:pStyle w:val="2"/>
      </w:pPr>
      <w:bookmarkStart w:id="68" w:name="_Toc513714894"/>
      <w:r w:rsidRPr="00ED0880">
        <w:rPr>
          <w:rFonts w:hint="eastAsia"/>
        </w:rPr>
        <w:t xml:space="preserve">6.3 </w:t>
      </w:r>
      <w:r w:rsidRPr="00ED0880">
        <w:rPr>
          <w:rFonts w:hint="eastAsia"/>
        </w:rPr>
        <w:t>潜在客户信息</w:t>
      </w:r>
      <w:r>
        <w:rPr>
          <w:rFonts w:hint="eastAsia"/>
        </w:rPr>
        <w:t>匹配</w:t>
      </w:r>
      <w:r w:rsidRPr="00ED0880">
        <w:rPr>
          <w:rFonts w:hint="eastAsia"/>
        </w:rPr>
        <w:t>功能实现</w:t>
      </w:r>
      <w:bookmarkEnd w:id="68"/>
    </w:p>
    <w:p w:rsidR="007F6582" w:rsidRDefault="00B85603" w:rsidP="007F6582">
      <w:pPr>
        <w:spacing w:line="360" w:lineRule="auto"/>
        <w:ind w:firstLineChars="150" w:firstLine="315"/>
      </w:pPr>
      <w:r>
        <w:rPr>
          <w:rFonts w:hint="eastAsia"/>
        </w:rPr>
        <w:t xml:space="preserve"> </w:t>
      </w:r>
      <w:r w:rsidR="00394B44">
        <w:rPr>
          <w:rFonts w:hint="eastAsia"/>
        </w:rPr>
        <w:t>内勤人员进入潜在客户匹配页面后，点击“导入”按钮，页面会提示操作人选择要长传</w:t>
      </w:r>
      <w:r w:rsidR="00394B44">
        <w:rPr>
          <w:rFonts w:hint="eastAsia"/>
        </w:rPr>
        <w:lastRenderedPageBreak/>
        <w:t>的潜在客户信息，并且上传格式要求是</w:t>
      </w:r>
      <w:r w:rsidR="00394B44">
        <w:rPr>
          <w:rFonts w:hint="eastAsia"/>
        </w:rPr>
        <w:t>execl</w:t>
      </w:r>
      <w:r w:rsidR="00394B44">
        <w:rPr>
          <w:rFonts w:hint="eastAsia"/>
        </w:rPr>
        <w:t>格式，且上传字段要求为姓名、手机号、地址三个字段。</w:t>
      </w:r>
      <w:r w:rsidR="003F743B">
        <w:rPr>
          <w:rFonts w:hint="eastAsia"/>
        </w:rPr>
        <w:t>如图</w:t>
      </w:r>
      <w:r w:rsidR="003F743B">
        <w:rPr>
          <w:rFonts w:hint="eastAsia"/>
        </w:rPr>
        <w:t>6.3(1)</w:t>
      </w:r>
      <w:r w:rsidR="003F743B">
        <w:rPr>
          <w:rFonts w:hint="eastAsia"/>
        </w:rPr>
        <w:t>潜在客户上传页面。</w:t>
      </w:r>
    </w:p>
    <w:p w:rsidR="007F6582" w:rsidRDefault="007F6582" w:rsidP="009E4A5A">
      <w:pPr>
        <w:spacing w:line="360" w:lineRule="auto"/>
        <w:ind w:firstLineChars="50" w:firstLine="105"/>
      </w:pPr>
      <w:r>
        <w:rPr>
          <w:noProof/>
        </w:rPr>
        <w:drawing>
          <wp:inline distT="0" distB="0" distL="0" distR="0">
            <wp:extent cx="5274310" cy="2952467"/>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srcRect/>
                    <a:stretch>
                      <a:fillRect/>
                    </a:stretch>
                  </pic:blipFill>
                  <pic:spPr bwMode="auto">
                    <a:xfrm>
                      <a:off x="0" y="0"/>
                      <a:ext cx="5274310" cy="2952467"/>
                    </a:xfrm>
                    <a:prstGeom prst="rect">
                      <a:avLst/>
                    </a:prstGeom>
                    <a:noFill/>
                    <a:ln w="9525">
                      <a:noFill/>
                      <a:miter lim="800000"/>
                      <a:headEnd/>
                      <a:tailEnd/>
                    </a:ln>
                  </pic:spPr>
                </pic:pic>
              </a:graphicData>
            </a:graphic>
          </wp:inline>
        </w:drawing>
      </w:r>
    </w:p>
    <w:p w:rsidR="007F6582" w:rsidRDefault="007F6582" w:rsidP="007F6582">
      <w:pPr>
        <w:spacing w:line="360" w:lineRule="auto"/>
        <w:ind w:firstLineChars="150" w:firstLine="315"/>
        <w:jc w:val="center"/>
      </w:pPr>
      <w:r>
        <w:rPr>
          <w:rFonts w:hint="eastAsia"/>
        </w:rPr>
        <w:t>图</w:t>
      </w:r>
      <w:r>
        <w:rPr>
          <w:rFonts w:hint="eastAsia"/>
        </w:rPr>
        <w:t>6.3(1)</w:t>
      </w:r>
      <w:r>
        <w:rPr>
          <w:rFonts w:hint="eastAsia"/>
        </w:rPr>
        <w:t>潜在客户上传页面</w:t>
      </w:r>
    </w:p>
    <w:p w:rsidR="007F6582" w:rsidRDefault="00B9384F" w:rsidP="00B9384F">
      <w:pPr>
        <w:spacing w:line="360" w:lineRule="auto"/>
        <w:ind w:firstLineChars="150" w:firstLine="315"/>
      </w:pPr>
      <w:r>
        <w:rPr>
          <w:rFonts w:hint="eastAsia"/>
        </w:rPr>
        <w:t>内勤</w:t>
      </w:r>
      <w:r w:rsidR="00BF1C7F">
        <w:rPr>
          <w:rFonts w:hint="eastAsia"/>
        </w:rPr>
        <w:t>操作</w:t>
      </w:r>
      <w:r>
        <w:rPr>
          <w:rFonts w:hint="eastAsia"/>
        </w:rPr>
        <w:t>人员，点击“选择文件”按钮</w:t>
      </w:r>
      <w:r w:rsidR="00BF1C7F">
        <w:rPr>
          <w:rFonts w:hint="eastAsia"/>
        </w:rPr>
        <w:t>，选择要上传的潜在客户信息文件，点击“确定”后返回到上传页面如图</w:t>
      </w:r>
      <w:r w:rsidR="00BF1C7F">
        <w:rPr>
          <w:rFonts w:hint="eastAsia"/>
        </w:rPr>
        <w:t>6.3(2)</w:t>
      </w:r>
      <w:r w:rsidR="00BF1C7F">
        <w:rPr>
          <w:rFonts w:hint="eastAsia"/>
        </w:rPr>
        <w:t>潜在客户文件选择成功页面，会显示上传文件的文件名。</w:t>
      </w:r>
    </w:p>
    <w:p w:rsidR="00BF1C7F" w:rsidRDefault="00BF1C7F" w:rsidP="00B9384F">
      <w:pPr>
        <w:spacing w:line="360" w:lineRule="auto"/>
        <w:ind w:firstLineChars="150" w:firstLine="315"/>
      </w:pPr>
      <w:r>
        <w:rPr>
          <w:noProof/>
        </w:rPr>
        <w:drawing>
          <wp:inline distT="0" distB="0" distL="0" distR="0">
            <wp:extent cx="5274310" cy="2921690"/>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5274310" cy="2921690"/>
                    </a:xfrm>
                    <a:prstGeom prst="rect">
                      <a:avLst/>
                    </a:prstGeom>
                    <a:noFill/>
                    <a:ln w="9525">
                      <a:noFill/>
                      <a:miter lim="800000"/>
                      <a:headEnd/>
                      <a:tailEnd/>
                    </a:ln>
                  </pic:spPr>
                </pic:pic>
              </a:graphicData>
            </a:graphic>
          </wp:inline>
        </w:drawing>
      </w:r>
    </w:p>
    <w:p w:rsidR="00BF1C7F" w:rsidRDefault="00BF1C7F" w:rsidP="00BF1C7F">
      <w:pPr>
        <w:spacing w:line="360" w:lineRule="auto"/>
        <w:ind w:firstLineChars="150" w:firstLine="315"/>
        <w:jc w:val="center"/>
      </w:pPr>
      <w:r>
        <w:rPr>
          <w:rFonts w:hint="eastAsia"/>
        </w:rPr>
        <w:t>图</w:t>
      </w:r>
      <w:r>
        <w:rPr>
          <w:rFonts w:hint="eastAsia"/>
        </w:rPr>
        <w:t>6.3(2)</w:t>
      </w:r>
      <w:r>
        <w:rPr>
          <w:rFonts w:hint="eastAsia"/>
        </w:rPr>
        <w:t>潜在客户文件选择成功页面</w:t>
      </w:r>
    </w:p>
    <w:p w:rsidR="002F24E4" w:rsidRDefault="00CD3B5A" w:rsidP="002F24E4">
      <w:pPr>
        <w:spacing w:line="360" w:lineRule="auto"/>
        <w:ind w:firstLineChars="150" w:firstLine="315"/>
      </w:pPr>
      <w:r>
        <w:rPr>
          <w:rFonts w:hint="eastAsia"/>
        </w:rPr>
        <w:t xml:space="preserve"> </w:t>
      </w:r>
      <w:r>
        <w:rPr>
          <w:rFonts w:hint="eastAsia"/>
        </w:rPr>
        <w:t>活动操作人，选择点击“确定导入”按钮后，会弹出是否确认导入的提示框，如图</w:t>
      </w:r>
      <w:r>
        <w:rPr>
          <w:rFonts w:hint="eastAsia"/>
        </w:rPr>
        <w:t>6.3(3)</w:t>
      </w:r>
      <w:r>
        <w:rPr>
          <w:rFonts w:hint="eastAsia"/>
        </w:rPr>
        <w:t>潜在客户文件导入确认页面</w:t>
      </w:r>
      <w:r w:rsidR="00DE4C12">
        <w:rPr>
          <w:rFonts w:hint="eastAsia"/>
        </w:rPr>
        <w:t>。</w:t>
      </w:r>
    </w:p>
    <w:p w:rsidR="00CD3B5A" w:rsidRDefault="00CD3B5A" w:rsidP="002F24E4">
      <w:pPr>
        <w:spacing w:line="360" w:lineRule="auto"/>
        <w:ind w:firstLineChars="150" w:firstLine="315"/>
      </w:pPr>
      <w:r>
        <w:rPr>
          <w:noProof/>
        </w:rPr>
        <w:lastRenderedPageBreak/>
        <w:drawing>
          <wp:inline distT="0" distB="0" distL="0" distR="0">
            <wp:extent cx="5274310" cy="3018037"/>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srcRect/>
                    <a:stretch>
                      <a:fillRect/>
                    </a:stretch>
                  </pic:blipFill>
                  <pic:spPr bwMode="auto">
                    <a:xfrm>
                      <a:off x="0" y="0"/>
                      <a:ext cx="5274310" cy="3018037"/>
                    </a:xfrm>
                    <a:prstGeom prst="rect">
                      <a:avLst/>
                    </a:prstGeom>
                    <a:noFill/>
                    <a:ln w="9525">
                      <a:noFill/>
                      <a:miter lim="800000"/>
                      <a:headEnd/>
                      <a:tailEnd/>
                    </a:ln>
                  </pic:spPr>
                </pic:pic>
              </a:graphicData>
            </a:graphic>
          </wp:inline>
        </w:drawing>
      </w:r>
    </w:p>
    <w:p w:rsidR="00C2271B" w:rsidRDefault="00C2271B" w:rsidP="00C2271B">
      <w:pPr>
        <w:spacing w:line="360" w:lineRule="auto"/>
        <w:ind w:firstLineChars="150" w:firstLine="315"/>
        <w:jc w:val="center"/>
      </w:pPr>
      <w:r>
        <w:rPr>
          <w:rFonts w:hint="eastAsia"/>
        </w:rPr>
        <w:t>图</w:t>
      </w:r>
      <w:r>
        <w:rPr>
          <w:rFonts w:hint="eastAsia"/>
        </w:rPr>
        <w:t>6.3(3)</w:t>
      </w:r>
      <w:r>
        <w:rPr>
          <w:rFonts w:hint="eastAsia"/>
        </w:rPr>
        <w:t>潜在客户文件导入确认页面</w:t>
      </w:r>
    </w:p>
    <w:p w:rsidR="00541517" w:rsidRDefault="008629ED" w:rsidP="008629ED">
      <w:pPr>
        <w:spacing w:line="360" w:lineRule="auto"/>
        <w:ind w:firstLineChars="150" w:firstLine="315"/>
      </w:pPr>
      <w:r>
        <w:rPr>
          <w:rFonts w:hint="eastAsia"/>
        </w:rPr>
        <w:t xml:space="preserve"> </w:t>
      </w:r>
    </w:p>
    <w:p w:rsidR="00541517" w:rsidRDefault="00541517" w:rsidP="008629ED">
      <w:pPr>
        <w:spacing w:line="360" w:lineRule="auto"/>
        <w:ind w:firstLineChars="150" w:firstLine="315"/>
      </w:pPr>
    </w:p>
    <w:p w:rsidR="00541517" w:rsidRDefault="00541517" w:rsidP="008629ED">
      <w:pPr>
        <w:spacing w:line="360" w:lineRule="auto"/>
        <w:ind w:firstLineChars="150" w:firstLine="315"/>
      </w:pPr>
    </w:p>
    <w:p w:rsidR="003F374E" w:rsidRDefault="008629ED" w:rsidP="008629ED">
      <w:pPr>
        <w:spacing w:line="360" w:lineRule="auto"/>
        <w:ind w:firstLineChars="150" w:firstLine="315"/>
      </w:pPr>
      <w:r>
        <w:rPr>
          <w:rFonts w:hint="eastAsia"/>
        </w:rPr>
        <w:t>点击“确认”按钮后，系统调用匹配逻辑进行潜在客户和筛选的营销员的匹配，同时关闭确认框，返回到潜在客户导入页面，同时更新导入信息报表数据。</w:t>
      </w:r>
    </w:p>
    <w:p w:rsidR="003F374E" w:rsidRDefault="003F374E" w:rsidP="008629ED">
      <w:pPr>
        <w:spacing w:line="360" w:lineRule="auto"/>
        <w:ind w:firstLineChars="150" w:firstLine="315"/>
      </w:pPr>
    </w:p>
    <w:p w:rsidR="008629ED" w:rsidRDefault="008629ED" w:rsidP="003F374E">
      <w:pPr>
        <w:spacing w:line="360" w:lineRule="auto"/>
        <w:ind w:firstLineChars="300" w:firstLine="630"/>
      </w:pPr>
      <w:r>
        <w:rPr>
          <w:rFonts w:hint="eastAsia"/>
        </w:rPr>
        <w:t>如图</w:t>
      </w:r>
      <w:r>
        <w:rPr>
          <w:rFonts w:hint="eastAsia"/>
        </w:rPr>
        <w:t>6.3(4)</w:t>
      </w:r>
      <w:r w:rsidR="003B1432">
        <w:rPr>
          <w:rFonts w:hint="eastAsia"/>
        </w:rPr>
        <w:t>报表页面</w:t>
      </w:r>
    </w:p>
    <w:p w:rsidR="008629ED" w:rsidRDefault="008629ED" w:rsidP="00B80EEE">
      <w:pPr>
        <w:spacing w:line="360" w:lineRule="auto"/>
      </w:pPr>
      <w:r>
        <w:rPr>
          <w:rFonts w:hint="eastAsia"/>
          <w:noProof/>
        </w:rPr>
        <w:drawing>
          <wp:inline distT="0" distB="0" distL="0" distR="0">
            <wp:extent cx="5274310" cy="3090896"/>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srcRect/>
                    <a:stretch>
                      <a:fillRect/>
                    </a:stretch>
                  </pic:blipFill>
                  <pic:spPr bwMode="auto">
                    <a:xfrm>
                      <a:off x="0" y="0"/>
                      <a:ext cx="5274310" cy="3090896"/>
                    </a:xfrm>
                    <a:prstGeom prst="rect">
                      <a:avLst/>
                    </a:prstGeom>
                    <a:noFill/>
                    <a:ln w="9525">
                      <a:noFill/>
                      <a:miter lim="800000"/>
                      <a:headEnd/>
                      <a:tailEnd/>
                    </a:ln>
                  </pic:spPr>
                </pic:pic>
              </a:graphicData>
            </a:graphic>
          </wp:inline>
        </w:drawing>
      </w:r>
    </w:p>
    <w:p w:rsidR="008629ED" w:rsidRDefault="0088420B" w:rsidP="00C2271B">
      <w:pPr>
        <w:spacing w:line="360" w:lineRule="auto"/>
        <w:ind w:firstLineChars="150" w:firstLine="315"/>
        <w:jc w:val="center"/>
      </w:pPr>
      <w:r>
        <w:rPr>
          <w:rFonts w:hint="eastAsia"/>
        </w:rPr>
        <w:lastRenderedPageBreak/>
        <w:t>图</w:t>
      </w:r>
      <w:r>
        <w:rPr>
          <w:rFonts w:hint="eastAsia"/>
        </w:rPr>
        <w:t>6.3(4)</w:t>
      </w:r>
      <w:r>
        <w:rPr>
          <w:rFonts w:hint="eastAsia"/>
        </w:rPr>
        <w:t>报表页面</w:t>
      </w:r>
    </w:p>
    <w:p w:rsidR="00F47EB1" w:rsidRDefault="00F47EB1" w:rsidP="00C2271B">
      <w:pPr>
        <w:spacing w:line="360" w:lineRule="auto"/>
        <w:ind w:firstLineChars="150" w:firstLine="315"/>
        <w:jc w:val="center"/>
      </w:pPr>
    </w:p>
    <w:p w:rsidR="00C2271B" w:rsidRDefault="00D24915" w:rsidP="00716168">
      <w:pPr>
        <w:spacing w:line="360" w:lineRule="auto"/>
        <w:ind w:firstLineChars="150" w:firstLine="315"/>
      </w:pPr>
      <w:r>
        <w:rPr>
          <w:rFonts w:hint="eastAsia"/>
        </w:rPr>
        <w:t xml:space="preserve"> </w:t>
      </w:r>
      <w:r w:rsidR="00716168">
        <w:rPr>
          <w:rFonts w:hint="eastAsia"/>
        </w:rPr>
        <w:t>如果导入的潜在客户信息是曾经导入过的潜在客户，</w:t>
      </w:r>
      <w:r w:rsidR="006F6210">
        <w:rPr>
          <w:rFonts w:hint="eastAsia"/>
        </w:rPr>
        <w:t>再次</w:t>
      </w:r>
      <w:r w:rsidR="009D63B2">
        <w:rPr>
          <w:rFonts w:hint="eastAsia"/>
        </w:rPr>
        <w:t>导入匹配的时候会去历史分单过的历史营销员，如果</w:t>
      </w:r>
      <w:r w:rsidR="00B1796F">
        <w:rPr>
          <w:rFonts w:hint="eastAsia"/>
        </w:rPr>
        <w:t>历史</w:t>
      </w:r>
      <w:r w:rsidR="009D63B2">
        <w:rPr>
          <w:rFonts w:hint="eastAsia"/>
        </w:rPr>
        <w:t>营销员</w:t>
      </w:r>
      <w:r w:rsidR="00B1796F">
        <w:rPr>
          <w:rFonts w:hint="eastAsia"/>
        </w:rPr>
        <w:t>离职，则重新分配新的营销员。</w:t>
      </w:r>
    </w:p>
    <w:p w:rsidR="000F372A" w:rsidRDefault="000F372A" w:rsidP="00716168">
      <w:pPr>
        <w:spacing w:line="360" w:lineRule="auto"/>
        <w:ind w:firstLineChars="150" w:firstLine="315"/>
      </w:pPr>
      <w:r>
        <w:rPr>
          <w:rFonts w:hint="eastAsia"/>
        </w:rPr>
        <w:t xml:space="preserve"> </w:t>
      </w:r>
      <w:r>
        <w:rPr>
          <w:rFonts w:hint="eastAsia"/>
        </w:rPr>
        <w:t>如果活动创建人在潜在客户匹配页面</w:t>
      </w:r>
      <w:r w:rsidR="00243392">
        <w:rPr>
          <w:rFonts w:hint="eastAsia"/>
        </w:rPr>
        <w:t>上</w:t>
      </w:r>
      <w:r>
        <w:rPr>
          <w:rFonts w:hint="eastAsia"/>
        </w:rPr>
        <w:t>点击“导出”</w:t>
      </w:r>
      <w:r w:rsidR="00243392">
        <w:rPr>
          <w:rFonts w:hint="eastAsia"/>
        </w:rPr>
        <w:t>按钮，会把匹配成功的潜在客户营销员关系导出成</w:t>
      </w:r>
      <w:r w:rsidR="00243392">
        <w:rPr>
          <w:rFonts w:hint="eastAsia"/>
        </w:rPr>
        <w:t>execl</w:t>
      </w:r>
      <w:r w:rsidR="00243392">
        <w:rPr>
          <w:rFonts w:hint="eastAsia"/>
        </w:rPr>
        <w:t>格式，包括的字段有活动号、潜在客户姓名、潜在客户</w:t>
      </w:r>
      <w:r w:rsidR="0095442C">
        <w:rPr>
          <w:rFonts w:hint="eastAsia"/>
        </w:rPr>
        <w:t>手机号、潜在客户地址</w:t>
      </w:r>
      <w:r w:rsidR="00A3552D">
        <w:rPr>
          <w:rFonts w:hint="eastAsia"/>
        </w:rPr>
        <w:t>、营销员姓名、营销员工号。</w:t>
      </w:r>
    </w:p>
    <w:p w:rsidR="00797091" w:rsidRDefault="0000699C" w:rsidP="002C768F">
      <w:pPr>
        <w:tabs>
          <w:tab w:val="left" w:pos="6525"/>
        </w:tabs>
        <w:spacing w:line="360" w:lineRule="auto"/>
        <w:ind w:firstLineChars="150" w:firstLine="315"/>
      </w:pPr>
      <w:r>
        <w:rPr>
          <w:rFonts w:hint="eastAsia"/>
        </w:rPr>
        <w:t xml:space="preserve"> </w:t>
      </w:r>
      <w:r w:rsidR="002D1D49">
        <w:rPr>
          <w:rFonts w:hint="eastAsia"/>
        </w:rPr>
        <w:t>活动创建人在此页面点击“</w:t>
      </w:r>
      <w:r w:rsidR="006D3E51">
        <w:rPr>
          <w:rFonts w:hint="eastAsia"/>
        </w:rPr>
        <w:t>下一步</w:t>
      </w:r>
      <w:r w:rsidR="002D1D49">
        <w:rPr>
          <w:rFonts w:hint="eastAsia"/>
        </w:rPr>
        <w:t>”</w:t>
      </w:r>
      <w:r w:rsidR="00697060">
        <w:rPr>
          <w:rFonts w:hint="eastAsia"/>
        </w:rPr>
        <w:t>，</w:t>
      </w:r>
      <w:r w:rsidR="00D35B21">
        <w:rPr>
          <w:rFonts w:hint="eastAsia"/>
        </w:rPr>
        <w:t>进入活动</w:t>
      </w:r>
      <w:r w:rsidR="00AF2F6F">
        <w:rPr>
          <w:rFonts w:hint="eastAsia"/>
        </w:rPr>
        <w:t>通知信息配置页面。</w:t>
      </w:r>
      <w:r w:rsidR="00EF5DD9">
        <w:rPr>
          <w:rFonts w:hint="eastAsia"/>
        </w:rPr>
        <w:t>如：</w:t>
      </w:r>
      <w:r w:rsidR="008A507E">
        <w:rPr>
          <w:rFonts w:hint="eastAsia"/>
        </w:rPr>
        <w:t>图</w:t>
      </w:r>
      <w:r w:rsidR="00234491">
        <w:rPr>
          <w:rFonts w:hint="eastAsia"/>
        </w:rPr>
        <w:t>6.3(5)</w:t>
      </w:r>
      <w:r w:rsidR="00D52647">
        <w:rPr>
          <w:rFonts w:hint="eastAsia"/>
        </w:rPr>
        <w:t>活动通知信息配置页面。</w:t>
      </w:r>
    </w:p>
    <w:p w:rsidR="00E1734F" w:rsidRDefault="00E1734F" w:rsidP="0032179E">
      <w:pPr>
        <w:tabs>
          <w:tab w:val="left" w:pos="6525"/>
        </w:tabs>
        <w:spacing w:line="360" w:lineRule="auto"/>
      </w:pPr>
      <w:r>
        <w:rPr>
          <w:rFonts w:hint="eastAsia"/>
          <w:noProof/>
        </w:rPr>
        <w:drawing>
          <wp:inline distT="0" distB="0" distL="0" distR="0">
            <wp:extent cx="5274310" cy="33760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3376053"/>
                    </a:xfrm>
                    <a:prstGeom prst="rect">
                      <a:avLst/>
                    </a:prstGeom>
                    <a:noFill/>
                    <a:ln w="9525">
                      <a:noFill/>
                      <a:miter lim="800000"/>
                      <a:headEnd/>
                      <a:tailEnd/>
                    </a:ln>
                  </pic:spPr>
                </pic:pic>
              </a:graphicData>
            </a:graphic>
          </wp:inline>
        </w:drawing>
      </w:r>
    </w:p>
    <w:p w:rsidR="00206B1D" w:rsidRDefault="00206B1D" w:rsidP="00206B1D">
      <w:pPr>
        <w:spacing w:line="360" w:lineRule="auto"/>
        <w:ind w:firstLineChars="200" w:firstLine="420"/>
        <w:jc w:val="center"/>
      </w:pPr>
      <w:r>
        <w:rPr>
          <w:rFonts w:hint="eastAsia"/>
        </w:rPr>
        <w:t>图</w:t>
      </w:r>
      <w:r>
        <w:rPr>
          <w:rFonts w:hint="eastAsia"/>
        </w:rPr>
        <w:t>6.3(5)</w:t>
      </w:r>
      <w:r>
        <w:rPr>
          <w:rFonts w:hint="eastAsia"/>
        </w:rPr>
        <w:t>活动通知信息配置页面</w:t>
      </w:r>
    </w:p>
    <w:p w:rsidR="007A1AA5" w:rsidRDefault="003478DF" w:rsidP="00C85D77">
      <w:pPr>
        <w:spacing w:line="360" w:lineRule="auto"/>
        <w:ind w:firstLineChars="200" w:firstLine="420"/>
      </w:pPr>
      <w:r>
        <w:rPr>
          <w:rFonts w:hint="eastAsia"/>
        </w:rPr>
        <w:t>活动创建人可以在活动通知信息配置页面上配置活动数据要下给的下游系统，例如科技个险，然后下游系统就能拿到系统同步的数据，营销员登录科技个险手机终端的时候就可以看到推送给他的活动任务和潜在客户，还有潜在客户对应的手机号、地址、姓名等信息可以进行电话</w:t>
      </w:r>
      <w:r w:rsidR="00D64FF0">
        <w:rPr>
          <w:rFonts w:hint="eastAsia"/>
        </w:rPr>
        <w:t>营销</w:t>
      </w:r>
      <w:r>
        <w:rPr>
          <w:rFonts w:hint="eastAsia"/>
        </w:rPr>
        <w:t>、或者上门服务等等</w:t>
      </w:r>
      <w:r w:rsidR="00C152B1">
        <w:rPr>
          <w:rFonts w:hint="eastAsia"/>
        </w:rPr>
        <w:t>。在活动通知信息配置页面，如果</w:t>
      </w:r>
      <w:r w:rsidR="0053607C">
        <w:rPr>
          <w:rFonts w:hint="eastAsia"/>
        </w:rPr>
        <w:t>点击“提交”按钮，</w:t>
      </w:r>
      <w:r w:rsidR="00C152B1">
        <w:rPr>
          <w:rFonts w:hint="eastAsia"/>
        </w:rPr>
        <w:t>活动提交成功，返回到活动列表页面</w:t>
      </w:r>
      <w:r w:rsidR="0069142F">
        <w:rPr>
          <w:rFonts w:hint="eastAsia"/>
        </w:rPr>
        <w:t>，</w:t>
      </w:r>
      <w:r w:rsidR="00C16D90">
        <w:rPr>
          <w:rFonts w:hint="eastAsia"/>
        </w:rPr>
        <w:t>可以对活动进行查询</w:t>
      </w:r>
      <w:r w:rsidR="00564E67">
        <w:rPr>
          <w:rFonts w:hint="eastAsia"/>
        </w:rPr>
        <w:t>。</w:t>
      </w:r>
    </w:p>
    <w:p w:rsidR="00184782" w:rsidRDefault="00184782" w:rsidP="00DF5488">
      <w:pPr>
        <w:pStyle w:val="2"/>
      </w:pPr>
      <w:bookmarkStart w:id="69" w:name="_Toc513714895"/>
      <w:r w:rsidRPr="00B22250">
        <w:rPr>
          <w:rFonts w:hint="eastAsia"/>
        </w:rPr>
        <w:lastRenderedPageBreak/>
        <w:t xml:space="preserve">6.4 </w:t>
      </w:r>
      <w:r w:rsidRPr="00B22250">
        <w:rPr>
          <w:rFonts w:hint="eastAsia"/>
        </w:rPr>
        <w:t>营销活动查询功能实现</w:t>
      </w:r>
      <w:bookmarkEnd w:id="69"/>
    </w:p>
    <w:p w:rsidR="00184782" w:rsidRDefault="00DF5488" w:rsidP="005D3330">
      <w:pPr>
        <w:spacing w:line="360" w:lineRule="auto"/>
        <w:ind w:firstLineChars="200" w:firstLine="420"/>
      </w:pPr>
      <w:r>
        <w:rPr>
          <w:rFonts w:hint="eastAsia"/>
        </w:rPr>
        <w:t xml:space="preserve">   </w:t>
      </w:r>
      <w:r w:rsidR="002C7DD0">
        <w:rPr>
          <w:rFonts w:hint="eastAsia"/>
        </w:rPr>
        <w:t xml:space="preserve"> </w:t>
      </w:r>
      <w:r w:rsidR="002C7DD0">
        <w:rPr>
          <w:rFonts w:hint="eastAsia"/>
        </w:rPr>
        <w:t>内勤登录人</w:t>
      </w:r>
      <w:r w:rsidR="0000574C">
        <w:rPr>
          <w:rFonts w:hint="eastAsia"/>
        </w:rPr>
        <w:t>在</w:t>
      </w:r>
      <w:r>
        <w:rPr>
          <w:rFonts w:hint="eastAsia"/>
        </w:rPr>
        <w:t>活动列表页面，如果</w:t>
      </w:r>
      <w:r w:rsidR="00A76F51">
        <w:rPr>
          <w:rFonts w:hint="eastAsia"/>
        </w:rPr>
        <w:t>内勤登录人</w:t>
      </w:r>
      <w:r>
        <w:rPr>
          <w:rFonts w:hint="eastAsia"/>
        </w:rPr>
        <w:t>选择</w:t>
      </w:r>
      <w:r w:rsidR="00BC1C01">
        <w:rPr>
          <w:rFonts w:hint="eastAsia"/>
        </w:rPr>
        <w:t>输入活动名称或者</w:t>
      </w:r>
      <w:r w:rsidR="00B948D8">
        <w:rPr>
          <w:rFonts w:hint="eastAsia"/>
        </w:rPr>
        <w:t>活动</w:t>
      </w:r>
      <w:r w:rsidR="00BC1C01">
        <w:rPr>
          <w:rFonts w:hint="eastAsia"/>
        </w:rPr>
        <w:t>机构、</w:t>
      </w:r>
      <w:r w:rsidR="00B948D8">
        <w:rPr>
          <w:rFonts w:hint="eastAsia"/>
        </w:rPr>
        <w:t>活动参与</w:t>
      </w:r>
      <w:r w:rsidR="00BC1C01">
        <w:rPr>
          <w:rFonts w:hint="eastAsia"/>
        </w:rPr>
        <w:t>渠道、活动的状态等，点击</w:t>
      </w:r>
      <w:r w:rsidR="00C464D3">
        <w:rPr>
          <w:rFonts w:hint="eastAsia"/>
        </w:rPr>
        <w:t>“查询”</w:t>
      </w:r>
      <w:r w:rsidR="00BC1C01">
        <w:rPr>
          <w:rFonts w:hint="eastAsia"/>
        </w:rPr>
        <w:t>按钮，会查询筛选条件下对应的</w:t>
      </w:r>
      <w:r w:rsidR="00391C8F">
        <w:rPr>
          <w:rFonts w:hint="eastAsia"/>
        </w:rPr>
        <w:t>营销</w:t>
      </w:r>
      <w:r w:rsidR="00BC1C01">
        <w:rPr>
          <w:rFonts w:hint="eastAsia"/>
        </w:rPr>
        <w:t>活动信息。</w:t>
      </w:r>
      <w:r w:rsidR="003D1EFE">
        <w:rPr>
          <w:rFonts w:hint="eastAsia"/>
        </w:rPr>
        <w:t>如图</w:t>
      </w:r>
      <w:r w:rsidR="003D1EFE">
        <w:rPr>
          <w:rFonts w:hint="eastAsia"/>
        </w:rPr>
        <w:t>6.3(6)</w:t>
      </w:r>
      <w:r w:rsidR="000E4C60">
        <w:rPr>
          <w:rFonts w:hint="eastAsia"/>
        </w:rPr>
        <w:t>活动查询列表页面。</w:t>
      </w:r>
    </w:p>
    <w:p w:rsidR="00951C26" w:rsidRDefault="00951C26" w:rsidP="00951C26">
      <w:pPr>
        <w:spacing w:line="360" w:lineRule="auto"/>
      </w:pPr>
      <w:r>
        <w:rPr>
          <w:rFonts w:hint="eastAsia"/>
          <w:noProof/>
        </w:rPr>
        <w:drawing>
          <wp:inline distT="0" distB="0" distL="0" distR="0">
            <wp:extent cx="5274310" cy="213472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2134725"/>
                    </a:xfrm>
                    <a:prstGeom prst="rect">
                      <a:avLst/>
                    </a:prstGeom>
                    <a:noFill/>
                    <a:ln w="9525">
                      <a:noFill/>
                      <a:miter lim="800000"/>
                      <a:headEnd/>
                      <a:tailEnd/>
                    </a:ln>
                  </pic:spPr>
                </pic:pic>
              </a:graphicData>
            </a:graphic>
          </wp:inline>
        </w:drawing>
      </w:r>
    </w:p>
    <w:p w:rsidR="007C0337" w:rsidRDefault="007C0337" w:rsidP="007C0337">
      <w:pPr>
        <w:spacing w:line="360" w:lineRule="auto"/>
        <w:ind w:firstLineChars="200" w:firstLine="420"/>
        <w:jc w:val="center"/>
      </w:pPr>
      <w:r>
        <w:rPr>
          <w:rFonts w:hint="eastAsia"/>
        </w:rPr>
        <w:t>6.3(6)</w:t>
      </w:r>
      <w:r>
        <w:rPr>
          <w:rFonts w:hint="eastAsia"/>
        </w:rPr>
        <w:t>活动查询列表页面</w:t>
      </w:r>
    </w:p>
    <w:p w:rsidR="00B22250" w:rsidRDefault="00B22250" w:rsidP="00B22250">
      <w:pPr>
        <w:pStyle w:val="2"/>
      </w:pPr>
      <w:bookmarkStart w:id="70" w:name="_Toc513714896"/>
      <w:r w:rsidRPr="00B22250">
        <w:rPr>
          <w:rFonts w:hint="eastAsia"/>
        </w:rPr>
        <w:t xml:space="preserve">6.5 </w:t>
      </w:r>
      <w:r w:rsidRPr="00B22250">
        <w:rPr>
          <w:rFonts w:hint="eastAsia"/>
        </w:rPr>
        <w:t>营销活动管理功能实现</w:t>
      </w:r>
      <w:bookmarkEnd w:id="70"/>
    </w:p>
    <w:p w:rsidR="00D516C1" w:rsidRDefault="00D516C1" w:rsidP="00B60590">
      <w:pPr>
        <w:spacing w:line="360" w:lineRule="auto"/>
        <w:ind w:firstLineChars="200" w:firstLine="420"/>
      </w:pPr>
      <w:r>
        <w:rPr>
          <w:rFonts w:hint="eastAsia"/>
        </w:rPr>
        <w:t>内勤人员登录系统后，在活动列表页面，可以实现对营销活动的管理操作，首先可以筛选条件对营销活动进行查询，筛选条件（包括活动名称、活动机构、活动参与渠道，活动状态等），对营销活动进行查询，如图</w:t>
      </w:r>
      <w:r>
        <w:rPr>
          <w:rFonts w:hint="eastAsia"/>
        </w:rPr>
        <w:t>6.3(6)</w:t>
      </w:r>
      <w:r>
        <w:rPr>
          <w:rFonts w:hint="eastAsia"/>
        </w:rPr>
        <w:t>活动查询列表页面。</w:t>
      </w:r>
    </w:p>
    <w:p w:rsidR="009505E0" w:rsidRDefault="009505E0" w:rsidP="00B60590">
      <w:pPr>
        <w:spacing w:line="360" w:lineRule="auto"/>
        <w:ind w:firstLineChars="200" w:firstLine="420"/>
      </w:pPr>
      <w:r>
        <w:rPr>
          <w:rFonts w:hint="eastAsia"/>
        </w:rPr>
        <w:t>内勤人员在活动列表页面，可以选择需要编辑或者删除、查看等功能。如果点击“删除”按钮，营销活动将</w:t>
      </w:r>
      <w:r w:rsidR="00A65498">
        <w:rPr>
          <w:rFonts w:hint="eastAsia"/>
        </w:rPr>
        <w:t>被</w:t>
      </w:r>
      <w:r>
        <w:rPr>
          <w:rFonts w:hint="eastAsia"/>
        </w:rPr>
        <w:t>删除。能够被删除的营销活动是，活动被创建，但是活动没有被提交成功的活动。</w:t>
      </w:r>
      <w:r w:rsidR="00A65498">
        <w:rPr>
          <w:rFonts w:hint="eastAsia"/>
        </w:rPr>
        <w:t>删除的操作如图</w:t>
      </w:r>
      <w:r w:rsidR="00A65498">
        <w:rPr>
          <w:rFonts w:hint="eastAsia"/>
        </w:rPr>
        <w:t>6.</w:t>
      </w:r>
      <w:r w:rsidR="005338E8">
        <w:rPr>
          <w:rFonts w:hint="eastAsia"/>
        </w:rPr>
        <w:t>3(7)</w:t>
      </w:r>
      <w:r w:rsidR="00F442E0">
        <w:rPr>
          <w:rFonts w:hint="eastAsia"/>
        </w:rPr>
        <w:t>删除营销活动页面。</w:t>
      </w:r>
    </w:p>
    <w:p w:rsidR="00891807" w:rsidRDefault="00891807" w:rsidP="00891807">
      <w:r>
        <w:rPr>
          <w:rFonts w:hint="eastAsia"/>
          <w:noProof/>
        </w:rPr>
        <w:lastRenderedPageBreak/>
        <w:drawing>
          <wp:inline distT="0" distB="0" distL="0" distR="0">
            <wp:extent cx="5274310" cy="2667554"/>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2667554"/>
                    </a:xfrm>
                    <a:prstGeom prst="rect">
                      <a:avLst/>
                    </a:prstGeom>
                    <a:noFill/>
                    <a:ln w="9525">
                      <a:noFill/>
                      <a:miter lim="800000"/>
                      <a:headEnd/>
                      <a:tailEnd/>
                    </a:ln>
                  </pic:spPr>
                </pic:pic>
              </a:graphicData>
            </a:graphic>
          </wp:inline>
        </w:drawing>
      </w:r>
    </w:p>
    <w:p w:rsidR="00D516C1" w:rsidRDefault="00B60590" w:rsidP="00B60590">
      <w:pPr>
        <w:tabs>
          <w:tab w:val="left" w:pos="6195"/>
        </w:tabs>
        <w:ind w:firstLine="435"/>
      </w:pPr>
      <w:r>
        <w:rPr>
          <w:rFonts w:hint="eastAsia"/>
        </w:rPr>
        <w:t xml:space="preserve"> </w:t>
      </w:r>
      <w:r>
        <w:tab/>
      </w:r>
    </w:p>
    <w:p w:rsidR="00BC577A" w:rsidRDefault="00BC577A" w:rsidP="00BC577A">
      <w:pPr>
        <w:ind w:firstLine="435"/>
        <w:jc w:val="center"/>
      </w:pPr>
      <w:r>
        <w:rPr>
          <w:rFonts w:hint="eastAsia"/>
        </w:rPr>
        <w:t>图</w:t>
      </w:r>
      <w:r>
        <w:rPr>
          <w:rFonts w:hint="eastAsia"/>
        </w:rPr>
        <w:t>6.3(7)</w:t>
      </w:r>
      <w:r>
        <w:rPr>
          <w:rFonts w:hint="eastAsia"/>
        </w:rPr>
        <w:t>删除营销活动页面</w:t>
      </w:r>
    </w:p>
    <w:p w:rsidR="006C5463" w:rsidRDefault="006C5463" w:rsidP="00EC4A34">
      <w:pPr>
        <w:spacing w:line="360" w:lineRule="auto"/>
        <w:ind w:firstLineChars="100" w:firstLine="210"/>
      </w:pPr>
      <w:r>
        <w:rPr>
          <w:rFonts w:hint="eastAsia"/>
        </w:rPr>
        <w:t xml:space="preserve"> </w:t>
      </w:r>
      <w:r w:rsidR="00E943D1">
        <w:rPr>
          <w:rFonts w:hint="eastAsia"/>
        </w:rPr>
        <w:t xml:space="preserve"> </w:t>
      </w:r>
      <w:r w:rsidR="00B60590">
        <w:rPr>
          <w:rFonts w:hint="eastAsia"/>
        </w:rPr>
        <w:t>内勤登录人员如果点击“确定”按钮，活动会进行删除，</w:t>
      </w:r>
      <w:r w:rsidR="00184B5A">
        <w:rPr>
          <w:rFonts w:hint="eastAsia"/>
        </w:rPr>
        <w:t>系统</w:t>
      </w:r>
      <w:r w:rsidR="00B60590">
        <w:rPr>
          <w:rFonts w:hint="eastAsia"/>
        </w:rPr>
        <w:t>会提示活动删除成功</w:t>
      </w:r>
      <w:r w:rsidR="0031379C">
        <w:rPr>
          <w:rFonts w:hint="eastAsia"/>
        </w:rPr>
        <w:t>，并刷新活动列表页面。</w:t>
      </w:r>
      <w:r w:rsidR="009B7310">
        <w:rPr>
          <w:rFonts w:hint="eastAsia"/>
        </w:rPr>
        <w:t>如果点击“取消”按钮，删除取消，返回到活动列表页面。</w:t>
      </w:r>
    </w:p>
    <w:p w:rsidR="009B7310" w:rsidRDefault="009B7310" w:rsidP="00257E5D">
      <w:pPr>
        <w:spacing w:line="360" w:lineRule="auto"/>
        <w:ind w:firstLineChars="150" w:firstLine="315"/>
      </w:pPr>
      <w:r>
        <w:rPr>
          <w:rFonts w:hint="eastAsia"/>
        </w:rPr>
        <w:t>内勤</w:t>
      </w:r>
      <w:r w:rsidR="00257E5D">
        <w:rPr>
          <w:rFonts w:hint="eastAsia"/>
        </w:rPr>
        <w:t>登录人员</w:t>
      </w:r>
      <w:r w:rsidR="00184B5A">
        <w:rPr>
          <w:rFonts w:hint="eastAsia"/>
        </w:rPr>
        <w:t>如果在活动列表页面选择一个营销活动后，点击“编辑”按钮，系统会</w:t>
      </w:r>
      <w:r w:rsidR="003F2878">
        <w:rPr>
          <w:rFonts w:hint="eastAsia"/>
        </w:rPr>
        <w:t>跳转到该营销活动创建成功时没有提交的潜在客户匹配页面或者活动通知信息匹配页面。</w:t>
      </w:r>
      <w:r w:rsidR="0083514D">
        <w:rPr>
          <w:rFonts w:hint="eastAsia"/>
        </w:rPr>
        <w:t>如图</w:t>
      </w:r>
      <w:r w:rsidR="0083514D">
        <w:rPr>
          <w:rFonts w:hint="eastAsia"/>
        </w:rPr>
        <w:t>6.3(8)</w:t>
      </w:r>
      <w:r w:rsidR="000743B6" w:rsidRPr="000743B6">
        <w:rPr>
          <w:rFonts w:hint="eastAsia"/>
        </w:rPr>
        <w:t xml:space="preserve"> </w:t>
      </w:r>
      <w:r w:rsidR="000743B6">
        <w:rPr>
          <w:rFonts w:hint="eastAsia"/>
        </w:rPr>
        <w:t>潜在客户匹配页面</w:t>
      </w:r>
      <w:r w:rsidR="00A55DAE">
        <w:rPr>
          <w:rFonts w:hint="eastAsia"/>
        </w:rPr>
        <w:t>、图</w:t>
      </w:r>
      <w:r w:rsidR="00A55DAE">
        <w:rPr>
          <w:rFonts w:hint="eastAsia"/>
        </w:rPr>
        <w:t>6.3(9)</w:t>
      </w:r>
      <w:r w:rsidR="00A55DAE">
        <w:rPr>
          <w:rFonts w:hint="eastAsia"/>
        </w:rPr>
        <w:t>活动通知信息页面</w:t>
      </w:r>
      <w:r w:rsidR="000743B6">
        <w:rPr>
          <w:rFonts w:hint="eastAsia"/>
        </w:rPr>
        <w:t>。</w:t>
      </w:r>
    </w:p>
    <w:p w:rsidR="00B10B01" w:rsidRDefault="00B10B01" w:rsidP="00A55DAE">
      <w:pPr>
        <w:spacing w:line="360" w:lineRule="auto"/>
      </w:pPr>
      <w:r w:rsidRPr="00B10B01">
        <w:rPr>
          <w:rFonts w:hint="eastAsia"/>
          <w:noProof/>
        </w:rPr>
        <w:drawing>
          <wp:inline distT="0" distB="0" distL="0" distR="0">
            <wp:extent cx="5274310" cy="3296444"/>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74310" cy="3296444"/>
                    </a:xfrm>
                    <a:prstGeom prst="rect">
                      <a:avLst/>
                    </a:prstGeom>
                    <a:noFill/>
                    <a:ln w="9525">
                      <a:noFill/>
                      <a:miter lim="800000"/>
                      <a:headEnd/>
                      <a:tailEnd/>
                    </a:ln>
                  </pic:spPr>
                </pic:pic>
              </a:graphicData>
            </a:graphic>
          </wp:inline>
        </w:drawing>
      </w:r>
    </w:p>
    <w:p w:rsidR="00B10B01" w:rsidRDefault="00B10B01" w:rsidP="00A55DAE">
      <w:pPr>
        <w:spacing w:line="360" w:lineRule="auto"/>
        <w:ind w:firstLineChars="150" w:firstLine="315"/>
        <w:jc w:val="center"/>
      </w:pPr>
      <w:r>
        <w:rPr>
          <w:rFonts w:hint="eastAsia"/>
        </w:rPr>
        <w:t>图</w:t>
      </w:r>
      <w:r>
        <w:rPr>
          <w:rFonts w:hint="eastAsia"/>
        </w:rPr>
        <w:t>6.3(8)</w:t>
      </w:r>
      <w:r w:rsidRPr="000743B6">
        <w:rPr>
          <w:rFonts w:hint="eastAsia"/>
        </w:rPr>
        <w:t xml:space="preserve"> </w:t>
      </w:r>
      <w:r>
        <w:rPr>
          <w:rFonts w:hint="eastAsia"/>
        </w:rPr>
        <w:t>潜在客户匹配页面</w:t>
      </w:r>
    </w:p>
    <w:p w:rsidR="00A55DAE" w:rsidRDefault="00A55DAE" w:rsidP="00A55DAE">
      <w:pPr>
        <w:spacing w:line="360" w:lineRule="auto"/>
      </w:pPr>
      <w:r>
        <w:rPr>
          <w:noProof/>
        </w:rPr>
        <w:lastRenderedPageBreak/>
        <w:drawing>
          <wp:inline distT="0" distB="0" distL="0" distR="0">
            <wp:extent cx="5274310" cy="373625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74310" cy="3736253"/>
                    </a:xfrm>
                    <a:prstGeom prst="rect">
                      <a:avLst/>
                    </a:prstGeom>
                    <a:noFill/>
                    <a:ln w="9525">
                      <a:noFill/>
                      <a:miter lim="800000"/>
                      <a:headEnd/>
                      <a:tailEnd/>
                    </a:ln>
                  </pic:spPr>
                </pic:pic>
              </a:graphicData>
            </a:graphic>
          </wp:inline>
        </w:drawing>
      </w:r>
    </w:p>
    <w:p w:rsidR="00A55DAE" w:rsidRDefault="00A55DAE" w:rsidP="00A55DAE">
      <w:pPr>
        <w:spacing w:line="360" w:lineRule="auto"/>
        <w:jc w:val="center"/>
      </w:pPr>
      <w:r>
        <w:rPr>
          <w:rFonts w:hint="eastAsia"/>
        </w:rPr>
        <w:t>图</w:t>
      </w:r>
      <w:r>
        <w:rPr>
          <w:rFonts w:hint="eastAsia"/>
        </w:rPr>
        <w:t>6.3(9)</w:t>
      </w:r>
      <w:r>
        <w:rPr>
          <w:rFonts w:hint="eastAsia"/>
        </w:rPr>
        <w:t>活动通知信息页面</w:t>
      </w:r>
    </w:p>
    <w:p w:rsidR="0028259B" w:rsidRDefault="004859F4" w:rsidP="004859F4">
      <w:pPr>
        <w:spacing w:line="360" w:lineRule="auto"/>
      </w:pPr>
      <w:r>
        <w:rPr>
          <w:rFonts w:hint="eastAsia"/>
        </w:rPr>
        <w:t xml:space="preserve">      </w:t>
      </w:r>
    </w:p>
    <w:p w:rsidR="004859F4" w:rsidRDefault="004859F4" w:rsidP="0028259B">
      <w:pPr>
        <w:spacing w:line="360" w:lineRule="auto"/>
        <w:ind w:firstLineChars="150" w:firstLine="315"/>
      </w:pPr>
      <w:r>
        <w:rPr>
          <w:rFonts w:hint="eastAsia"/>
        </w:rPr>
        <w:t>如果内勤登录人员在活动列表页面点击“查看”按钮，会跳转到</w:t>
      </w:r>
      <w:r w:rsidR="007E1B1D">
        <w:rPr>
          <w:rFonts w:hint="eastAsia"/>
        </w:rPr>
        <w:t>活动信息详细</w:t>
      </w:r>
      <w:r>
        <w:rPr>
          <w:rFonts w:hint="eastAsia"/>
        </w:rPr>
        <w:t>页面。如图</w:t>
      </w:r>
      <w:r>
        <w:rPr>
          <w:rFonts w:hint="eastAsia"/>
        </w:rPr>
        <w:t>6.3(10)</w:t>
      </w:r>
      <w:r>
        <w:rPr>
          <w:rFonts w:hint="eastAsia"/>
        </w:rPr>
        <w:t>活动信息详细页面。</w:t>
      </w:r>
      <w:r w:rsidR="001C4BA4">
        <w:rPr>
          <w:rFonts w:hint="eastAsia"/>
        </w:rPr>
        <w:t>(</w:t>
      </w:r>
      <w:r w:rsidR="001C4BA4">
        <w:rPr>
          <w:rFonts w:hint="eastAsia"/>
        </w:rPr>
        <w:t>查看页面功能下个版本补上</w:t>
      </w:r>
      <w:r w:rsidR="001C4BA4">
        <w:rPr>
          <w:rFonts w:hint="eastAsia"/>
        </w:rPr>
        <w:t>)</w:t>
      </w:r>
    </w:p>
    <w:p w:rsidR="007E1B1D" w:rsidRPr="00D516C1" w:rsidRDefault="007E1B1D" w:rsidP="004859F4">
      <w:pPr>
        <w:spacing w:line="360" w:lineRule="auto"/>
      </w:pPr>
    </w:p>
    <w:p w:rsidR="00F43E63" w:rsidRDefault="00F43E63" w:rsidP="00F43E63">
      <w:pPr>
        <w:pStyle w:val="2"/>
      </w:pPr>
      <w:bookmarkStart w:id="71" w:name="_Toc513714897"/>
      <w:r>
        <w:rPr>
          <w:rFonts w:hint="eastAsia"/>
        </w:rPr>
        <w:t>6.6</w:t>
      </w:r>
      <w:r>
        <w:rPr>
          <w:rFonts w:hint="eastAsia"/>
        </w:rPr>
        <w:t>管理员管理功能实现</w:t>
      </w:r>
      <w:bookmarkEnd w:id="71"/>
    </w:p>
    <w:p w:rsidR="00C82214" w:rsidRDefault="00FE354A" w:rsidP="001374D4">
      <w:pPr>
        <w:spacing w:line="360" w:lineRule="auto"/>
        <w:ind w:firstLineChars="150" w:firstLine="315"/>
      </w:pPr>
      <w:r>
        <w:rPr>
          <w:rFonts w:hint="eastAsia"/>
        </w:rPr>
        <w:t xml:space="preserve"> </w:t>
      </w:r>
      <w:r w:rsidR="00C82214">
        <w:rPr>
          <w:rFonts w:hint="eastAsia"/>
        </w:rPr>
        <w:t>登录人输入登录账号和登录密码后，系统检验通过后，如果登录人是管理员账号，则进入系统用户管理页面，如图</w:t>
      </w:r>
      <w:r w:rsidR="00C82214">
        <w:rPr>
          <w:rFonts w:hint="eastAsia"/>
        </w:rPr>
        <w:t>6.6(1)</w:t>
      </w:r>
      <w:r w:rsidR="00C82214">
        <w:rPr>
          <w:rFonts w:hint="eastAsia"/>
        </w:rPr>
        <w:t>用户列表页面。</w:t>
      </w:r>
      <w:r w:rsidR="00714CCB">
        <w:rPr>
          <w:rFonts w:hint="eastAsia"/>
        </w:rPr>
        <w:t>(</w:t>
      </w:r>
      <w:r w:rsidR="00714CCB">
        <w:rPr>
          <w:rFonts w:hint="eastAsia"/>
        </w:rPr>
        <w:t>用户列表页面下个版本补上</w:t>
      </w:r>
      <w:r w:rsidR="00714CCB">
        <w:rPr>
          <w:rFonts w:hint="eastAsia"/>
        </w:rPr>
        <w:t>)</w:t>
      </w:r>
    </w:p>
    <w:p w:rsidR="00203FA1" w:rsidRPr="00C82214" w:rsidRDefault="005F3310" w:rsidP="001374D4">
      <w:pPr>
        <w:spacing w:line="360" w:lineRule="auto"/>
        <w:ind w:firstLineChars="150" w:firstLine="315"/>
      </w:pPr>
      <w:r>
        <w:rPr>
          <w:rFonts w:hint="eastAsia"/>
        </w:rPr>
        <w:t xml:space="preserve">  </w:t>
      </w:r>
    </w:p>
    <w:p w:rsidR="00F43E63" w:rsidRDefault="00F43E63" w:rsidP="00B22250">
      <w:pPr>
        <w:pStyle w:val="1"/>
      </w:pPr>
    </w:p>
    <w:p w:rsidR="00B22250" w:rsidRDefault="00B22250" w:rsidP="00B22250">
      <w:pPr>
        <w:pStyle w:val="1"/>
      </w:pPr>
      <w:bookmarkStart w:id="72" w:name="_Toc513714898"/>
      <w:r w:rsidRPr="00B22250">
        <w:rPr>
          <w:rFonts w:hint="eastAsia"/>
        </w:rPr>
        <w:t>7.</w:t>
      </w:r>
      <w:r w:rsidRPr="00B22250">
        <w:rPr>
          <w:rFonts w:hint="eastAsia"/>
        </w:rPr>
        <w:t>应用测试</w:t>
      </w:r>
      <w:bookmarkEnd w:id="72"/>
    </w:p>
    <w:p w:rsidR="00E90345" w:rsidRDefault="00E90345" w:rsidP="001374D4">
      <w:pPr>
        <w:spacing w:line="360" w:lineRule="auto"/>
        <w:ind w:firstLineChars="150" w:firstLine="315"/>
      </w:pPr>
      <w:r>
        <w:rPr>
          <w:rFonts w:hint="eastAsia"/>
        </w:rPr>
        <w:t>在系统开发过程中由于使用的技术较多，需求功能较复杂。所以在开发过程中可能有一</w:t>
      </w:r>
      <w:r>
        <w:rPr>
          <w:rFonts w:hint="eastAsia"/>
        </w:rPr>
        <w:lastRenderedPageBreak/>
        <w:t>些没有发现的问题。需要对系统进行比较</w:t>
      </w:r>
      <w:r w:rsidR="00B15F7E">
        <w:rPr>
          <w:rFonts w:hint="eastAsia"/>
        </w:rPr>
        <w:t>完善的功能</w:t>
      </w:r>
      <w:r>
        <w:rPr>
          <w:rFonts w:hint="eastAsia"/>
        </w:rPr>
        <w:t>测试，</w:t>
      </w:r>
      <w:r w:rsidR="00B15F7E">
        <w:rPr>
          <w:rFonts w:hint="eastAsia"/>
        </w:rPr>
        <w:t>使系统的实现的功能没有纰漏。</w:t>
      </w:r>
    </w:p>
    <w:p w:rsidR="00B15F7E" w:rsidRPr="00E90345" w:rsidRDefault="00B15F7E" w:rsidP="001374D4">
      <w:pPr>
        <w:spacing w:line="360" w:lineRule="auto"/>
      </w:pPr>
      <w:r>
        <w:rPr>
          <w:rFonts w:hint="eastAsia"/>
        </w:rPr>
        <w:t>让系统的各个功能模块都能完好的运行，对应用进行完整的测试是很重要的。</w:t>
      </w:r>
    </w:p>
    <w:p w:rsidR="00A06646" w:rsidRPr="00A06646" w:rsidRDefault="00A06646" w:rsidP="001374D4">
      <w:pPr>
        <w:spacing w:line="360" w:lineRule="auto"/>
        <w:ind w:firstLineChars="150" w:firstLine="315"/>
      </w:pPr>
    </w:p>
    <w:p w:rsidR="004000D8" w:rsidRDefault="004000D8" w:rsidP="004000D8">
      <w:pPr>
        <w:pStyle w:val="2"/>
      </w:pPr>
      <w:bookmarkStart w:id="73" w:name="_Toc513714899"/>
      <w:r w:rsidRPr="004000D8">
        <w:rPr>
          <w:rFonts w:hint="eastAsia"/>
        </w:rPr>
        <w:t xml:space="preserve">7.1 </w:t>
      </w:r>
      <w:r w:rsidRPr="004000D8">
        <w:rPr>
          <w:rFonts w:hint="eastAsia"/>
        </w:rPr>
        <w:t>测试简介</w:t>
      </w:r>
      <w:bookmarkEnd w:id="73"/>
    </w:p>
    <w:p w:rsidR="0040264F" w:rsidRDefault="00B62770" w:rsidP="0078403B">
      <w:pPr>
        <w:spacing w:line="360" w:lineRule="auto"/>
        <w:ind w:firstLineChars="150" w:firstLine="315"/>
      </w:pPr>
      <w:r>
        <w:rPr>
          <w:rFonts w:hint="eastAsia"/>
        </w:rPr>
        <w:t xml:space="preserve"> </w:t>
      </w:r>
      <w:r>
        <w:rPr>
          <w:rFonts w:hint="eastAsia"/>
        </w:rPr>
        <w:t>通过对系统各个模块功能的测试，使系统能发现潜在</w:t>
      </w:r>
      <w:r w:rsidR="00517E26">
        <w:rPr>
          <w:rFonts w:hint="eastAsia"/>
        </w:rPr>
        <w:t>的系统</w:t>
      </w:r>
      <w:r>
        <w:rPr>
          <w:rFonts w:hint="eastAsia"/>
        </w:rPr>
        <w:t>问题，</w:t>
      </w:r>
      <w:r w:rsidR="00492A80">
        <w:rPr>
          <w:rFonts w:hint="eastAsia"/>
        </w:rPr>
        <w:t>从而在用户使用前</w:t>
      </w:r>
      <w:r>
        <w:rPr>
          <w:rFonts w:hint="eastAsia"/>
        </w:rPr>
        <w:t>更好的解决问题</w:t>
      </w:r>
      <w:r w:rsidR="00BF3406">
        <w:rPr>
          <w:rFonts w:hint="eastAsia"/>
        </w:rPr>
        <w:t>。使上线后的系统，给用户提供更好的体验，</w:t>
      </w:r>
      <w:r>
        <w:rPr>
          <w:rFonts w:hint="eastAsia"/>
        </w:rPr>
        <w:t>提高用户</w:t>
      </w:r>
      <w:r w:rsidR="00BF3406">
        <w:rPr>
          <w:rFonts w:hint="eastAsia"/>
        </w:rPr>
        <w:t>的</w:t>
      </w:r>
      <w:r>
        <w:rPr>
          <w:rFonts w:hint="eastAsia"/>
        </w:rPr>
        <w:t>满意度，</w:t>
      </w:r>
      <w:r w:rsidR="00093A70">
        <w:rPr>
          <w:rFonts w:hint="eastAsia"/>
        </w:rPr>
        <w:t>使</w:t>
      </w:r>
      <w:r>
        <w:rPr>
          <w:rFonts w:hint="eastAsia"/>
        </w:rPr>
        <w:t>系统功能更流畅、完美。</w:t>
      </w:r>
      <w:r w:rsidR="0040264F">
        <w:rPr>
          <w:rFonts w:hint="eastAsia"/>
        </w:rPr>
        <w:t xml:space="preserve"> </w:t>
      </w:r>
    </w:p>
    <w:p w:rsidR="00093A70" w:rsidRDefault="00073E65" w:rsidP="00073E65">
      <w:pPr>
        <w:spacing w:line="360" w:lineRule="auto"/>
        <w:ind w:firstLineChars="200" w:firstLine="420"/>
        <w:rPr>
          <w:color w:val="333333"/>
        </w:rPr>
      </w:pPr>
      <w:r>
        <w:rPr>
          <w:rFonts w:hint="eastAsia"/>
          <w:color w:val="333333"/>
        </w:rPr>
        <w:t>尽管在系统开发的各个阶段均采取了严格的技术审查，希望尽早发现问题并予以修正，但依然难免遗留下差错，如果在系统正式运行前没有发现并纠正这些差错，将对整个</w:t>
      </w:r>
      <w:r w:rsidR="003475F6">
        <w:rPr>
          <w:rFonts w:hint="eastAsia"/>
          <w:color w:val="333333"/>
        </w:rPr>
        <w:t>营销活动管理</w:t>
      </w:r>
      <w:r>
        <w:rPr>
          <w:rFonts w:hint="eastAsia"/>
          <w:color w:val="333333"/>
        </w:rPr>
        <w:t>系统造成非常严重的影响</w:t>
      </w:r>
      <w:r w:rsidR="00C42289">
        <w:rPr>
          <w:rFonts w:hint="eastAsia"/>
          <w:color w:val="333333"/>
        </w:rPr>
        <w:t>。</w:t>
      </w:r>
    </w:p>
    <w:p w:rsidR="0078403B" w:rsidRPr="00B62770" w:rsidRDefault="0078403B" w:rsidP="00073E65">
      <w:pPr>
        <w:spacing w:line="360" w:lineRule="auto"/>
        <w:ind w:firstLineChars="200" w:firstLine="420"/>
      </w:pPr>
      <w:r>
        <w:rPr>
          <w:rFonts w:hint="eastAsia"/>
        </w:rPr>
        <w:t>通过系统的测试，可以使用测试账号把应用的各个流程完整的进行测试。并且测试可以假设用户输入的各种信息情况，从而优化代码应对各种问题。经过测试的系统功能更完善、代码漏洞率很低，系统也会更稳定。</w:t>
      </w:r>
    </w:p>
    <w:p w:rsidR="00FA1009" w:rsidRDefault="00FA1009" w:rsidP="00063844">
      <w:pPr>
        <w:spacing w:line="360" w:lineRule="auto"/>
        <w:ind w:firstLineChars="150" w:firstLine="315"/>
      </w:pPr>
    </w:p>
    <w:p w:rsidR="00E83F16" w:rsidRDefault="00E83F16" w:rsidP="00B54C36">
      <w:pPr>
        <w:pStyle w:val="2"/>
      </w:pPr>
      <w:bookmarkStart w:id="74" w:name="_Toc513714900"/>
      <w:r w:rsidRPr="00E83F16">
        <w:rPr>
          <w:rFonts w:hint="eastAsia"/>
        </w:rPr>
        <w:t>7.2</w:t>
      </w:r>
      <w:r w:rsidRPr="00E83F16">
        <w:rPr>
          <w:rFonts w:hint="eastAsia"/>
        </w:rPr>
        <w:t>模块测试</w:t>
      </w:r>
      <w:bookmarkEnd w:id="74"/>
    </w:p>
    <w:p w:rsidR="00EE7790" w:rsidRDefault="00EE7790" w:rsidP="00EE7790">
      <w:pPr>
        <w:spacing w:line="360" w:lineRule="auto"/>
        <w:ind w:firstLineChars="200" w:firstLine="420"/>
      </w:pPr>
      <w:r>
        <w:rPr>
          <w:rFonts w:hint="eastAsia"/>
        </w:rPr>
        <w:t>首先使用用户的一个账号对登录功能进行测试，首先输入登录账号、登录密码如果账号和密码正确就是直接进入活动列表页面</w:t>
      </w:r>
      <w:r w:rsidR="00530740">
        <w:rPr>
          <w:rFonts w:hint="eastAsia"/>
        </w:rPr>
        <w:t>，即为登录成功</w:t>
      </w:r>
      <w:r>
        <w:rPr>
          <w:rFonts w:hint="eastAsia"/>
        </w:rPr>
        <w:t>。如果登录的账号或密码错误，就会提示用户“用户名不存在或密码错误！”。如图</w:t>
      </w:r>
      <w:r>
        <w:rPr>
          <w:rFonts w:hint="eastAsia"/>
        </w:rPr>
        <w:t>7.1(1)</w:t>
      </w:r>
      <w:r>
        <w:rPr>
          <w:rFonts w:hint="eastAsia"/>
        </w:rPr>
        <w:t>登录提示页面</w:t>
      </w:r>
      <w:r w:rsidR="00B92354">
        <w:rPr>
          <w:rFonts w:hint="eastAsia"/>
        </w:rPr>
        <w:t>，就是登录失败。</w:t>
      </w:r>
    </w:p>
    <w:p w:rsidR="00EE7790" w:rsidRDefault="00EE7790" w:rsidP="00EE7790">
      <w:pPr>
        <w:spacing w:line="360" w:lineRule="auto"/>
        <w:ind w:firstLineChars="150" w:firstLine="315"/>
      </w:pPr>
      <w:r>
        <w:rPr>
          <w:rFonts w:hint="eastAsia"/>
        </w:rPr>
        <w:t xml:space="preserve">    </w:t>
      </w:r>
      <w:r>
        <w:rPr>
          <w:rFonts w:hint="eastAsia"/>
          <w:noProof/>
        </w:rPr>
        <w:drawing>
          <wp:inline distT="0" distB="0" distL="0" distR="0">
            <wp:extent cx="5274310" cy="141936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4310" cy="1419360"/>
                    </a:xfrm>
                    <a:prstGeom prst="rect">
                      <a:avLst/>
                    </a:prstGeom>
                    <a:noFill/>
                    <a:ln w="9525">
                      <a:noFill/>
                      <a:miter lim="800000"/>
                      <a:headEnd/>
                      <a:tailEnd/>
                    </a:ln>
                  </pic:spPr>
                </pic:pic>
              </a:graphicData>
            </a:graphic>
          </wp:inline>
        </w:drawing>
      </w:r>
    </w:p>
    <w:p w:rsidR="00EE7790" w:rsidRDefault="00EE7790" w:rsidP="00EE7790">
      <w:pPr>
        <w:jc w:val="center"/>
      </w:pPr>
      <w:r>
        <w:rPr>
          <w:rFonts w:hint="eastAsia"/>
        </w:rPr>
        <w:t>图</w:t>
      </w:r>
      <w:r>
        <w:rPr>
          <w:rFonts w:hint="eastAsia"/>
        </w:rPr>
        <w:t>7.1(1)</w:t>
      </w:r>
      <w:r>
        <w:rPr>
          <w:rFonts w:hint="eastAsia"/>
        </w:rPr>
        <w:t>登录提示页面</w:t>
      </w:r>
    </w:p>
    <w:p w:rsidR="00C508A1" w:rsidRDefault="00C508A1" w:rsidP="00EE7790">
      <w:pPr>
        <w:jc w:val="center"/>
      </w:pPr>
    </w:p>
    <w:p w:rsidR="00784222" w:rsidRDefault="00D870FF" w:rsidP="00107BB7">
      <w:pPr>
        <w:spacing w:line="360" w:lineRule="auto"/>
        <w:ind w:firstLineChars="200" w:firstLine="420"/>
      </w:pPr>
      <w:r>
        <w:rPr>
          <w:rFonts w:hint="eastAsia"/>
        </w:rPr>
        <w:t>使用管理员账号登录系统后，进入用户管理页面，可以新增一个内勤人员信息，点击“保</w:t>
      </w:r>
      <w:r>
        <w:rPr>
          <w:rFonts w:hint="eastAsia"/>
        </w:rPr>
        <w:lastRenderedPageBreak/>
        <w:t>存”按钮会提示保存成功。可以使用新增内勤人员的登录账号和密码，来登录营销活动管理系统测试管理功能是否正常。</w:t>
      </w:r>
      <w:r w:rsidR="00C423DC">
        <w:rPr>
          <w:rFonts w:hint="eastAsia"/>
        </w:rPr>
        <w:t>如果新增的内勤人员账号登录成功说明管理的功能可以正常使用，如果登录不了营销活动管理系统，则管理员的管理功能不能使用。需要开发进行问题修复</w:t>
      </w:r>
      <w:r w:rsidR="00C93610">
        <w:rPr>
          <w:rFonts w:hint="eastAsia"/>
        </w:rPr>
        <w:t>，直到</w:t>
      </w:r>
      <w:r w:rsidR="009A7E26">
        <w:rPr>
          <w:rFonts w:hint="eastAsia"/>
        </w:rPr>
        <w:t>使系统达到预期的功能效果。</w:t>
      </w:r>
    </w:p>
    <w:p w:rsidR="00C6766C" w:rsidRPr="00C6766C" w:rsidRDefault="00C6766C" w:rsidP="00C6766C"/>
    <w:p w:rsidR="007C59BB" w:rsidRDefault="007C59BB" w:rsidP="007C59BB">
      <w:pPr>
        <w:pStyle w:val="1"/>
      </w:pPr>
      <w:bookmarkStart w:id="75" w:name="_Toc513714901"/>
      <w:r w:rsidRPr="007C59BB">
        <w:rPr>
          <w:rFonts w:hint="eastAsia"/>
        </w:rPr>
        <w:t>总结</w:t>
      </w:r>
      <w:bookmarkEnd w:id="75"/>
    </w:p>
    <w:p w:rsidR="00B278FE" w:rsidRDefault="00095214" w:rsidP="00207172">
      <w:pPr>
        <w:spacing w:line="360" w:lineRule="auto"/>
        <w:ind w:firstLineChars="200" w:firstLine="420"/>
      </w:pPr>
      <w:r>
        <w:rPr>
          <w:rFonts w:hint="eastAsia"/>
        </w:rPr>
        <w:t>在新形式下提倡以客户为中心的经营模式和新的市场竞争环境，</w:t>
      </w:r>
      <w:r w:rsidR="00952FA9">
        <w:rPr>
          <w:rFonts w:hint="eastAsia"/>
        </w:rPr>
        <w:t>为了提高在保险行里的竞争力，发展更多的潜在客户</w:t>
      </w:r>
      <w:r w:rsidR="00464162">
        <w:rPr>
          <w:rFonts w:hint="eastAsia"/>
        </w:rPr>
        <w:t>，对潜在客户规范化的管理显得尤为重要。</w:t>
      </w:r>
    </w:p>
    <w:p w:rsidR="004E1E69" w:rsidRDefault="00B278FE" w:rsidP="00B278FE">
      <w:pPr>
        <w:spacing w:line="360" w:lineRule="auto"/>
        <w:ind w:firstLineChars="200" w:firstLine="420"/>
      </w:pPr>
      <w:r>
        <w:rPr>
          <w:rFonts w:hint="eastAsia"/>
        </w:rPr>
        <w:t>营销活动管理系统以潜在客户为服务中心营销平台，有保险行业的内勤领导人员，策划一些针对潜在客户的营销活动，筛选渠道、机构下对应的营销员对潜在客户进行匹配。</w:t>
      </w:r>
    </w:p>
    <w:p w:rsidR="00D0696B" w:rsidRDefault="00095214" w:rsidP="00B402A5">
      <w:pPr>
        <w:spacing w:line="360" w:lineRule="auto"/>
        <w:ind w:firstLineChars="200" w:firstLine="420"/>
      </w:pPr>
      <w:r>
        <w:rPr>
          <w:rFonts w:hint="eastAsia"/>
        </w:rPr>
        <w:t>营销活动管理系统通过创建营销活动把营销员和潜在客户实现一对一的个性化服务，通过实现活动创建功能、活动查询功能、营销员筛选功能、活动通知信息配置功能、用户管理功能等等来系统的对潜在客户进行管理和分配，实现营销活动统一管理。</w:t>
      </w:r>
      <w:r w:rsidR="00B402A5">
        <w:rPr>
          <w:rFonts w:hint="eastAsia"/>
        </w:rPr>
        <w:t>通过策划营销活动让营销员</w:t>
      </w:r>
      <w:r w:rsidR="00207172" w:rsidRPr="00B30197">
        <w:rPr>
          <w:rFonts w:hint="eastAsia"/>
        </w:rPr>
        <w:t>更好的去服务潜在客户，从而把潜在客户发展成保险客户</w:t>
      </w:r>
      <w:r w:rsidR="00207172">
        <w:rPr>
          <w:rFonts w:hint="eastAsia"/>
        </w:rPr>
        <w:t>，从而获得更多的保险客户</w:t>
      </w:r>
      <w:r w:rsidR="00D03A29">
        <w:rPr>
          <w:rFonts w:hint="eastAsia"/>
        </w:rPr>
        <w:t>，</w:t>
      </w:r>
      <w:r w:rsidR="00225784">
        <w:rPr>
          <w:rFonts w:hint="eastAsia"/>
        </w:rPr>
        <w:t>提高公司的的竞争力和营业额。</w:t>
      </w:r>
    </w:p>
    <w:p w:rsidR="00D0696B" w:rsidRDefault="00D0696B" w:rsidP="00D0696B"/>
    <w:p w:rsidR="00D0696B" w:rsidRDefault="00D0696B" w:rsidP="00D0696B"/>
    <w:p w:rsidR="005361DB" w:rsidRDefault="005361DB" w:rsidP="005361DB">
      <w:pPr>
        <w:pStyle w:val="1"/>
      </w:pPr>
      <w:bookmarkStart w:id="76" w:name="_Toc513714902"/>
      <w:r>
        <w:rPr>
          <w:rFonts w:hint="eastAsia"/>
        </w:rPr>
        <w:t>参考文献</w:t>
      </w:r>
      <w:bookmarkEnd w:id="76"/>
    </w:p>
    <w:p w:rsidR="00FD0F5B" w:rsidRDefault="004F4803" w:rsidP="00FD0F5B">
      <w:pPr>
        <w:spacing w:line="360" w:lineRule="auto"/>
        <w:rPr>
          <w:rFonts w:ascii="宋体" w:hAnsi="宋体"/>
          <w:szCs w:val="21"/>
        </w:rPr>
      </w:pPr>
      <w:r>
        <w:rPr>
          <w:rFonts w:hint="eastAsia"/>
        </w:rPr>
        <w:t>[1]</w:t>
      </w:r>
      <w:hyperlink r:id="rId24" w:history="1">
        <w:r w:rsidR="00FD0F5B" w:rsidRPr="00592B29">
          <w:rPr>
            <w:rStyle w:val="a5"/>
            <w:rFonts w:ascii="宋体" w:hAnsi="宋体" w:hint="eastAsia"/>
            <w:szCs w:val="21"/>
          </w:rPr>
          <w:t>http://www.cnblogs.com/Spirit612/p/5053707.html</w:t>
        </w:r>
      </w:hyperlink>
      <w:r w:rsidR="00FD0F5B">
        <w:rPr>
          <w:rFonts w:ascii="宋体" w:hAnsi="宋体" w:hint="eastAsia"/>
          <w:szCs w:val="21"/>
        </w:rPr>
        <w:t>.[J].</w:t>
      </w:r>
      <w:r w:rsidR="00FD0F5B" w:rsidRPr="00310979">
        <w:rPr>
          <w:rFonts w:ascii="宋体" w:hAnsi="宋体" w:hint="eastAsia"/>
          <w:szCs w:val="21"/>
        </w:rPr>
        <w:t>Spirit桥的博客</w:t>
      </w:r>
    </w:p>
    <w:p w:rsidR="00FD0F5B" w:rsidRDefault="004F4803" w:rsidP="00FD0F5B">
      <w:pPr>
        <w:spacing w:line="360" w:lineRule="auto"/>
        <w:rPr>
          <w:rFonts w:ascii="宋体" w:hAnsi="宋体"/>
          <w:szCs w:val="21"/>
        </w:rPr>
      </w:pPr>
      <w:r>
        <w:rPr>
          <w:rFonts w:hint="eastAsia"/>
        </w:rPr>
        <w:t>[2]</w:t>
      </w:r>
      <w:hyperlink r:id="rId25" w:history="1">
        <w:r w:rsidR="00FD0F5B" w:rsidRPr="00592B29">
          <w:rPr>
            <w:rStyle w:val="a5"/>
            <w:rFonts w:ascii="宋体" w:hAnsi="宋体"/>
            <w:szCs w:val="21"/>
          </w:rPr>
          <w:t>https://blog.csdn.net/u010378878/article/details/51318515</w:t>
        </w:r>
      </w:hyperlink>
      <w:r w:rsidR="00FD0F5B">
        <w:rPr>
          <w:rFonts w:ascii="宋体" w:hAnsi="宋体" w:hint="eastAsia"/>
          <w:szCs w:val="21"/>
        </w:rPr>
        <w:t>.[J].</w:t>
      </w:r>
      <w:r w:rsidR="00FD0F5B" w:rsidRPr="00F67E73">
        <w:rPr>
          <w:rFonts w:ascii="宋体" w:hAnsi="宋体"/>
          <w:szCs w:val="21"/>
        </w:rPr>
        <w:t>TO BE SMART</w:t>
      </w:r>
      <w:r w:rsidR="00FD0F5B">
        <w:rPr>
          <w:rFonts w:ascii="宋体" w:hAnsi="宋体" w:hint="eastAsia"/>
          <w:szCs w:val="21"/>
        </w:rPr>
        <w:t>的</w:t>
      </w:r>
      <w:r w:rsidR="00FD0F5B" w:rsidRPr="00310979">
        <w:rPr>
          <w:rFonts w:ascii="宋体" w:hAnsi="宋体" w:hint="eastAsia"/>
          <w:szCs w:val="21"/>
        </w:rPr>
        <w:t>博客</w:t>
      </w:r>
    </w:p>
    <w:p w:rsidR="00FD0F5B" w:rsidRDefault="004F4803" w:rsidP="00FD0F5B">
      <w:pPr>
        <w:spacing w:line="360" w:lineRule="auto"/>
        <w:rPr>
          <w:rFonts w:ascii="宋体" w:hAnsi="宋体"/>
          <w:szCs w:val="21"/>
        </w:rPr>
      </w:pPr>
      <w:r>
        <w:rPr>
          <w:rFonts w:hint="eastAsia"/>
        </w:rPr>
        <w:t>[3]</w:t>
      </w:r>
      <w:hyperlink r:id="rId26" w:history="1">
        <w:r w:rsidR="00FD0F5B" w:rsidRPr="00592B29">
          <w:rPr>
            <w:rStyle w:val="a5"/>
            <w:rFonts w:ascii="宋体" w:hAnsi="宋体"/>
            <w:szCs w:val="21"/>
          </w:rPr>
          <w:t>https://blog.csdn.net/zlg1682001/article/details/2312932</w:t>
        </w:r>
        <w:r w:rsidR="00FD0F5B" w:rsidRPr="00592B29">
          <w:rPr>
            <w:rStyle w:val="a5"/>
            <w:rFonts w:ascii="宋体" w:hAnsi="宋体" w:hint="eastAsia"/>
            <w:szCs w:val="21"/>
          </w:rPr>
          <w:t xml:space="preserve"> </w:t>
        </w:r>
        <w:r w:rsidR="00FD0F5B">
          <w:rPr>
            <w:rFonts w:ascii="宋体" w:hAnsi="宋体" w:hint="eastAsia"/>
            <w:szCs w:val="21"/>
          </w:rPr>
          <w:t>.[J].</w:t>
        </w:r>
        <w:r w:rsidR="00FD0F5B" w:rsidRPr="00592B29">
          <w:rPr>
            <w:rStyle w:val="a5"/>
            <w:rFonts w:ascii="宋体" w:hAnsi="宋体" w:hint="eastAsia"/>
            <w:szCs w:val="21"/>
          </w:rPr>
          <w:t>zlg1682001</w:t>
        </w:r>
      </w:hyperlink>
      <w:r w:rsidR="00FD0F5B">
        <w:rPr>
          <w:rFonts w:ascii="宋体" w:hAnsi="宋体" w:hint="eastAsia"/>
          <w:szCs w:val="21"/>
        </w:rPr>
        <w:t>的专栏的博客</w:t>
      </w:r>
    </w:p>
    <w:p w:rsidR="00FD0F5B" w:rsidRPr="00FD0F5B" w:rsidRDefault="00FD0F5B" w:rsidP="00FD0F5B"/>
    <w:p w:rsidR="00B22250" w:rsidRDefault="00FD255A" w:rsidP="00B22250">
      <w:pPr>
        <w:rPr>
          <w:ins w:id="77" w:author="Linshiwei" w:date="2018-05-13T20:28:00Z"/>
        </w:rPr>
      </w:pPr>
      <w:ins w:id="78" w:author="Linshiwei" w:date="2018-05-13T20:28:00Z">
        <w:r>
          <w:t>参考文献至少要</w:t>
        </w:r>
        <w:r>
          <w:rPr>
            <w:rFonts w:hint="eastAsia"/>
          </w:rPr>
          <w:t>1</w:t>
        </w:r>
        <w:r>
          <w:t>0</w:t>
        </w:r>
        <w:r>
          <w:t>篇</w:t>
        </w:r>
      </w:ins>
    </w:p>
    <w:p w:rsidR="00FD255A" w:rsidRDefault="00FD255A" w:rsidP="00B22250">
      <w:pPr>
        <w:rPr>
          <w:ins w:id="79" w:author="Linshiwei" w:date="2018-05-13T20:28:00Z"/>
        </w:rPr>
      </w:pPr>
    </w:p>
    <w:p w:rsidR="00FD255A" w:rsidRPr="00B22250" w:rsidRDefault="00FD255A" w:rsidP="00B22250">
      <w:ins w:id="80" w:author="Linshiwei" w:date="2018-05-13T20:29:00Z">
        <w:r>
          <w:t>故事有点问题</w:t>
        </w:r>
        <w:r>
          <w:rPr>
            <w:rFonts w:hint="eastAsia"/>
          </w:rPr>
          <w:t>，</w:t>
        </w:r>
      </w:ins>
      <w:ins w:id="81" w:author="Linshiwei" w:date="2018-05-13T20:28:00Z">
        <w:r>
          <w:t>总体还好</w:t>
        </w:r>
        <w:r>
          <w:rPr>
            <w:rFonts w:hint="eastAsia"/>
          </w:rPr>
          <w:t>，</w:t>
        </w:r>
        <w:r>
          <w:t>需要查重</w:t>
        </w:r>
        <w:r>
          <w:rPr>
            <w:rFonts w:hint="eastAsia"/>
          </w:rPr>
          <w:t>。</w:t>
        </w:r>
      </w:ins>
      <w:ins w:id="82" w:author="Linshiwei" w:date="2018-05-13T20:29:00Z">
        <w:r>
          <w:rPr>
            <w:rFonts w:hint="eastAsia"/>
          </w:rPr>
          <w:t>摘要要体现论文主要内容，论文缺少致谢部分。</w:t>
        </w:r>
      </w:ins>
    </w:p>
    <w:p w:rsidR="006F5F08" w:rsidRDefault="006F5F08" w:rsidP="000C0D3A">
      <w:pPr>
        <w:spacing w:line="360" w:lineRule="auto"/>
      </w:pPr>
    </w:p>
    <w:sectPr w:rsidR="006F5F08" w:rsidSect="00B945BB">
      <w:headerReference w:type="default" r:id="rId27"/>
      <w:footerReference w:type="default" r:id="rId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4B6" w:rsidRDefault="00CD34B6" w:rsidP="0028319B">
      <w:r>
        <w:separator/>
      </w:r>
    </w:p>
  </w:endnote>
  <w:endnote w:type="continuationSeparator" w:id="0">
    <w:p w:rsidR="00CD34B6" w:rsidRDefault="00CD34B6" w:rsidP="0028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39640"/>
      <w:docPartObj>
        <w:docPartGallery w:val="Page Numbers (Bottom of Page)"/>
        <w:docPartUnique/>
      </w:docPartObj>
    </w:sdtPr>
    <w:sdtEndPr/>
    <w:sdtContent>
      <w:p w:rsidR="009E0979" w:rsidRDefault="009E0979">
        <w:pPr>
          <w:pStyle w:val="a4"/>
          <w:jc w:val="center"/>
        </w:pPr>
        <w:r>
          <w:fldChar w:fldCharType="begin"/>
        </w:r>
        <w:r>
          <w:instrText>PAGE   \* MERGEFORMAT</w:instrText>
        </w:r>
        <w:r>
          <w:fldChar w:fldCharType="separate"/>
        </w:r>
        <w:r w:rsidR="00EF31C0" w:rsidRPr="00EF31C0">
          <w:rPr>
            <w:noProof/>
            <w:lang w:val="zh-CN"/>
          </w:rPr>
          <w:t>3</w:t>
        </w:r>
        <w:r>
          <w:rPr>
            <w:noProof/>
            <w:lang w:val="zh-CN"/>
          </w:rPr>
          <w:fldChar w:fldCharType="end"/>
        </w:r>
      </w:p>
    </w:sdtContent>
  </w:sdt>
  <w:p w:rsidR="009E0979" w:rsidRDefault="009E0979" w:rsidP="00825FFD">
    <w:pPr>
      <w:pStyle w:val="a4"/>
      <w:ind w:firstLineChars="2000" w:firstLine="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4B6" w:rsidRDefault="00CD34B6" w:rsidP="0028319B">
      <w:r>
        <w:separator/>
      </w:r>
    </w:p>
  </w:footnote>
  <w:footnote w:type="continuationSeparator" w:id="0">
    <w:p w:rsidR="00CD34B6" w:rsidRDefault="00CD34B6" w:rsidP="0028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79" w:rsidRDefault="009E0979" w:rsidP="009B4C24">
    <w:pPr>
      <w:pStyle w:val="a3"/>
      <w:jc w:val="both"/>
    </w:pPr>
    <w:r>
      <w:rPr>
        <w:rFonts w:hint="eastAsia"/>
      </w:rPr>
      <w:t>上海第二工业大学</w:t>
    </w:r>
    <w:r w:rsidRPr="00F930B3">
      <w:rPr>
        <w:rFonts w:hint="eastAsia"/>
      </w:rPr>
      <w:t>毕业设计（论文）</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3B7F"/>
    <w:multiLevelType w:val="hybridMultilevel"/>
    <w:tmpl w:val="A842774C"/>
    <w:lvl w:ilvl="0" w:tplc="28103D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5B4C24"/>
    <w:multiLevelType w:val="hybridMultilevel"/>
    <w:tmpl w:val="8E76C42C"/>
    <w:lvl w:ilvl="0" w:tplc="D74295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2968F5"/>
    <w:multiLevelType w:val="hybridMultilevel"/>
    <w:tmpl w:val="7940FD6C"/>
    <w:lvl w:ilvl="0" w:tplc="FD485A5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7A6C77"/>
    <w:multiLevelType w:val="hybridMultilevel"/>
    <w:tmpl w:val="362EDE40"/>
    <w:lvl w:ilvl="0" w:tplc="4056A14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32541"/>
    <w:multiLevelType w:val="hybridMultilevel"/>
    <w:tmpl w:val="11E03AC8"/>
    <w:lvl w:ilvl="0" w:tplc="3A008418">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9CB00F8"/>
    <w:multiLevelType w:val="hybridMultilevel"/>
    <w:tmpl w:val="53868C2E"/>
    <w:lvl w:ilvl="0" w:tplc="8D86B522">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5DF718BE"/>
    <w:multiLevelType w:val="hybridMultilevel"/>
    <w:tmpl w:val="CE1CC7C8"/>
    <w:lvl w:ilvl="0" w:tplc="636C7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9725B4"/>
    <w:multiLevelType w:val="multilevel"/>
    <w:tmpl w:val="0004D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072FE6"/>
    <w:multiLevelType w:val="hybridMultilevel"/>
    <w:tmpl w:val="CD12AF20"/>
    <w:lvl w:ilvl="0" w:tplc="739A65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3F73D1"/>
    <w:multiLevelType w:val="hybridMultilevel"/>
    <w:tmpl w:val="AFF4D67A"/>
    <w:lvl w:ilvl="0" w:tplc="7E9EE57E">
      <w:start w:val="1"/>
      <w:numFmt w:val="decimalEnclosedCircle"/>
      <w:lvlText w:val="%1"/>
      <w:lvlJc w:val="left"/>
      <w:pPr>
        <w:ind w:left="360" w:hanging="36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485D30"/>
    <w:multiLevelType w:val="hybridMultilevel"/>
    <w:tmpl w:val="92CC19FC"/>
    <w:lvl w:ilvl="0" w:tplc="54501C1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E0499D"/>
    <w:multiLevelType w:val="hybridMultilevel"/>
    <w:tmpl w:val="895C337C"/>
    <w:lvl w:ilvl="0" w:tplc="B3FAF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25243D"/>
    <w:multiLevelType w:val="hybridMultilevel"/>
    <w:tmpl w:val="70D883EE"/>
    <w:lvl w:ilvl="0" w:tplc="8750A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7"/>
  </w:num>
  <w:num w:numId="4">
    <w:abstractNumId w:val="4"/>
  </w:num>
  <w:num w:numId="5">
    <w:abstractNumId w:val="5"/>
  </w:num>
  <w:num w:numId="6">
    <w:abstractNumId w:val="10"/>
  </w:num>
  <w:num w:numId="7">
    <w:abstractNumId w:val="7"/>
  </w:num>
  <w:num w:numId="8">
    <w:abstractNumId w:val="3"/>
  </w:num>
  <w:num w:numId="9">
    <w:abstractNumId w:val="7"/>
  </w:num>
  <w:num w:numId="10">
    <w:abstractNumId w:val="9"/>
  </w:num>
  <w:num w:numId="11">
    <w:abstractNumId w:val="7"/>
  </w:num>
  <w:num w:numId="12">
    <w:abstractNumId w:val="11"/>
  </w:num>
  <w:num w:numId="13">
    <w:abstractNumId w:val="7"/>
  </w:num>
  <w:num w:numId="14">
    <w:abstractNumId w:val="1"/>
  </w:num>
  <w:num w:numId="15">
    <w:abstractNumId w:val="8"/>
  </w:num>
  <w:num w:numId="16">
    <w:abstractNumId w:val="6"/>
  </w:num>
  <w:num w:numId="17">
    <w:abstractNumId w:val="0"/>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shiwei">
    <w15:presenceInfo w15:providerId="None" w15:userId="Linsh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5D3"/>
    <w:rsid w:val="00001130"/>
    <w:rsid w:val="000020DD"/>
    <w:rsid w:val="0000574C"/>
    <w:rsid w:val="0000699C"/>
    <w:rsid w:val="00006ADA"/>
    <w:rsid w:val="000162E4"/>
    <w:rsid w:val="00026C1A"/>
    <w:rsid w:val="00030418"/>
    <w:rsid w:val="000313E0"/>
    <w:rsid w:val="00031BAB"/>
    <w:rsid w:val="000345C4"/>
    <w:rsid w:val="00034CA6"/>
    <w:rsid w:val="00036C56"/>
    <w:rsid w:val="00041214"/>
    <w:rsid w:val="00041FB2"/>
    <w:rsid w:val="00042443"/>
    <w:rsid w:val="000432E7"/>
    <w:rsid w:val="00043A6E"/>
    <w:rsid w:val="0005284D"/>
    <w:rsid w:val="00053E0A"/>
    <w:rsid w:val="00054A41"/>
    <w:rsid w:val="000563A6"/>
    <w:rsid w:val="00056B76"/>
    <w:rsid w:val="00057BB0"/>
    <w:rsid w:val="00061051"/>
    <w:rsid w:val="00063844"/>
    <w:rsid w:val="000736E6"/>
    <w:rsid w:val="0007383F"/>
    <w:rsid w:val="00073E65"/>
    <w:rsid w:val="000743B6"/>
    <w:rsid w:val="00075059"/>
    <w:rsid w:val="000757E1"/>
    <w:rsid w:val="00075D91"/>
    <w:rsid w:val="00082E74"/>
    <w:rsid w:val="000878CE"/>
    <w:rsid w:val="00090627"/>
    <w:rsid w:val="00091061"/>
    <w:rsid w:val="0009215E"/>
    <w:rsid w:val="00093A70"/>
    <w:rsid w:val="00095214"/>
    <w:rsid w:val="00095CD5"/>
    <w:rsid w:val="00097A06"/>
    <w:rsid w:val="000B0A39"/>
    <w:rsid w:val="000B17AC"/>
    <w:rsid w:val="000B51DB"/>
    <w:rsid w:val="000C0D3A"/>
    <w:rsid w:val="000C1C42"/>
    <w:rsid w:val="000C3731"/>
    <w:rsid w:val="000C4607"/>
    <w:rsid w:val="000C7E4C"/>
    <w:rsid w:val="000D148C"/>
    <w:rsid w:val="000D3A67"/>
    <w:rsid w:val="000D4FB9"/>
    <w:rsid w:val="000D6C19"/>
    <w:rsid w:val="000E4C60"/>
    <w:rsid w:val="000F372A"/>
    <w:rsid w:val="00102C25"/>
    <w:rsid w:val="00106128"/>
    <w:rsid w:val="00107BB7"/>
    <w:rsid w:val="0011024A"/>
    <w:rsid w:val="001128E1"/>
    <w:rsid w:val="001175B0"/>
    <w:rsid w:val="00131618"/>
    <w:rsid w:val="00133210"/>
    <w:rsid w:val="0013571A"/>
    <w:rsid w:val="001374D4"/>
    <w:rsid w:val="001409E4"/>
    <w:rsid w:val="001423AD"/>
    <w:rsid w:val="00142D9E"/>
    <w:rsid w:val="00145DBE"/>
    <w:rsid w:val="00146B8C"/>
    <w:rsid w:val="0015107A"/>
    <w:rsid w:val="0016055B"/>
    <w:rsid w:val="00162387"/>
    <w:rsid w:val="001644A6"/>
    <w:rsid w:val="00167026"/>
    <w:rsid w:val="00175CB2"/>
    <w:rsid w:val="001801EF"/>
    <w:rsid w:val="00184782"/>
    <w:rsid w:val="00184B5A"/>
    <w:rsid w:val="00185969"/>
    <w:rsid w:val="00190350"/>
    <w:rsid w:val="001932FA"/>
    <w:rsid w:val="001A2801"/>
    <w:rsid w:val="001A6302"/>
    <w:rsid w:val="001A6548"/>
    <w:rsid w:val="001B165F"/>
    <w:rsid w:val="001B16E9"/>
    <w:rsid w:val="001C13B6"/>
    <w:rsid w:val="001C4BA4"/>
    <w:rsid w:val="001C4F47"/>
    <w:rsid w:val="001D10A3"/>
    <w:rsid w:val="001D12D8"/>
    <w:rsid w:val="001E3A46"/>
    <w:rsid w:val="001E4017"/>
    <w:rsid w:val="001F1405"/>
    <w:rsid w:val="001F551B"/>
    <w:rsid w:val="001F6233"/>
    <w:rsid w:val="00201616"/>
    <w:rsid w:val="00203CBC"/>
    <w:rsid w:val="00203FA1"/>
    <w:rsid w:val="00205E8A"/>
    <w:rsid w:val="00206554"/>
    <w:rsid w:val="00206B1D"/>
    <w:rsid w:val="00207172"/>
    <w:rsid w:val="0021009E"/>
    <w:rsid w:val="00214640"/>
    <w:rsid w:val="00215CDA"/>
    <w:rsid w:val="00221B9B"/>
    <w:rsid w:val="00225784"/>
    <w:rsid w:val="00227493"/>
    <w:rsid w:val="00234491"/>
    <w:rsid w:val="0024082D"/>
    <w:rsid w:val="00243392"/>
    <w:rsid w:val="002442B1"/>
    <w:rsid w:val="00254F80"/>
    <w:rsid w:val="00257E5D"/>
    <w:rsid w:val="002608E9"/>
    <w:rsid w:val="002614A8"/>
    <w:rsid w:val="00263913"/>
    <w:rsid w:val="00265A48"/>
    <w:rsid w:val="0026631D"/>
    <w:rsid w:val="00266BC8"/>
    <w:rsid w:val="00267F35"/>
    <w:rsid w:val="002702E8"/>
    <w:rsid w:val="002753D2"/>
    <w:rsid w:val="00276E0F"/>
    <w:rsid w:val="00277679"/>
    <w:rsid w:val="0028259B"/>
    <w:rsid w:val="0028319B"/>
    <w:rsid w:val="00284D4D"/>
    <w:rsid w:val="00286156"/>
    <w:rsid w:val="00291924"/>
    <w:rsid w:val="002A0337"/>
    <w:rsid w:val="002A54BA"/>
    <w:rsid w:val="002B138F"/>
    <w:rsid w:val="002B3E8D"/>
    <w:rsid w:val="002B4B61"/>
    <w:rsid w:val="002B77ED"/>
    <w:rsid w:val="002C1A2C"/>
    <w:rsid w:val="002C4C9E"/>
    <w:rsid w:val="002C6644"/>
    <w:rsid w:val="002C768F"/>
    <w:rsid w:val="002C7DD0"/>
    <w:rsid w:val="002D1949"/>
    <w:rsid w:val="002D1D49"/>
    <w:rsid w:val="002D62F5"/>
    <w:rsid w:val="002E0BDA"/>
    <w:rsid w:val="002E2EB8"/>
    <w:rsid w:val="002F2169"/>
    <w:rsid w:val="002F2324"/>
    <w:rsid w:val="002F24E4"/>
    <w:rsid w:val="002F267A"/>
    <w:rsid w:val="00310046"/>
    <w:rsid w:val="00310979"/>
    <w:rsid w:val="0031231E"/>
    <w:rsid w:val="0031379C"/>
    <w:rsid w:val="00316B6C"/>
    <w:rsid w:val="0032179E"/>
    <w:rsid w:val="00322094"/>
    <w:rsid w:val="00322894"/>
    <w:rsid w:val="0032516E"/>
    <w:rsid w:val="00326B13"/>
    <w:rsid w:val="00331D81"/>
    <w:rsid w:val="00336488"/>
    <w:rsid w:val="0033693C"/>
    <w:rsid w:val="00341040"/>
    <w:rsid w:val="003475F6"/>
    <w:rsid w:val="003478DF"/>
    <w:rsid w:val="00351D40"/>
    <w:rsid w:val="00352143"/>
    <w:rsid w:val="003521E1"/>
    <w:rsid w:val="0035382E"/>
    <w:rsid w:val="0035520A"/>
    <w:rsid w:val="00356436"/>
    <w:rsid w:val="00361703"/>
    <w:rsid w:val="00362D81"/>
    <w:rsid w:val="00363D79"/>
    <w:rsid w:val="003650E2"/>
    <w:rsid w:val="003651BE"/>
    <w:rsid w:val="00365B2B"/>
    <w:rsid w:val="003670CA"/>
    <w:rsid w:val="00367E42"/>
    <w:rsid w:val="003745A6"/>
    <w:rsid w:val="003755C8"/>
    <w:rsid w:val="003767C5"/>
    <w:rsid w:val="00376A59"/>
    <w:rsid w:val="003804DB"/>
    <w:rsid w:val="0038361B"/>
    <w:rsid w:val="00384126"/>
    <w:rsid w:val="00385B9E"/>
    <w:rsid w:val="003906D2"/>
    <w:rsid w:val="00391689"/>
    <w:rsid w:val="00391C8F"/>
    <w:rsid w:val="00394B44"/>
    <w:rsid w:val="00395338"/>
    <w:rsid w:val="003956E2"/>
    <w:rsid w:val="00397885"/>
    <w:rsid w:val="003A2C1B"/>
    <w:rsid w:val="003A410A"/>
    <w:rsid w:val="003A7155"/>
    <w:rsid w:val="003B1432"/>
    <w:rsid w:val="003B46B9"/>
    <w:rsid w:val="003C107C"/>
    <w:rsid w:val="003C39FA"/>
    <w:rsid w:val="003C3C96"/>
    <w:rsid w:val="003D0D86"/>
    <w:rsid w:val="003D1EFE"/>
    <w:rsid w:val="003D2408"/>
    <w:rsid w:val="003D2457"/>
    <w:rsid w:val="003D3BE3"/>
    <w:rsid w:val="003D3CF9"/>
    <w:rsid w:val="003D574F"/>
    <w:rsid w:val="003E1AA4"/>
    <w:rsid w:val="003E2CFB"/>
    <w:rsid w:val="003E30CA"/>
    <w:rsid w:val="003E5E80"/>
    <w:rsid w:val="003E5EA1"/>
    <w:rsid w:val="003F1878"/>
    <w:rsid w:val="003F24B8"/>
    <w:rsid w:val="003F2878"/>
    <w:rsid w:val="003F2AFD"/>
    <w:rsid w:val="003F307D"/>
    <w:rsid w:val="003F374E"/>
    <w:rsid w:val="003F4150"/>
    <w:rsid w:val="003F49E4"/>
    <w:rsid w:val="003F743B"/>
    <w:rsid w:val="003F75F9"/>
    <w:rsid w:val="004000D8"/>
    <w:rsid w:val="0040068A"/>
    <w:rsid w:val="004008A8"/>
    <w:rsid w:val="0040264F"/>
    <w:rsid w:val="00402C55"/>
    <w:rsid w:val="0040705D"/>
    <w:rsid w:val="004074E6"/>
    <w:rsid w:val="00412940"/>
    <w:rsid w:val="0041491F"/>
    <w:rsid w:val="00416A3E"/>
    <w:rsid w:val="00416AEF"/>
    <w:rsid w:val="004305B0"/>
    <w:rsid w:val="004309F0"/>
    <w:rsid w:val="00431DF3"/>
    <w:rsid w:val="00433DC9"/>
    <w:rsid w:val="004374E8"/>
    <w:rsid w:val="004405CD"/>
    <w:rsid w:val="004448CF"/>
    <w:rsid w:val="00446778"/>
    <w:rsid w:val="004529DF"/>
    <w:rsid w:val="0045387F"/>
    <w:rsid w:val="004572E4"/>
    <w:rsid w:val="00457E1D"/>
    <w:rsid w:val="0046161A"/>
    <w:rsid w:val="00461B00"/>
    <w:rsid w:val="00462118"/>
    <w:rsid w:val="00464162"/>
    <w:rsid w:val="00465478"/>
    <w:rsid w:val="00474465"/>
    <w:rsid w:val="00474828"/>
    <w:rsid w:val="00477EAF"/>
    <w:rsid w:val="00477F8B"/>
    <w:rsid w:val="004847C0"/>
    <w:rsid w:val="004859F4"/>
    <w:rsid w:val="00486826"/>
    <w:rsid w:val="00491A8D"/>
    <w:rsid w:val="00492A80"/>
    <w:rsid w:val="00492D6F"/>
    <w:rsid w:val="004953D1"/>
    <w:rsid w:val="004971C0"/>
    <w:rsid w:val="004A6E9B"/>
    <w:rsid w:val="004A73C5"/>
    <w:rsid w:val="004B3A8C"/>
    <w:rsid w:val="004C0F5F"/>
    <w:rsid w:val="004C29CD"/>
    <w:rsid w:val="004C4E6B"/>
    <w:rsid w:val="004C61A5"/>
    <w:rsid w:val="004D1AED"/>
    <w:rsid w:val="004D3597"/>
    <w:rsid w:val="004D627B"/>
    <w:rsid w:val="004D725C"/>
    <w:rsid w:val="004E006A"/>
    <w:rsid w:val="004E1E69"/>
    <w:rsid w:val="004E378B"/>
    <w:rsid w:val="004E7764"/>
    <w:rsid w:val="004F034D"/>
    <w:rsid w:val="004F23C6"/>
    <w:rsid w:val="004F2FE6"/>
    <w:rsid w:val="004F34A1"/>
    <w:rsid w:val="004F4803"/>
    <w:rsid w:val="004F5B77"/>
    <w:rsid w:val="005004F7"/>
    <w:rsid w:val="00503841"/>
    <w:rsid w:val="00507D63"/>
    <w:rsid w:val="005137AB"/>
    <w:rsid w:val="00517E26"/>
    <w:rsid w:val="00521906"/>
    <w:rsid w:val="00527113"/>
    <w:rsid w:val="0052747D"/>
    <w:rsid w:val="00530740"/>
    <w:rsid w:val="00533675"/>
    <w:rsid w:val="005338E8"/>
    <w:rsid w:val="0053607C"/>
    <w:rsid w:val="005361DB"/>
    <w:rsid w:val="00541517"/>
    <w:rsid w:val="00542884"/>
    <w:rsid w:val="00547898"/>
    <w:rsid w:val="005530F0"/>
    <w:rsid w:val="00555D90"/>
    <w:rsid w:val="00564642"/>
    <w:rsid w:val="005648BB"/>
    <w:rsid w:val="00564BD7"/>
    <w:rsid w:val="00564E67"/>
    <w:rsid w:val="0056588E"/>
    <w:rsid w:val="00567566"/>
    <w:rsid w:val="00570D6F"/>
    <w:rsid w:val="00570DED"/>
    <w:rsid w:val="00576C23"/>
    <w:rsid w:val="005808B3"/>
    <w:rsid w:val="00580EA4"/>
    <w:rsid w:val="005828F3"/>
    <w:rsid w:val="0058365F"/>
    <w:rsid w:val="00583CE9"/>
    <w:rsid w:val="00585347"/>
    <w:rsid w:val="0058742C"/>
    <w:rsid w:val="00590679"/>
    <w:rsid w:val="00592A7A"/>
    <w:rsid w:val="00593DAE"/>
    <w:rsid w:val="005A0931"/>
    <w:rsid w:val="005A1B3B"/>
    <w:rsid w:val="005A5D4A"/>
    <w:rsid w:val="005B1C71"/>
    <w:rsid w:val="005B4CB0"/>
    <w:rsid w:val="005D3330"/>
    <w:rsid w:val="005D38E9"/>
    <w:rsid w:val="005D514C"/>
    <w:rsid w:val="005D73E3"/>
    <w:rsid w:val="005D76FB"/>
    <w:rsid w:val="005E1012"/>
    <w:rsid w:val="005E34BC"/>
    <w:rsid w:val="005F0D06"/>
    <w:rsid w:val="005F12B4"/>
    <w:rsid w:val="005F280D"/>
    <w:rsid w:val="005F3310"/>
    <w:rsid w:val="005F6E34"/>
    <w:rsid w:val="005F759C"/>
    <w:rsid w:val="005F7811"/>
    <w:rsid w:val="006008D6"/>
    <w:rsid w:val="006027F5"/>
    <w:rsid w:val="006039C6"/>
    <w:rsid w:val="00616920"/>
    <w:rsid w:val="006172D1"/>
    <w:rsid w:val="006177D9"/>
    <w:rsid w:val="006204F9"/>
    <w:rsid w:val="00620575"/>
    <w:rsid w:val="00620A1D"/>
    <w:rsid w:val="00633515"/>
    <w:rsid w:val="00641698"/>
    <w:rsid w:val="006448A3"/>
    <w:rsid w:val="00647E66"/>
    <w:rsid w:val="00651ED8"/>
    <w:rsid w:val="00653546"/>
    <w:rsid w:val="00654715"/>
    <w:rsid w:val="00656840"/>
    <w:rsid w:val="006614DD"/>
    <w:rsid w:val="006653A6"/>
    <w:rsid w:val="00665867"/>
    <w:rsid w:val="00680594"/>
    <w:rsid w:val="00684925"/>
    <w:rsid w:val="0068562C"/>
    <w:rsid w:val="00687FFD"/>
    <w:rsid w:val="00691378"/>
    <w:rsid w:val="0069142F"/>
    <w:rsid w:val="00693919"/>
    <w:rsid w:val="0069693A"/>
    <w:rsid w:val="00697060"/>
    <w:rsid w:val="006A0F17"/>
    <w:rsid w:val="006A1FCC"/>
    <w:rsid w:val="006A434D"/>
    <w:rsid w:val="006A62A9"/>
    <w:rsid w:val="006B2C62"/>
    <w:rsid w:val="006B3FB4"/>
    <w:rsid w:val="006B569E"/>
    <w:rsid w:val="006C0561"/>
    <w:rsid w:val="006C543F"/>
    <w:rsid w:val="006C5463"/>
    <w:rsid w:val="006C5630"/>
    <w:rsid w:val="006D3E51"/>
    <w:rsid w:val="006D59C7"/>
    <w:rsid w:val="006D7301"/>
    <w:rsid w:val="006E026B"/>
    <w:rsid w:val="006E0613"/>
    <w:rsid w:val="006E2601"/>
    <w:rsid w:val="006E2D31"/>
    <w:rsid w:val="006E3BCC"/>
    <w:rsid w:val="006E614D"/>
    <w:rsid w:val="006E67DC"/>
    <w:rsid w:val="006E6860"/>
    <w:rsid w:val="006F1859"/>
    <w:rsid w:val="006F3227"/>
    <w:rsid w:val="006F420C"/>
    <w:rsid w:val="006F451E"/>
    <w:rsid w:val="006F5F08"/>
    <w:rsid w:val="006F60AB"/>
    <w:rsid w:val="006F6210"/>
    <w:rsid w:val="00700616"/>
    <w:rsid w:val="007053C1"/>
    <w:rsid w:val="00705BB0"/>
    <w:rsid w:val="007110F3"/>
    <w:rsid w:val="0071231F"/>
    <w:rsid w:val="0071358B"/>
    <w:rsid w:val="00714CCB"/>
    <w:rsid w:val="00715CF2"/>
    <w:rsid w:val="00716168"/>
    <w:rsid w:val="00716D65"/>
    <w:rsid w:val="007211AF"/>
    <w:rsid w:val="0072481E"/>
    <w:rsid w:val="007252B3"/>
    <w:rsid w:val="00725DD5"/>
    <w:rsid w:val="00735E74"/>
    <w:rsid w:val="00736CEF"/>
    <w:rsid w:val="00737AF3"/>
    <w:rsid w:val="007429EE"/>
    <w:rsid w:val="00742A8D"/>
    <w:rsid w:val="0074561B"/>
    <w:rsid w:val="00746937"/>
    <w:rsid w:val="007514E6"/>
    <w:rsid w:val="00755C16"/>
    <w:rsid w:val="007611E0"/>
    <w:rsid w:val="00761690"/>
    <w:rsid w:val="007621BF"/>
    <w:rsid w:val="0076239A"/>
    <w:rsid w:val="0076291E"/>
    <w:rsid w:val="007667FD"/>
    <w:rsid w:val="0076745A"/>
    <w:rsid w:val="00767A3D"/>
    <w:rsid w:val="00767BA2"/>
    <w:rsid w:val="0077155F"/>
    <w:rsid w:val="00780F65"/>
    <w:rsid w:val="007836B8"/>
    <w:rsid w:val="00783C37"/>
    <w:rsid w:val="0078403B"/>
    <w:rsid w:val="00784222"/>
    <w:rsid w:val="00790285"/>
    <w:rsid w:val="007910A6"/>
    <w:rsid w:val="007938D3"/>
    <w:rsid w:val="00796E7F"/>
    <w:rsid w:val="00797091"/>
    <w:rsid w:val="0079740F"/>
    <w:rsid w:val="007A0C24"/>
    <w:rsid w:val="007A1AA5"/>
    <w:rsid w:val="007A1E37"/>
    <w:rsid w:val="007A407C"/>
    <w:rsid w:val="007C0337"/>
    <w:rsid w:val="007C59BB"/>
    <w:rsid w:val="007C5E49"/>
    <w:rsid w:val="007C7F57"/>
    <w:rsid w:val="007D7654"/>
    <w:rsid w:val="007D7C94"/>
    <w:rsid w:val="007E121A"/>
    <w:rsid w:val="007E1B1D"/>
    <w:rsid w:val="007E2431"/>
    <w:rsid w:val="007F159F"/>
    <w:rsid w:val="007F5F9A"/>
    <w:rsid w:val="007F6582"/>
    <w:rsid w:val="007F6FED"/>
    <w:rsid w:val="00807914"/>
    <w:rsid w:val="008079FA"/>
    <w:rsid w:val="0081070A"/>
    <w:rsid w:val="00811D6E"/>
    <w:rsid w:val="008129DA"/>
    <w:rsid w:val="00815351"/>
    <w:rsid w:val="00815BED"/>
    <w:rsid w:val="0081704E"/>
    <w:rsid w:val="00821717"/>
    <w:rsid w:val="00824586"/>
    <w:rsid w:val="00824A8E"/>
    <w:rsid w:val="00825F8C"/>
    <w:rsid w:val="00825FFD"/>
    <w:rsid w:val="00826AC2"/>
    <w:rsid w:val="00831A0F"/>
    <w:rsid w:val="008336CE"/>
    <w:rsid w:val="0083514D"/>
    <w:rsid w:val="0083619F"/>
    <w:rsid w:val="008424C1"/>
    <w:rsid w:val="00845EDE"/>
    <w:rsid w:val="00850179"/>
    <w:rsid w:val="00857751"/>
    <w:rsid w:val="0086227A"/>
    <w:rsid w:val="008629ED"/>
    <w:rsid w:val="00871E06"/>
    <w:rsid w:val="0087737A"/>
    <w:rsid w:val="008806B8"/>
    <w:rsid w:val="00880B5C"/>
    <w:rsid w:val="00883311"/>
    <w:rsid w:val="00883D29"/>
    <w:rsid w:val="00883E9B"/>
    <w:rsid w:val="0088420B"/>
    <w:rsid w:val="008905B9"/>
    <w:rsid w:val="00891807"/>
    <w:rsid w:val="00894F0F"/>
    <w:rsid w:val="008A17B2"/>
    <w:rsid w:val="008A507E"/>
    <w:rsid w:val="008A6262"/>
    <w:rsid w:val="008A67A5"/>
    <w:rsid w:val="008A6983"/>
    <w:rsid w:val="008A76CE"/>
    <w:rsid w:val="008B12D9"/>
    <w:rsid w:val="008B13DD"/>
    <w:rsid w:val="008C3B70"/>
    <w:rsid w:val="008C476B"/>
    <w:rsid w:val="008C7140"/>
    <w:rsid w:val="008C7248"/>
    <w:rsid w:val="008D0070"/>
    <w:rsid w:val="008D09AE"/>
    <w:rsid w:val="008D13EC"/>
    <w:rsid w:val="008D1DF9"/>
    <w:rsid w:val="008D7167"/>
    <w:rsid w:val="008D7CC7"/>
    <w:rsid w:val="008E2A8C"/>
    <w:rsid w:val="008E37C0"/>
    <w:rsid w:val="008E4E52"/>
    <w:rsid w:val="008E4FF8"/>
    <w:rsid w:val="008E66EA"/>
    <w:rsid w:val="008F033F"/>
    <w:rsid w:val="008F2622"/>
    <w:rsid w:val="008F72D3"/>
    <w:rsid w:val="00900419"/>
    <w:rsid w:val="00904537"/>
    <w:rsid w:val="00913847"/>
    <w:rsid w:val="0091655E"/>
    <w:rsid w:val="009169E7"/>
    <w:rsid w:val="00920844"/>
    <w:rsid w:val="00925002"/>
    <w:rsid w:val="009258B9"/>
    <w:rsid w:val="00930613"/>
    <w:rsid w:val="00931019"/>
    <w:rsid w:val="009324A9"/>
    <w:rsid w:val="00933567"/>
    <w:rsid w:val="00933CA8"/>
    <w:rsid w:val="00940044"/>
    <w:rsid w:val="00942AEE"/>
    <w:rsid w:val="00944D6D"/>
    <w:rsid w:val="00947508"/>
    <w:rsid w:val="009505E0"/>
    <w:rsid w:val="00950B4D"/>
    <w:rsid w:val="00951C26"/>
    <w:rsid w:val="009524BE"/>
    <w:rsid w:val="00952E7F"/>
    <w:rsid w:val="00952FA9"/>
    <w:rsid w:val="009534D4"/>
    <w:rsid w:val="00953C6E"/>
    <w:rsid w:val="0095430C"/>
    <w:rsid w:val="0095442C"/>
    <w:rsid w:val="00960AD1"/>
    <w:rsid w:val="009704AB"/>
    <w:rsid w:val="00972D54"/>
    <w:rsid w:val="00973585"/>
    <w:rsid w:val="00973C34"/>
    <w:rsid w:val="009777BF"/>
    <w:rsid w:val="00977FDE"/>
    <w:rsid w:val="0098089C"/>
    <w:rsid w:val="00983D34"/>
    <w:rsid w:val="009844ED"/>
    <w:rsid w:val="009868F5"/>
    <w:rsid w:val="009908AA"/>
    <w:rsid w:val="009912D0"/>
    <w:rsid w:val="00994ACD"/>
    <w:rsid w:val="00994B20"/>
    <w:rsid w:val="009950E2"/>
    <w:rsid w:val="00997008"/>
    <w:rsid w:val="009A0581"/>
    <w:rsid w:val="009A341C"/>
    <w:rsid w:val="009A3DDA"/>
    <w:rsid w:val="009A7E26"/>
    <w:rsid w:val="009B4C24"/>
    <w:rsid w:val="009B50B0"/>
    <w:rsid w:val="009B7310"/>
    <w:rsid w:val="009C1187"/>
    <w:rsid w:val="009C4507"/>
    <w:rsid w:val="009C56BC"/>
    <w:rsid w:val="009C6F56"/>
    <w:rsid w:val="009D1E49"/>
    <w:rsid w:val="009D51FB"/>
    <w:rsid w:val="009D63B2"/>
    <w:rsid w:val="009E0979"/>
    <w:rsid w:val="009E10A1"/>
    <w:rsid w:val="009E4A5A"/>
    <w:rsid w:val="009E4D4C"/>
    <w:rsid w:val="009E5027"/>
    <w:rsid w:val="009F040E"/>
    <w:rsid w:val="009F1F3B"/>
    <w:rsid w:val="009F20D9"/>
    <w:rsid w:val="009F2181"/>
    <w:rsid w:val="009F478F"/>
    <w:rsid w:val="009F69C9"/>
    <w:rsid w:val="00A040BD"/>
    <w:rsid w:val="00A06646"/>
    <w:rsid w:val="00A06EA0"/>
    <w:rsid w:val="00A076F8"/>
    <w:rsid w:val="00A112C9"/>
    <w:rsid w:val="00A177C5"/>
    <w:rsid w:val="00A20FB7"/>
    <w:rsid w:val="00A2206D"/>
    <w:rsid w:val="00A2364A"/>
    <w:rsid w:val="00A25A17"/>
    <w:rsid w:val="00A3145E"/>
    <w:rsid w:val="00A3387E"/>
    <w:rsid w:val="00A34F49"/>
    <w:rsid w:val="00A3552D"/>
    <w:rsid w:val="00A4062C"/>
    <w:rsid w:val="00A44E16"/>
    <w:rsid w:val="00A51B09"/>
    <w:rsid w:val="00A51CDA"/>
    <w:rsid w:val="00A5479A"/>
    <w:rsid w:val="00A55432"/>
    <w:rsid w:val="00A55DAE"/>
    <w:rsid w:val="00A60533"/>
    <w:rsid w:val="00A6127C"/>
    <w:rsid w:val="00A65498"/>
    <w:rsid w:val="00A70F58"/>
    <w:rsid w:val="00A746A7"/>
    <w:rsid w:val="00A7486D"/>
    <w:rsid w:val="00A76F51"/>
    <w:rsid w:val="00A81161"/>
    <w:rsid w:val="00A81CEE"/>
    <w:rsid w:val="00A85AEC"/>
    <w:rsid w:val="00A85E3A"/>
    <w:rsid w:val="00A85F10"/>
    <w:rsid w:val="00A8764E"/>
    <w:rsid w:val="00A913C7"/>
    <w:rsid w:val="00A944E0"/>
    <w:rsid w:val="00AA0AFE"/>
    <w:rsid w:val="00AA4BD1"/>
    <w:rsid w:val="00AA6277"/>
    <w:rsid w:val="00AA730F"/>
    <w:rsid w:val="00AB2079"/>
    <w:rsid w:val="00AB4C56"/>
    <w:rsid w:val="00AC0012"/>
    <w:rsid w:val="00AC27FF"/>
    <w:rsid w:val="00AC3885"/>
    <w:rsid w:val="00AC3C6C"/>
    <w:rsid w:val="00AC484B"/>
    <w:rsid w:val="00AC5B79"/>
    <w:rsid w:val="00AC7EB8"/>
    <w:rsid w:val="00AD29D2"/>
    <w:rsid w:val="00AE4F84"/>
    <w:rsid w:val="00AE710E"/>
    <w:rsid w:val="00AF2F6F"/>
    <w:rsid w:val="00AF4849"/>
    <w:rsid w:val="00B01C95"/>
    <w:rsid w:val="00B03FBF"/>
    <w:rsid w:val="00B10B01"/>
    <w:rsid w:val="00B143B2"/>
    <w:rsid w:val="00B14CD5"/>
    <w:rsid w:val="00B15F7E"/>
    <w:rsid w:val="00B16541"/>
    <w:rsid w:val="00B16B48"/>
    <w:rsid w:val="00B1796F"/>
    <w:rsid w:val="00B22250"/>
    <w:rsid w:val="00B22E34"/>
    <w:rsid w:val="00B23916"/>
    <w:rsid w:val="00B278FE"/>
    <w:rsid w:val="00B30197"/>
    <w:rsid w:val="00B333C6"/>
    <w:rsid w:val="00B402A5"/>
    <w:rsid w:val="00B45AAF"/>
    <w:rsid w:val="00B525FC"/>
    <w:rsid w:val="00B52729"/>
    <w:rsid w:val="00B54C36"/>
    <w:rsid w:val="00B55F20"/>
    <w:rsid w:val="00B60590"/>
    <w:rsid w:val="00B61CD8"/>
    <w:rsid w:val="00B62770"/>
    <w:rsid w:val="00B63CBE"/>
    <w:rsid w:val="00B63D38"/>
    <w:rsid w:val="00B647DB"/>
    <w:rsid w:val="00B649EE"/>
    <w:rsid w:val="00B70489"/>
    <w:rsid w:val="00B7672A"/>
    <w:rsid w:val="00B801F9"/>
    <w:rsid w:val="00B80EEE"/>
    <w:rsid w:val="00B8487E"/>
    <w:rsid w:val="00B85299"/>
    <w:rsid w:val="00B85603"/>
    <w:rsid w:val="00B92354"/>
    <w:rsid w:val="00B92BF6"/>
    <w:rsid w:val="00B9384F"/>
    <w:rsid w:val="00B945BB"/>
    <w:rsid w:val="00B948D8"/>
    <w:rsid w:val="00B9578C"/>
    <w:rsid w:val="00B971FE"/>
    <w:rsid w:val="00BA215C"/>
    <w:rsid w:val="00BA2B99"/>
    <w:rsid w:val="00BA4F17"/>
    <w:rsid w:val="00BC0477"/>
    <w:rsid w:val="00BC1C01"/>
    <w:rsid w:val="00BC4159"/>
    <w:rsid w:val="00BC577A"/>
    <w:rsid w:val="00BD3C2E"/>
    <w:rsid w:val="00BD52C3"/>
    <w:rsid w:val="00BD7EFA"/>
    <w:rsid w:val="00BE3505"/>
    <w:rsid w:val="00BE3B3B"/>
    <w:rsid w:val="00BE3E3A"/>
    <w:rsid w:val="00BE6FA9"/>
    <w:rsid w:val="00BF1C7F"/>
    <w:rsid w:val="00BF2ABA"/>
    <w:rsid w:val="00BF3406"/>
    <w:rsid w:val="00BF36BF"/>
    <w:rsid w:val="00C00E2E"/>
    <w:rsid w:val="00C01C6B"/>
    <w:rsid w:val="00C07EC1"/>
    <w:rsid w:val="00C12836"/>
    <w:rsid w:val="00C14262"/>
    <w:rsid w:val="00C152B1"/>
    <w:rsid w:val="00C15BE0"/>
    <w:rsid w:val="00C16D90"/>
    <w:rsid w:val="00C20956"/>
    <w:rsid w:val="00C211C1"/>
    <w:rsid w:val="00C2271B"/>
    <w:rsid w:val="00C232F8"/>
    <w:rsid w:val="00C24753"/>
    <w:rsid w:val="00C26240"/>
    <w:rsid w:val="00C27C5A"/>
    <w:rsid w:val="00C27EAB"/>
    <w:rsid w:val="00C30D28"/>
    <w:rsid w:val="00C323FA"/>
    <w:rsid w:val="00C34D7C"/>
    <w:rsid w:val="00C41DBC"/>
    <w:rsid w:val="00C42289"/>
    <w:rsid w:val="00C423DC"/>
    <w:rsid w:val="00C45BBC"/>
    <w:rsid w:val="00C464D3"/>
    <w:rsid w:val="00C508A1"/>
    <w:rsid w:val="00C512E7"/>
    <w:rsid w:val="00C57771"/>
    <w:rsid w:val="00C60D20"/>
    <w:rsid w:val="00C66E8F"/>
    <w:rsid w:val="00C6766C"/>
    <w:rsid w:val="00C67C18"/>
    <w:rsid w:val="00C74F24"/>
    <w:rsid w:val="00C764A0"/>
    <w:rsid w:val="00C768D9"/>
    <w:rsid w:val="00C77CFE"/>
    <w:rsid w:val="00C82214"/>
    <w:rsid w:val="00C85D77"/>
    <w:rsid w:val="00C86FEA"/>
    <w:rsid w:val="00C87328"/>
    <w:rsid w:val="00C902A2"/>
    <w:rsid w:val="00C90A92"/>
    <w:rsid w:val="00C92597"/>
    <w:rsid w:val="00C93610"/>
    <w:rsid w:val="00C97F19"/>
    <w:rsid w:val="00CA3E10"/>
    <w:rsid w:val="00CA4C41"/>
    <w:rsid w:val="00CB044C"/>
    <w:rsid w:val="00CB1499"/>
    <w:rsid w:val="00CB31DC"/>
    <w:rsid w:val="00CB35E1"/>
    <w:rsid w:val="00CB3DD4"/>
    <w:rsid w:val="00CC0CD6"/>
    <w:rsid w:val="00CC0FC2"/>
    <w:rsid w:val="00CC2EB5"/>
    <w:rsid w:val="00CC58C3"/>
    <w:rsid w:val="00CC7AF2"/>
    <w:rsid w:val="00CD34B6"/>
    <w:rsid w:val="00CD3B5A"/>
    <w:rsid w:val="00CE061D"/>
    <w:rsid w:val="00CE0FF8"/>
    <w:rsid w:val="00CE1437"/>
    <w:rsid w:val="00CE288A"/>
    <w:rsid w:val="00CE5C0F"/>
    <w:rsid w:val="00CE5FD6"/>
    <w:rsid w:val="00CF0D73"/>
    <w:rsid w:val="00CF51EB"/>
    <w:rsid w:val="00CF5B02"/>
    <w:rsid w:val="00D006D9"/>
    <w:rsid w:val="00D01EF4"/>
    <w:rsid w:val="00D03A29"/>
    <w:rsid w:val="00D0696B"/>
    <w:rsid w:val="00D179AB"/>
    <w:rsid w:val="00D209B9"/>
    <w:rsid w:val="00D24495"/>
    <w:rsid w:val="00D24915"/>
    <w:rsid w:val="00D254E5"/>
    <w:rsid w:val="00D33912"/>
    <w:rsid w:val="00D34D8A"/>
    <w:rsid w:val="00D35B21"/>
    <w:rsid w:val="00D370B1"/>
    <w:rsid w:val="00D43584"/>
    <w:rsid w:val="00D44CD7"/>
    <w:rsid w:val="00D44FD7"/>
    <w:rsid w:val="00D4543B"/>
    <w:rsid w:val="00D47F59"/>
    <w:rsid w:val="00D516C1"/>
    <w:rsid w:val="00D52647"/>
    <w:rsid w:val="00D5275D"/>
    <w:rsid w:val="00D52971"/>
    <w:rsid w:val="00D53089"/>
    <w:rsid w:val="00D5383C"/>
    <w:rsid w:val="00D5467F"/>
    <w:rsid w:val="00D54F7D"/>
    <w:rsid w:val="00D61411"/>
    <w:rsid w:val="00D61EDC"/>
    <w:rsid w:val="00D64FF0"/>
    <w:rsid w:val="00D67AF1"/>
    <w:rsid w:val="00D67F1A"/>
    <w:rsid w:val="00D71477"/>
    <w:rsid w:val="00D718C1"/>
    <w:rsid w:val="00D7223A"/>
    <w:rsid w:val="00D76C15"/>
    <w:rsid w:val="00D776B7"/>
    <w:rsid w:val="00D8044B"/>
    <w:rsid w:val="00D822E8"/>
    <w:rsid w:val="00D83DBE"/>
    <w:rsid w:val="00D86BA9"/>
    <w:rsid w:val="00D86ED7"/>
    <w:rsid w:val="00D870FF"/>
    <w:rsid w:val="00D94BDD"/>
    <w:rsid w:val="00D9632C"/>
    <w:rsid w:val="00D96383"/>
    <w:rsid w:val="00D96A78"/>
    <w:rsid w:val="00D97375"/>
    <w:rsid w:val="00DA0D07"/>
    <w:rsid w:val="00DA1570"/>
    <w:rsid w:val="00DA5951"/>
    <w:rsid w:val="00DA5ED3"/>
    <w:rsid w:val="00DA662F"/>
    <w:rsid w:val="00DA72D7"/>
    <w:rsid w:val="00DC1AEA"/>
    <w:rsid w:val="00DC2A96"/>
    <w:rsid w:val="00DC2D53"/>
    <w:rsid w:val="00DC2E40"/>
    <w:rsid w:val="00DC58A3"/>
    <w:rsid w:val="00DC5A3A"/>
    <w:rsid w:val="00DC7360"/>
    <w:rsid w:val="00DC75D8"/>
    <w:rsid w:val="00DD2BB9"/>
    <w:rsid w:val="00DD7679"/>
    <w:rsid w:val="00DE3E07"/>
    <w:rsid w:val="00DE4C12"/>
    <w:rsid w:val="00DF21B7"/>
    <w:rsid w:val="00DF40EE"/>
    <w:rsid w:val="00DF5488"/>
    <w:rsid w:val="00DF59B3"/>
    <w:rsid w:val="00E01217"/>
    <w:rsid w:val="00E0536C"/>
    <w:rsid w:val="00E06751"/>
    <w:rsid w:val="00E07E32"/>
    <w:rsid w:val="00E1322F"/>
    <w:rsid w:val="00E1734F"/>
    <w:rsid w:val="00E227F7"/>
    <w:rsid w:val="00E25582"/>
    <w:rsid w:val="00E2696B"/>
    <w:rsid w:val="00E27DED"/>
    <w:rsid w:val="00E36259"/>
    <w:rsid w:val="00E36D08"/>
    <w:rsid w:val="00E42A3D"/>
    <w:rsid w:val="00E45E1A"/>
    <w:rsid w:val="00E54E10"/>
    <w:rsid w:val="00E554E6"/>
    <w:rsid w:val="00E57270"/>
    <w:rsid w:val="00E60108"/>
    <w:rsid w:val="00E624CF"/>
    <w:rsid w:val="00E73408"/>
    <w:rsid w:val="00E757E0"/>
    <w:rsid w:val="00E76371"/>
    <w:rsid w:val="00E76AF6"/>
    <w:rsid w:val="00E83F16"/>
    <w:rsid w:val="00E84397"/>
    <w:rsid w:val="00E863D7"/>
    <w:rsid w:val="00E87120"/>
    <w:rsid w:val="00E8723D"/>
    <w:rsid w:val="00E90345"/>
    <w:rsid w:val="00E916D0"/>
    <w:rsid w:val="00E922A1"/>
    <w:rsid w:val="00E943D1"/>
    <w:rsid w:val="00EA3504"/>
    <w:rsid w:val="00EA35F3"/>
    <w:rsid w:val="00EA42E3"/>
    <w:rsid w:val="00EB1E87"/>
    <w:rsid w:val="00EB4F8B"/>
    <w:rsid w:val="00EC045E"/>
    <w:rsid w:val="00EC4A34"/>
    <w:rsid w:val="00EC610C"/>
    <w:rsid w:val="00EC7742"/>
    <w:rsid w:val="00ED0880"/>
    <w:rsid w:val="00ED3CFF"/>
    <w:rsid w:val="00ED5B65"/>
    <w:rsid w:val="00EE10FF"/>
    <w:rsid w:val="00EE113F"/>
    <w:rsid w:val="00EE7790"/>
    <w:rsid w:val="00EF06F9"/>
    <w:rsid w:val="00EF0B0F"/>
    <w:rsid w:val="00EF1DAB"/>
    <w:rsid w:val="00EF2FF4"/>
    <w:rsid w:val="00EF31C0"/>
    <w:rsid w:val="00EF5DD9"/>
    <w:rsid w:val="00EF7D2E"/>
    <w:rsid w:val="00F04617"/>
    <w:rsid w:val="00F0526B"/>
    <w:rsid w:val="00F07D90"/>
    <w:rsid w:val="00F11F59"/>
    <w:rsid w:val="00F12C68"/>
    <w:rsid w:val="00F12E3B"/>
    <w:rsid w:val="00F13755"/>
    <w:rsid w:val="00F152F8"/>
    <w:rsid w:val="00F1572D"/>
    <w:rsid w:val="00F1778B"/>
    <w:rsid w:val="00F200D7"/>
    <w:rsid w:val="00F261B7"/>
    <w:rsid w:val="00F30BEA"/>
    <w:rsid w:val="00F32074"/>
    <w:rsid w:val="00F32B2D"/>
    <w:rsid w:val="00F34384"/>
    <w:rsid w:val="00F35463"/>
    <w:rsid w:val="00F35AEB"/>
    <w:rsid w:val="00F413C4"/>
    <w:rsid w:val="00F424E5"/>
    <w:rsid w:val="00F43E63"/>
    <w:rsid w:val="00F442E0"/>
    <w:rsid w:val="00F4478E"/>
    <w:rsid w:val="00F467D8"/>
    <w:rsid w:val="00F46C84"/>
    <w:rsid w:val="00F46E5A"/>
    <w:rsid w:val="00F47EB1"/>
    <w:rsid w:val="00F505E8"/>
    <w:rsid w:val="00F5089F"/>
    <w:rsid w:val="00F5106E"/>
    <w:rsid w:val="00F51E40"/>
    <w:rsid w:val="00F532E4"/>
    <w:rsid w:val="00F54D04"/>
    <w:rsid w:val="00F54FEA"/>
    <w:rsid w:val="00F60986"/>
    <w:rsid w:val="00F60AD1"/>
    <w:rsid w:val="00F62350"/>
    <w:rsid w:val="00F633A3"/>
    <w:rsid w:val="00F651C2"/>
    <w:rsid w:val="00F655D3"/>
    <w:rsid w:val="00F66172"/>
    <w:rsid w:val="00F671CF"/>
    <w:rsid w:val="00F67E73"/>
    <w:rsid w:val="00F71AAA"/>
    <w:rsid w:val="00F7298F"/>
    <w:rsid w:val="00F73DB6"/>
    <w:rsid w:val="00F74434"/>
    <w:rsid w:val="00F74B18"/>
    <w:rsid w:val="00F75D8E"/>
    <w:rsid w:val="00F81994"/>
    <w:rsid w:val="00F92E6C"/>
    <w:rsid w:val="00F930B3"/>
    <w:rsid w:val="00F96014"/>
    <w:rsid w:val="00FA03FA"/>
    <w:rsid w:val="00FA1009"/>
    <w:rsid w:val="00FA2ADC"/>
    <w:rsid w:val="00FA7A67"/>
    <w:rsid w:val="00FB38B0"/>
    <w:rsid w:val="00FB4573"/>
    <w:rsid w:val="00FB6CFB"/>
    <w:rsid w:val="00FC09B8"/>
    <w:rsid w:val="00FC19D2"/>
    <w:rsid w:val="00FC3CD7"/>
    <w:rsid w:val="00FC583A"/>
    <w:rsid w:val="00FD0F5B"/>
    <w:rsid w:val="00FD255A"/>
    <w:rsid w:val="00FD36E7"/>
    <w:rsid w:val="00FD38F4"/>
    <w:rsid w:val="00FD7ED4"/>
    <w:rsid w:val="00FE2F25"/>
    <w:rsid w:val="00FE354A"/>
    <w:rsid w:val="00FE3DEE"/>
    <w:rsid w:val="00FE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111"/>
        <o:r id="V:Rule3" type="connector" idref="#_x0000_s1032"/>
        <o:r id="V:Rule4" type="connector" idref="#_x0000_s1153"/>
        <o:r id="V:Rule5" type="connector" idref="#_x0000_s1156"/>
        <o:r id="V:Rule6" type="connector" idref="#_x0000_s1116"/>
        <o:r id="V:Rule7" type="connector" idref="#_x0000_s1154"/>
        <o:r id="V:Rule8" type="connector" idref="#_x0000_s1170"/>
        <o:r id="V:Rule9" type="connector" idref="#_x0000_s1037"/>
        <o:r id="V:Rule10" type="connector" idref="#_x0000_s1045"/>
        <o:r id="V:Rule11" type="connector" idref="#_x0000_s1061"/>
        <o:r id="V:Rule12" type="connector" idref="#_x0000_s1059"/>
        <o:r id="V:Rule13" type="connector" idref="#_x0000_s1139"/>
        <o:r id="V:Rule14" type="connector" idref="#_x0000_s1128"/>
        <o:r id="V:Rule15" type="connector" idref="#_x0000_s1052"/>
        <o:r id="V:Rule16" type="connector" idref="#_x0000_s1142"/>
        <o:r id="V:Rule17" type="connector" idref="#_x0000_s1126"/>
        <o:r id="V:Rule18" type="connector" idref="#_x0000_s1072"/>
        <o:r id="V:Rule19" type="connector" idref="#_x0000_s1137"/>
        <o:r id="V:Rule20" type="connector" idref="#_x0000_s1171"/>
        <o:r id="V:Rule21" type="connector" idref="#_x0000_s1134"/>
        <o:r id="V:Rule22" type="connector" idref="#_x0000_s1164"/>
        <o:r id="V:Rule23" type="connector" idref="#_x0000_s1155"/>
        <o:r id="V:Rule24" type="connector" idref="#_x0000_s1113"/>
        <o:r id="V:Rule25" type="connector" idref="#_x0000_s1073"/>
        <o:r id="V:Rule26" type="connector" idref="#_x0000_s1129"/>
        <o:r id="V:Rule27" type="connector" idref="#_x0000_s1100"/>
        <o:r id="V:Rule28" type="connector" idref="#_x0000_s1183"/>
        <o:r id="V:Rule29" type="connector" idref="#_x0000_s1031"/>
        <o:r id="V:Rule30" type="connector" idref="#_x0000_s1114"/>
        <o:r id="V:Rule31" type="connector" idref="#_x0000_s1028"/>
        <o:r id="V:Rule32" type="connector" idref="#_x0000_s1131"/>
        <o:r id="V:Rule33" type="connector" idref="#_x0000_s1125"/>
        <o:r id="V:Rule34" type="connector" idref="#_x0000_s1141"/>
        <o:r id="V:Rule35" type="connector" idref="#_x0000_s1075"/>
        <o:r id="V:Rule36" type="connector" idref="#_x0000_s1036"/>
        <o:r id="V:Rule37" type="connector" idref="#_x0000_s1112"/>
        <o:r id="V:Rule38" type="connector" idref="#_x0000_s1138"/>
        <o:r id="V:Rule39" type="connector" idref="#_x0000_s1185"/>
        <o:r id="V:Rule40" type="connector" idref="#_x0000_s1157"/>
        <o:r id="V:Rule41" type="connector" idref="#_x0000_s1063"/>
        <o:r id="V:Rule42" type="connector" idref="#_x0000_s1165"/>
        <o:r id="V:Rule43" type="connector" idref="#_x0000_s1056"/>
        <o:r id="V:Rule44" type="connector" idref="#_x0000_s1067"/>
        <o:r id="V:Rule45" type="connector" idref="#_x0000_s1181"/>
        <o:r id="V:Rule46" type="connector" idref="#_x0000_s1163"/>
        <o:r id="V:Rule47" type="connector" idref="#_x0000_s1082"/>
        <o:r id="V:Rule48" type="connector" idref="#_x0000_s1047"/>
        <o:r id="V:Rule49" type="connector" idref="#_x0000_s1046"/>
        <o:r id="V:Rule50" type="connector" idref="#_x0000_s1172"/>
        <o:r id="V:Rule51" type="connector" idref="#_x0000_s1074"/>
        <o:r id="V:Rule52" type="connector" idref="#_x0000_s1044"/>
        <o:r id="V:Rule53" type="connector" idref="#_x0000_s1069"/>
        <o:r id="V:Rule54" type="connector" idref="#_x0000_s1182"/>
        <o:r id="V:Rule55" type="connector" idref="#_x0000_s1130"/>
        <o:r id="V:Rule56" type="connector" idref="#_x0000_s1132"/>
        <o:r id="V:Rule57" type="connector" idref="#_x0000_s1043"/>
        <o:r id="V:Rule58" type="connector" idref="#_x0000_s1034"/>
        <o:r id="V:Rule59" type="connector" idref="#_x0000_s1127"/>
        <o:r id="V:Rule60" type="connector" idref="#_x0000_s1033"/>
        <o:r id="V:Rule61" type="connector" idref="#_x0000_s1151"/>
        <o:r id="V:Rule62" type="connector" idref="#_x0000_s1064"/>
        <o:r id="V:Rule63" type="connector" idref="#_x0000_s1110"/>
        <o:r id="V:Rule64" type="connector" idref="#_x0000_s1180"/>
        <o:r id="V:Rule65" type="connector" idref="#_x0000_s1101"/>
        <o:r id="V:Rule66" type="connector" idref="#_x0000_s1042"/>
        <o:r id="V:Rule67" type="connector" idref="#_x0000_s1071"/>
        <o:r id="V:Rule68" type="connector" idref="#_x0000_s1140"/>
      </o:rules>
    </o:shapelayout>
  </w:shapeDefaults>
  <w:decimalSymbol w:val="."/>
  <w:listSeparator w:val=","/>
  <w15:docId w15:val="{99466A15-6857-4877-A33D-F72AFC9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C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8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8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938D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938D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938D3"/>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7938D3"/>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938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8319B"/>
    <w:rPr>
      <w:sz w:val="18"/>
      <w:szCs w:val="18"/>
    </w:rPr>
  </w:style>
  <w:style w:type="paragraph" w:styleId="a4">
    <w:name w:val="footer"/>
    <w:basedOn w:val="a"/>
    <w:link w:val="Char0"/>
    <w:uiPriority w:val="99"/>
    <w:unhideWhenUsed/>
    <w:rsid w:val="00283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8319B"/>
    <w:rPr>
      <w:sz w:val="18"/>
      <w:szCs w:val="18"/>
    </w:rPr>
  </w:style>
  <w:style w:type="paragraph" w:styleId="10">
    <w:name w:val="toc 1"/>
    <w:basedOn w:val="a"/>
    <w:next w:val="a"/>
    <w:autoRedefine/>
    <w:uiPriority w:val="39"/>
    <w:rsid w:val="0028319B"/>
    <w:pPr>
      <w:tabs>
        <w:tab w:val="right" w:leader="dot" w:pos="7587"/>
      </w:tabs>
    </w:pPr>
    <w:rPr>
      <w:rFonts w:ascii="宋体"/>
      <w:b/>
      <w:noProof/>
      <w:sz w:val="24"/>
    </w:rPr>
  </w:style>
  <w:style w:type="paragraph" w:styleId="20">
    <w:name w:val="toc 2"/>
    <w:basedOn w:val="a"/>
    <w:next w:val="a"/>
    <w:autoRedefine/>
    <w:uiPriority w:val="39"/>
    <w:rsid w:val="0028319B"/>
    <w:pPr>
      <w:ind w:leftChars="200" w:left="420"/>
    </w:pPr>
  </w:style>
  <w:style w:type="paragraph" w:styleId="30">
    <w:name w:val="toc 3"/>
    <w:basedOn w:val="a"/>
    <w:next w:val="a"/>
    <w:autoRedefine/>
    <w:uiPriority w:val="39"/>
    <w:rsid w:val="0028319B"/>
    <w:pPr>
      <w:ind w:leftChars="400" w:left="840"/>
    </w:pPr>
  </w:style>
  <w:style w:type="character" w:styleId="a5">
    <w:name w:val="Hyperlink"/>
    <w:uiPriority w:val="99"/>
    <w:rsid w:val="0028319B"/>
    <w:rPr>
      <w:color w:val="0000FF"/>
      <w:u w:val="single"/>
    </w:rPr>
  </w:style>
  <w:style w:type="paragraph" w:styleId="40">
    <w:name w:val="toc 4"/>
    <w:basedOn w:val="a"/>
    <w:next w:val="a"/>
    <w:autoRedefine/>
    <w:uiPriority w:val="39"/>
    <w:rsid w:val="0028319B"/>
    <w:pPr>
      <w:ind w:leftChars="600" w:left="1260"/>
    </w:pPr>
  </w:style>
  <w:style w:type="character" w:customStyle="1" w:styleId="1Char">
    <w:name w:val="标题 1 Char"/>
    <w:basedOn w:val="a0"/>
    <w:link w:val="1"/>
    <w:uiPriority w:val="9"/>
    <w:rsid w:val="007938D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3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8D3"/>
    <w:rPr>
      <w:rFonts w:ascii="Times New Roman" w:eastAsia="宋体" w:hAnsi="Times New Roman" w:cs="Times New Roman"/>
      <w:b/>
      <w:bCs/>
      <w:sz w:val="32"/>
      <w:szCs w:val="32"/>
    </w:rPr>
  </w:style>
  <w:style w:type="character" w:customStyle="1" w:styleId="4Char">
    <w:name w:val="标题 4 Char"/>
    <w:basedOn w:val="a0"/>
    <w:link w:val="4"/>
    <w:uiPriority w:val="9"/>
    <w:rsid w:val="007938D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938D3"/>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93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38D3"/>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3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38D3"/>
    <w:rPr>
      <w:rFonts w:asciiTheme="majorHAnsi" w:eastAsiaTheme="majorEastAsia" w:hAnsiTheme="majorHAnsi" w:cstheme="majorBidi"/>
      <w:szCs w:val="21"/>
    </w:rPr>
  </w:style>
  <w:style w:type="paragraph" w:styleId="a6">
    <w:name w:val="List Paragraph"/>
    <w:basedOn w:val="a"/>
    <w:uiPriority w:val="34"/>
    <w:qFormat/>
    <w:rsid w:val="00175CB2"/>
    <w:pPr>
      <w:ind w:firstLineChars="200" w:firstLine="420"/>
    </w:pPr>
  </w:style>
  <w:style w:type="paragraph" w:styleId="a7">
    <w:name w:val="Title"/>
    <w:basedOn w:val="a"/>
    <w:next w:val="a"/>
    <w:link w:val="Char1"/>
    <w:uiPriority w:val="10"/>
    <w:qFormat/>
    <w:rsid w:val="00B55F2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B55F20"/>
    <w:rPr>
      <w:rFonts w:asciiTheme="majorHAnsi" w:eastAsia="宋体" w:hAnsiTheme="majorHAnsi" w:cstheme="majorBidi"/>
      <w:b/>
      <w:bCs/>
      <w:sz w:val="32"/>
      <w:szCs w:val="32"/>
    </w:rPr>
  </w:style>
  <w:style w:type="paragraph" w:styleId="a8">
    <w:name w:val="No Spacing"/>
    <w:link w:val="Char2"/>
    <w:uiPriority w:val="1"/>
    <w:qFormat/>
    <w:rsid w:val="00B945BB"/>
    <w:rPr>
      <w:kern w:val="0"/>
      <w:sz w:val="22"/>
    </w:rPr>
  </w:style>
  <w:style w:type="character" w:customStyle="1" w:styleId="Char2">
    <w:name w:val="无间隔 Char"/>
    <w:basedOn w:val="a0"/>
    <w:link w:val="a8"/>
    <w:uiPriority w:val="1"/>
    <w:rsid w:val="00B945BB"/>
    <w:rPr>
      <w:kern w:val="0"/>
      <w:sz w:val="22"/>
    </w:rPr>
  </w:style>
  <w:style w:type="table" w:styleId="a9">
    <w:name w:val="Table Grid"/>
    <w:basedOn w:val="a1"/>
    <w:uiPriority w:val="39"/>
    <w:rsid w:val="00C9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Char3"/>
    <w:uiPriority w:val="99"/>
    <w:semiHidden/>
    <w:unhideWhenUsed/>
    <w:rsid w:val="00953C6E"/>
    <w:rPr>
      <w:rFonts w:ascii="宋体"/>
      <w:sz w:val="18"/>
      <w:szCs w:val="18"/>
    </w:rPr>
  </w:style>
  <w:style w:type="character" w:customStyle="1" w:styleId="Char3">
    <w:name w:val="文档结构图 Char"/>
    <w:basedOn w:val="a0"/>
    <w:link w:val="aa"/>
    <w:uiPriority w:val="99"/>
    <w:semiHidden/>
    <w:rsid w:val="00953C6E"/>
    <w:rPr>
      <w:rFonts w:ascii="宋体" w:eastAsia="宋体" w:hAnsi="Times New Roman" w:cs="Times New Roman"/>
      <w:sz w:val="18"/>
      <w:szCs w:val="18"/>
    </w:rPr>
  </w:style>
  <w:style w:type="paragraph" w:styleId="ab">
    <w:name w:val="Balloon Text"/>
    <w:basedOn w:val="a"/>
    <w:link w:val="Char4"/>
    <w:uiPriority w:val="99"/>
    <w:semiHidden/>
    <w:unhideWhenUsed/>
    <w:rsid w:val="008905B9"/>
    <w:rPr>
      <w:sz w:val="18"/>
      <w:szCs w:val="18"/>
    </w:rPr>
  </w:style>
  <w:style w:type="character" w:customStyle="1" w:styleId="Char4">
    <w:name w:val="批注框文本 Char"/>
    <w:basedOn w:val="a0"/>
    <w:link w:val="ab"/>
    <w:uiPriority w:val="99"/>
    <w:semiHidden/>
    <w:rsid w:val="008905B9"/>
    <w:rPr>
      <w:rFonts w:ascii="Times New Roman" w:eastAsia="宋体" w:hAnsi="Times New Roman" w:cs="Times New Roman"/>
      <w:sz w:val="18"/>
      <w:szCs w:val="18"/>
    </w:rPr>
  </w:style>
  <w:style w:type="paragraph" w:styleId="ac">
    <w:name w:val="Normal (Web)"/>
    <w:basedOn w:val="a"/>
    <w:uiPriority w:val="99"/>
    <w:unhideWhenUsed/>
    <w:rsid w:val="006F451E"/>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8C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3561">
      <w:bodyDiv w:val="1"/>
      <w:marLeft w:val="0"/>
      <w:marRight w:val="0"/>
      <w:marTop w:val="0"/>
      <w:marBottom w:val="0"/>
      <w:divBdr>
        <w:top w:val="none" w:sz="0" w:space="0" w:color="auto"/>
        <w:left w:val="none" w:sz="0" w:space="0" w:color="auto"/>
        <w:bottom w:val="none" w:sz="0" w:space="0" w:color="auto"/>
        <w:right w:val="none" w:sz="0" w:space="0" w:color="auto"/>
      </w:divBdr>
    </w:div>
    <w:div w:id="2636533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908">
          <w:marLeft w:val="0"/>
          <w:marRight w:val="0"/>
          <w:marTop w:val="0"/>
          <w:marBottom w:val="0"/>
          <w:divBdr>
            <w:top w:val="none" w:sz="0" w:space="0" w:color="auto"/>
            <w:left w:val="none" w:sz="0" w:space="0" w:color="auto"/>
            <w:bottom w:val="none" w:sz="0" w:space="0" w:color="auto"/>
            <w:right w:val="none" w:sz="0" w:space="0" w:color="auto"/>
          </w:divBdr>
        </w:div>
      </w:divsChild>
    </w:div>
    <w:div w:id="668140790">
      <w:bodyDiv w:val="1"/>
      <w:marLeft w:val="0"/>
      <w:marRight w:val="0"/>
      <w:marTop w:val="0"/>
      <w:marBottom w:val="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
      </w:divsChild>
    </w:div>
    <w:div w:id="804389762">
      <w:bodyDiv w:val="1"/>
      <w:marLeft w:val="0"/>
      <w:marRight w:val="0"/>
      <w:marTop w:val="0"/>
      <w:marBottom w:val="0"/>
      <w:divBdr>
        <w:top w:val="none" w:sz="0" w:space="0" w:color="auto"/>
        <w:left w:val="none" w:sz="0" w:space="0" w:color="auto"/>
        <w:bottom w:val="none" w:sz="0" w:space="0" w:color="auto"/>
        <w:right w:val="none" w:sz="0" w:space="0" w:color="auto"/>
      </w:divBdr>
      <w:divsChild>
        <w:div w:id="1824395273">
          <w:marLeft w:val="0"/>
          <w:marRight w:val="0"/>
          <w:marTop w:val="0"/>
          <w:marBottom w:val="0"/>
          <w:divBdr>
            <w:top w:val="none" w:sz="0" w:space="0" w:color="auto"/>
            <w:left w:val="none" w:sz="0" w:space="0" w:color="auto"/>
            <w:bottom w:val="none" w:sz="0" w:space="0" w:color="auto"/>
            <w:right w:val="none" w:sz="0" w:space="0" w:color="auto"/>
          </w:divBdr>
          <w:divsChild>
            <w:div w:id="766928169">
              <w:marLeft w:val="0"/>
              <w:marRight w:val="0"/>
              <w:marTop w:val="0"/>
              <w:marBottom w:val="0"/>
              <w:divBdr>
                <w:top w:val="none" w:sz="0" w:space="0" w:color="auto"/>
                <w:left w:val="none" w:sz="0" w:space="0" w:color="auto"/>
                <w:bottom w:val="none" w:sz="0" w:space="0" w:color="auto"/>
                <w:right w:val="none" w:sz="0" w:space="0" w:color="auto"/>
              </w:divBdr>
              <w:divsChild>
                <w:div w:id="2072576325">
                  <w:marLeft w:val="0"/>
                  <w:marRight w:val="0"/>
                  <w:marTop w:val="0"/>
                  <w:marBottom w:val="0"/>
                  <w:divBdr>
                    <w:top w:val="none" w:sz="0" w:space="0" w:color="auto"/>
                    <w:left w:val="none" w:sz="0" w:space="0" w:color="auto"/>
                    <w:bottom w:val="none" w:sz="0" w:space="0" w:color="auto"/>
                    <w:right w:val="none" w:sz="0" w:space="0" w:color="auto"/>
                  </w:divBdr>
                  <w:divsChild>
                    <w:div w:id="1682702446">
                      <w:marLeft w:val="0"/>
                      <w:marRight w:val="0"/>
                      <w:marTop w:val="0"/>
                      <w:marBottom w:val="0"/>
                      <w:divBdr>
                        <w:top w:val="none" w:sz="0" w:space="0" w:color="auto"/>
                        <w:left w:val="none" w:sz="0" w:space="0" w:color="auto"/>
                        <w:bottom w:val="none" w:sz="0" w:space="0" w:color="auto"/>
                        <w:right w:val="none" w:sz="0" w:space="0" w:color="auto"/>
                      </w:divBdr>
                      <w:divsChild>
                        <w:div w:id="1949971929">
                          <w:marLeft w:val="0"/>
                          <w:marRight w:val="0"/>
                          <w:marTop w:val="0"/>
                          <w:marBottom w:val="0"/>
                          <w:divBdr>
                            <w:top w:val="none" w:sz="0" w:space="0" w:color="auto"/>
                            <w:left w:val="none" w:sz="0" w:space="0" w:color="auto"/>
                            <w:bottom w:val="none" w:sz="0" w:space="0" w:color="auto"/>
                            <w:right w:val="none" w:sz="0" w:space="0" w:color="auto"/>
                          </w:divBdr>
                          <w:divsChild>
                            <w:div w:id="11952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53081">
      <w:bodyDiv w:val="1"/>
      <w:marLeft w:val="0"/>
      <w:marRight w:val="0"/>
      <w:marTop w:val="0"/>
      <w:marBottom w:val="0"/>
      <w:divBdr>
        <w:top w:val="none" w:sz="0" w:space="0" w:color="auto"/>
        <w:left w:val="none" w:sz="0" w:space="0" w:color="auto"/>
        <w:bottom w:val="none" w:sz="0" w:space="0" w:color="auto"/>
        <w:right w:val="none" w:sz="0" w:space="0" w:color="auto"/>
      </w:divBdr>
      <w:divsChild>
        <w:div w:id="1617449938">
          <w:marLeft w:val="0"/>
          <w:marRight w:val="0"/>
          <w:marTop w:val="0"/>
          <w:marBottom w:val="0"/>
          <w:divBdr>
            <w:top w:val="none" w:sz="0" w:space="0" w:color="auto"/>
            <w:left w:val="none" w:sz="0" w:space="0" w:color="auto"/>
            <w:bottom w:val="none" w:sz="0" w:space="0" w:color="auto"/>
            <w:right w:val="none" w:sz="0" w:space="0" w:color="auto"/>
          </w:divBdr>
          <w:divsChild>
            <w:div w:id="20475294">
              <w:marLeft w:val="0"/>
              <w:marRight w:val="0"/>
              <w:marTop w:val="0"/>
              <w:marBottom w:val="0"/>
              <w:divBdr>
                <w:top w:val="none" w:sz="0" w:space="0" w:color="auto"/>
                <w:left w:val="none" w:sz="0" w:space="0" w:color="auto"/>
                <w:bottom w:val="none" w:sz="0" w:space="0" w:color="auto"/>
                <w:right w:val="none" w:sz="0" w:space="0" w:color="auto"/>
              </w:divBdr>
              <w:divsChild>
                <w:div w:id="1442721165">
                  <w:marLeft w:val="0"/>
                  <w:marRight w:val="0"/>
                  <w:marTop w:val="0"/>
                  <w:marBottom w:val="0"/>
                  <w:divBdr>
                    <w:top w:val="none" w:sz="0" w:space="0" w:color="auto"/>
                    <w:left w:val="none" w:sz="0" w:space="0" w:color="auto"/>
                    <w:bottom w:val="none" w:sz="0" w:space="0" w:color="auto"/>
                    <w:right w:val="none" w:sz="0" w:space="0" w:color="auto"/>
                  </w:divBdr>
                  <w:divsChild>
                    <w:div w:id="999651412">
                      <w:marLeft w:val="0"/>
                      <w:marRight w:val="0"/>
                      <w:marTop w:val="0"/>
                      <w:marBottom w:val="225"/>
                      <w:divBdr>
                        <w:top w:val="none" w:sz="0" w:space="0" w:color="auto"/>
                        <w:left w:val="none" w:sz="0" w:space="0" w:color="auto"/>
                        <w:bottom w:val="dotted" w:sz="6" w:space="0" w:color="94AD3A"/>
                        <w:right w:val="none" w:sz="0" w:space="0" w:color="auto"/>
                      </w:divBdr>
                      <w:divsChild>
                        <w:div w:id="16902525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2084865">
      <w:bodyDiv w:val="1"/>
      <w:marLeft w:val="0"/>
      <w:marRight w:val="0"/>
      <w:marTop w:val="0"/>
      <w:marBottom w:val="0"/>
      <w:divBdr>
        <w:top w:val="none" w:sz="0" w:space="0" w:color="auto"/>
        <w:left w:val="none" w:sz="0" w:space="0" w:color="auto"/>
        <w:bottom w:val="none" w:sz="0" w:space="0" w:color="auto"/>
        <w:right w:val="none" w:sz="0" w:space="0" w:color="auto"/>
      </w:divBdr>
    </w:div>
    <w:div w:id="2101022713">
      <w:bodyDiv w:val="1"/>
      <w:marLeft w:val="0"/>
      <w:marRight w:val="0"/>
      <w:marTop w:val="0"/>
      <w:marBottom w:val="0"/>
      <w:divBdr>
        <w:top w:val="none" w:sz="0" w:space="0" w:color="auto"/>
        <w:left w:val="none" w:sz="0" w:space="0" w:color="auto"/>
        <w:bottom w:val="none" w:sz="0" w:space="0" w:color="auto"/>
        <w:right w:val="none" w:sz="0" w:space="0" w:color="auto"/>
      </w:divBdr>
    </w:div>
    <w:div w:id="2119520177">
      <w:bodyDiv w:val="1"/>
      <w:marLeft w:val="0"/>
      <w:marRight w:val="0"/>
      <w:marTop w:val="0"/>
      <w:marBottom w:val="0"/>
      <w:divBdr>
        <w:top w:val="none" w:sz="0" w:space="0" w:color="auto"/>
        <w:left w:val="none" w:sz="0" w:space="0" w:color="auto"/>
        <w:bottom w:val="none" w:sz="0" w:space="0" w:color="auto"/>
        <w:right w:val="none" w:sz="0" w:space="0" w:color="auto"/>
      </w:divBdr>
      <w:divsChild>
        <w:div w:id="885063783">
          <w:marLeft w:val="0"/>
          <w:marRight w:val="0"/>
          <w:marTop w:val="0"/>
          <w:marBottom w:val="0"/>
          <w:divBdr>
            <w:top w:val="none" w:sz="0" w:space="0" w:color="auto"/>
            <w:left w:val="none" w:sz="0" w:space="0" w:color="auto"/>
            <w:bottom w:val="none" w:sz="0" w:space="0" w:color="auto"/>
            <w:right w:val="none" w:sz="0" w:space="0" w:color="auto"/>
          </w:divBdr>
          <w:divsChild>
            <w:div w:id="94325073">
              <w:marLeft w:val="0"/>
              <w:marRight w:val="0"/>
              <w:marTop w:val="0"/>
              <w:marBottom w:val="0"/>
              <w:divBdr>
                <w:top w:val="none" w:sz="0" w:space="0" w:color="auto"/>
                <w:left w:val="none" w:sz="0" w:space="0" w:color="auto"/>
                <w:bottom w:val="none" w:sz="0" w:space="0" w:color="auto"/>
                <w:right w:val="none" w:sz="0" w:space="0" w:color="auto"/>
              </w:divBdr>
              <w:divsChild>
                <w:div w:id="528835945">
                  <w:marLeft w:val="0"/>
                  <w:marRight w:val="1"/>
                  <w:marTop w:val="0"/>
                  <w:marBottom w:val="0"/>
                  <w:divBdr>
                    <w:top w:val="none" w:sz="0" w:space="0" w:color="auto"/>
                    <w:left w:val="none" w:sz="0" w:space="0" w:color="auto"/>
                    <w:bottom w:val="none" w:sz="0" w:space="0" w:color="auto"/>
                    <w:right w:val="none" w:sz="0" w:space="0" w:color="auto"/>
                  </w:divBdr>
                  <w:divsChild>
                    <w:div w:id="620308320">
                      <w:marLeft w:val="0"/>
                      <w:marRight w:val="0"/>
                      <w:marTop w:val="0"/>
                      <w:marBottom w:val="300"/>
                      <w:divBdr>
                        <w:top w:val="single" w:sz="6" w:space="0" w:color="EFEFEF"/>
                        <w:left w:val="single" w:sz="6" w:space="0" w:color="EFEFEF"/>
                        <w:bottom w:val="single" w:sz="2" w:space="0" w:color="EFEFEF"/>
                        <w:right w:val="single" w:sz="6" w:space="0" w:color="EFEFEF"/>
                      </w:divBdr>
                      <w:divsChild>
                        <w:div w:id="1867671293">
                          <w:marLeft w:val="0"/>
                          <w:marRight w:val="0"/>
                          <w:marTop w:val="0"/>
                          <w:marBottom w:val="0"/>
                          <w:divBdr>
                            <w:top w:val="none" w:sz="0" w:space="0" w:color="auto"/>
                            <w:left w:val="none" w:sz="0" w:space="0" w:color="auto"/>
                            <w:bottom w:val="none" w:sz="0" w:space="0" w:color="auto"/>
                            <w:right w:val="none" w:sz="0" w:space="0" w:color="auto"/>
                          </w:divBdr>
                          <w:divsChild>
                            <w:div w:id="11598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csdn.net/zlg1682001/article/details/2312932%20zlg168200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u010378878/article/details/513185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nblogs.com/Spirit612/p/5053707.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447F4D-D9F5-49D0-88B5-BFCDDF46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25</Pages>
  <Words>1858</Words>
  <Characters>10593</Characters>
  <Application>Microsoft Office Word</Application>
  <DocSecurity>0</DocSecurity>
  <Lines>88</Lines>
  <Paragraphs>24</Paragraphs>
  <ScaleCrop>false</ScaleCrop>
  <Company>Microsoft</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Linshiwei</cp:lastModifiedBy>
  <cp:revision>849</cp:revision>
  <dcterms:created xsi:type="dcterms:W3CDTF">2017-05-25T14:00:00Z</dcterms:created>
  <dcterms:modified xsi:type="dcterms:W3CDTF">2018-05-13T13:30:00Z</dcterms:modified>
</cp:coreProperties>
</file>